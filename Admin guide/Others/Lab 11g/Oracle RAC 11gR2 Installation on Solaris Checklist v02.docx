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activeX/activeX3.xml" ContentType="application/vnd.ms-office.activeX+xml"/>
  <Override PartName="/word/activeX/activeX3.bin" ContentType="application/vnd.ms-office.activeX"/>
  <Override PartName="/word/activeX/activeX4.xml" ContentType="application/vnd.ms-office.activeX+xml"/>
  <Override PartName="/word/activeX/activeX4.bin" ContentType="application/vnd.ms-office.activeX"/>
  <Override PartName="/word/activeX/activeX5.xml" ContentType="application/vnd.ms-office.activeX+xml"/>
  <Override PartName="/word/activeX/activeX5.bin" ContentType="application/vnd.ms-office.activeX"/>
  <Override PartName="/word/activeX/activeX6.xml" ContentType="application/vnd.ms-office.activeX+xml"/>
  <Override PartName="/word/activeX/activeX6.bin" ContentType="application/vnd.ms-office.activeX"/>
  <Override PartName="/word/activeX/activeX7.xml" ContentType="application/vnd.ms-office.activeX+xml"/>
  <Override PartName="/word/activeX/activeX7.bin" ContentType="application/vnd.ms-office.activeX"/>
  <Override PartName="/word/activeX/activeX8.xml" ContentType="application/vnd.ms-office.activeX+xml"/>
  <Override PartName="/word/activeX/activeX8.bin" ContentType="application/vnd.ms-office.activeX"/>
  <Override PartName="/word/activeX/activeX9.xml" ContentType="application/vnd.ms-office.activeX+xml"/>
  <Override PartName="/word/activeX/activeX9.bin" ContentType="application/vnd.ms-office.activeX"/>
  <Override PartName="/word/activeX/activeX10.xml" ContentType="application/vnd.ms-office.activeX+xml"/>
  <Override PartName="/word/activeX/activeX10.bin" ContentType="application/vnd.ms-office.activeX"/>
  <Override PartName="/word/activeX/activeX11.xml" ContentType="application/vnd.ms-office.activeX+xml"/>
  <Override PartName="/word/activeX/activeX11.bin" ContentType="application/vnd.ms-office.activeX"/>
  <Override PartName="/word/activeX/activeX12.xml" ContentType="application/vnd.ms-office.activeX+xml"/>
  <Override PartName="/word/activeX/activeX12.bin" ContentType="application/vnd.ms-office.activeX"/>
  <Override PartName="/word/activeX/activeX13.xml" ContentType="application/vnd.ms-office.activeX+xml"/>
  <Override PartName="/word/activeX/activeX13.bin" ContentType="application/vnd.ms-office.activeX"/>
  <Override PartName="/word/activeX/activeX14.xml" ContentType="application/vnd.ms-office.activeX+xml"/>
  <Override PartName="/word/activeX/activeX14.bin" ContentType="application/vnd.ms-office.activeX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E25" w:rsidDel="00D85D2B" w:rsidRDefault="002C1F43">
      <w:pPr>
        <w:tabs>
          <w:tab w:val="clear" w:pos="709"/>
        </w:tabs>
        <w:spacing w:after="0" w:line="240" w:lineRule="auto"/>
        <w:ind w:firstLine="0"/>
        <w:jc w:val="left"/>
        <w:rPr>
          <w:del w:id="0" w:author="Sony Vaio" w:date="2016-02-26T10:22:00Z"/>
        </w:rPr>
      </w:pPr>
      <w:del w:id="1" w:author="Sony Vaio" w:date="2016-02-26T10:22:00Z">
        <w:r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49530</wp:posOffset>
                  </wp:positionV>
                  <wp:extent cx="5701665" cy="9000490"/>
                  <wp:effectExtent l="19050" t="19050" r="32385" b="29210"/>
                  <wp:wrapNone/>
                  <wp:docPr id="3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01665" cy="9000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816"/>
                              </w:tblGrid>
                              <w:tr w:rsidR="00122D72" w:rsidTr="00403032">
                                <w:trPr>
                                  <w:jc w:val="center"/>
                                </w:trPr>
                                <w:tc>
                                  <w:tcPr>
                                    <w:tcW w:w="8967" w:type="dxa"/>
                                  </w:tcPr>
                                  <w:p w:rsidR="00122D72" w:rsidRPr="00E86B8B" w:rsidRDefault="00122D72" w:rsidP="00E86B8B">
                                    <w:pPr>
                                      <w:spacing w:before="120" w:line="240" w:lineRule="auto"/>
                                      <w:ind w:firstLine="0"/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E86B8B">
                                      <w:rPr>
                                        <w:rFonts w:ascii="Verdana" w:hAnsi="Verdana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CÔNG TY CÔ PHẦN ĐẦU TƯ PHÁT TRIỂN </w:t>
                                    </w:r>
                                    <w:r w:rsidRPr="00E86B8B">
                                      <w:rPr>
                                        <w:rFonts w:ascii="Verdana" w:hAnsi="Verdana"/>
                                        <w:b/>
                                        <w:sz w:val="20"/>
                                        <w:szCs w:val="20"/>
                                      </w:rPr>
                                      <w:br/>
                                      <w:t>CÔNG NGHỆ ỨNG DỤNG TOÀN CẦU</w:t>
                                    </w:r>
                                  </w:p>
                                  <w:p w:rsidR="00122D72" w:rsidRDefault="00122D72" w:rsidP="00E86B8B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eastAsia="ja-JP"/>
                                      </w:rPr>
                                      <w:drawing>
                                        <wp:inline distT="0" distB="0" distL="0" distR="0" wp14:anchorId="29AA9E29" wp14:editId="11826171">
                                          <wp:extent cx="1092439" cy="647859"/>
                                          <wp:effectExtent l="0" t="0" r="0" b="0"/>
                                          <wp:docPr id="2" name="Picture 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hyperlogys_CMYK.emf"/>
                                                  <pic:cNvPicPr/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092439" cy="64785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122D72" w:rsidTr="006611FB">
                                <w:trPr>
                                  <w:trHeight w:val="3384"/>
                                  <w:jc w:val="center"/>
                                </w:trPr>
                                <w:tc>
                                  <w:tcPr>
                                    <w:tcW w:w="8967" w:type="dxa"/>
                                    <w:vAlign w:val="center"/>
                                  </w:tcPr>
                                  <w:p w:rsidR="00122D72" w:rsidRDefault="00122D72" w:rsidP="00E86B8B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</w:pPr>
                                  </w:p>
                                </w:tc>
                              </w:tr>
                              <w:tr w:rsidR="00122D72" w:rsidTr="00403032">
                                <w:trPr>
                                  <w:trHeight w:val="1998"/>
                                  <w:jc w:val="center"/>
                                </w:trPr>
                                <w:tc>
                                  <w:tcPr>
                                    <w:tcW w:w="8967" w:type="dxa"/>
                                    <w:vAlign w:val="center"/>
                                  </w:tcPr>
                                  <w:p w:rsidR="00122D72" w:rsidRDefault="00122D72" w:rsidP="000D378A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rFonts w:ascii="Verdana" w:hAnsi="Verdana" w:cs="Tahoma"/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Verdana" w:hAnsi="Verdana" w:cs="Tahoma"/>
                                        <w:b/>
                                        <w:sz w:val="32"/>
                                        <w:szCs w:val="32"/>
                                      </w:rPr>
                                      <w:t>CHECKLIST FOR ORACLE RAC 11.2</w:t>
                                    </w:r>
                                  </w:p>
                                  <w:p w:rsidR="00122D72" w:rsidRPr="00E86B8B" w:rsidRDefault="00122D72" w:rsidP="005E7A2B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rFonts w:ascii="Verdana" w:hAnsi="Verdana" w:cs="Tahoma"/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Verdana" w:hAnsi="Verdana" w:cs="Tahoma"/>
                                        <w:b/>
                                        <w:sz w:val="32"/>
                                        <w:szCs w:val="32"/>
                                      </w:rPr>
                                      <w:t>INSTALLATION ON SUN SPARC</w:t>
                                    </w:r>
                                  </w:p>
                                </w:tc>
                              </w:tr>
                              <w:tr w:rsidR="00122D72" w:rsidTr="00403032">
                                <w:trPr>
                                  <w:trHeight w:val="563"/>
                                  <w:jc w:val="center"/>
                                </w:trPr>
                                <w:tc>
                                  <w:tcPr>
                                    <w:tcW w:w="8967" w:type="dxa"/>
                                    <w:vAlign w:val="center"/>
                                  </w:tcPr>
                                  <w:p w:rsidR="00122D72" w:rsidRDefault="00122D72" w:rsidP="000D378A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</w:pPr>
                                    <w:r>
                                      <w:rPr>
                                        <w:rFonts w:ascii="Verdana" w:hAnsi="Verdana" w:cs="Arial"/>
                                        <w:b/>
                                        <w:sz w:val="20"/>
                                        <w:szCs w:val="20"/>
                                      </w:rPr>
                                      <w:t>Dbservice</w:t>
                                    </w:r>
                                    <w:r w:rsidRPr="00E86B8B">
                                      <w:rPr>
                                        <w:rFonts w:ascii="Verdana" w:hAnsi="Verdana" w:cs="Arial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- Hyperlogy Jsc.</w:t>
                                    </w:r>
                                  </w:p>
                                </w:tc>
                              </w:tr>
                              <w:tr w:rsidR="00122D72" w:rsidTr="00403032">
                                <w:trPr>
                                  <w:trHeight w:val="483"/>
                                  <w:jc w:val="center"/>
                                </w:trPr>
                                <w:tc>
                                  <w:tcPr>
                                    <w:tcW w:w="8967" w:type="dxa"/>
                                    <w:vAlign w:val="center"/>
                                  </w:tcPr>
                                  <w:p w:rsidR="00122D72" w:rsidRDefault="00122D72" w:rsidP="005E7A2B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</w:pPr>
                                    <w:r w:rsidRPr="00E86B8B">
                                      <w:rPr>
                                        <w:rFonts w:ascii="Verdana" w:hAnsi="Verdana" w:cs="Arial"/>
                                        <w:sz w:val="20"/>
                                        <w:szCs w:val="20"/>
                                      </w:rPr>
                                      <w:t xml:space="preserve">Version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20"/>
                                        <w:szCs w:val="20"/>
                                      </w:rPr>
                                      <w:t>1.1</w:t>
                                    </w:r>
                                  </w:p>
                                </w:tc>
                              </w:tr>
                              <w:tr w:rsidR="00122D72" w:rsidTr="006611FB">
                                <w:trPr>
                                  <w:trHeight w:val="5307"/>
                                  <w:jc w:val="center"/>
                                </w:trPr>
                                <w:tc>
                                  <w:tcPr>
                                    <w:tcW w:w="8967" w:type="dxa"/>
                                    <w:vAlign w:val="center"/>
                                  </w:tcPr>
                                  <w:p w:rsidR="00122D72" w:rsidRPr="00FD7E25" w:rsidRDefault="00122D72" w:rsidP="00FD7E25">
                                    <w:pPr>
                                      <w:spacing w:line="240" w:lineRule="auto"/>
                                      <w:ind w:left="1440" w:firstLine="0"/>
                                      <w:jc w:val="left"/>
                                      <w:rPr>
                                        <w:rFonts w:ascii="Verdana" w:hAnsi="Verdana" w:cs="Arial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w:pPr>
                                    <w:r w:rsidRPr="00FD7E25">
                                      <w:rPr>
                                        <w:rFonts w:ascii="Verdana" w:hAnsi="Verdana" w:cs="Arial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  <w:t>Phạm vi phổ biến:</w:t>
                                    </w:r>
                                  </w:p>
                                  <w:p w:rsidR="00122D72" w:rsidRPr="00F34BD4" w:rsidRDefault="00122D72" w:rsidP="00504DB7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line="240" w:lineRule="auto"/>
                                      <w:ind w:left="2160"/>
                                      <w:jc w:val="left"/>
                                      <w:rPr>
                                        <w:rFonts w:ascii="Verdana" w:hAnsi="Verdana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 w:cs="Arial"/>
                                        <w:sz w:val="20"/>
                                        <w:szCs w:val="20"/>
                                      </w:rPr>
                                      <w:t>Nội bộ Hyperlogy</w:t>
                                    </w:r>
                                  </w:p>
                                </w:tc>
                              </w:tr>
                              <w:tr w:rsidR="00122D72" w:rsidTr="00403032">
                                <w:trPr>
                                  <w:jc w:val="center"/>
                                </w:trPr>
                                <w:tc>
                                  <w:tcPr>
                                    <w:tcW w:w="8967" w:type="dxa"/>
                                    <w:vAlign w:val="center"/>
                                  </w:tcPr>
                                  <w:p w:rsidR="00122D72" w:rsidRDefault="00122D72" w:rsidP="00201480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</w:pPr>
                                    <w:r w:rsidRPr="00E86B8B">
                                      <w:rPr>
                                        <w:rFonts w:ascii="Verdana" w:hAnsi="Verdana" w:cs="Arial"/>
                                        <w:b/>
                                        <w:sz w:val="20"/>
                                        <w:szCs w:val="20"/>
                                      </w:rPr>
                                      <w:t>Hà nộ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i </w:t>
                                    </w:r>
                                    <w:sdt>
                                      <w:sdtPr>
                                        <w:rPr>
                                          <w:rFonts w:ascii="Verdana" w:hAnsi="Verdana" w:cs="Arial"/>
                                          <w:b/>
                                          <w:sz w:val="20"/>
                                          <w:szCs w:val="20"/>
                                        </w:rPr>
                                        <w:alias w:val="Created date"/>
                                        <w:tag w:val="Month - Year"/>
                                        <w:id w:val="1141386642"/>
                                        <w:date w:fullDate="2012-08-01T00:00:00Z">
                                          <w:dateFormat w:val="MM/yyyy"/>
                                          <w:lid w:val="vi-VN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r>
                                          <w:rPr>
                                            <w:rFonts w:ascii="Verdana" w:hAnsi="Verdana" w:cs="Arial"/>
                                            <w:b/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  <w:t>08/2012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122D72" w:rsidRDefault="00122D72" w:rsidP="00047E2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.05pt;margin-top:3.9pt;width:448.95pt;height:70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" strokeweight="4.5pt">
                  <v:stroke linestyle="thickThin"/>
                  <v:textbox>
                    <w:txbxContent>
                      <w:tbl>
                        <w:tblPr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8816"/>
                        </w:tblGrid>
                        <w:tr w:rsidR="00122D72" w:rsidTr="00403032">
                          <w:trPr>
                            <w:jc w:val="center"/>
                          </w:trPr>
                          <w:tc>
                            <w:tcPr>
                              <w:tcW w:w="8967" w:type="dxa"/>
                            </w:tcPr>
                            <w:p w:rsidR="00122D72" w:rsidRPr="00E86B8B" w:rsidRDefault="00122D72" w:rsidP="00E86B8B">
                              <w:pPr>
                                <w:spacing w:before="120" w:line="240" w:lineRule="auto"/>
                                <w:ind w:firstLine="0"/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86B8B"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 xml:space="preserve">CÔNG TY CÔ PHẦN ĐẦU TƯ PHÁT TRIỂN </w:t>
                              </w:r>
                              <w:r w:rsidRPr="00E86B8B"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br/>
                                <w:t>CÔNG NGHỆ ỨNG DỤNG TOÀN CẦU</w:t>
                              </w:r>
                            </w:p>
                            <w:p w:rsidR="00122D72" w:rsidRDefault="00122D72" w:rsidP="00E86B8B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noProof/>
                                  <w:lang w:eastAsia="ja-JP"/>
                                </w:rPr>
                                <w:drawing>
                                  <wp:inline distT="0" distB="0" distL="0" distR="0" wp14:anchorId="29AA9E29" wp14:editId="11826171">
                                    <wp:extent cx="1092439" cy="647859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hyperlogys_CMYK.emf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2439" cy="6478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122D72" w:rsidTr="006611FB">
                          <w:trPr>
                            <w:trHeight w:val="3384"/>
                            <w:jc w:val="center"/>
                          </w:trPr>
                          <w:tc>
                            <w:tcPr>
                              <w:tcW w:w="8967" w:type="dxa"/>
                              <w:vAlign w:val="center"/>
                            </w:tcPr>
                            <w:p w:rsidR="00122D72" w:rsidRDefault="00122D72" w:rsidP="00E86B8B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</w:p>
                          </w:tc>
                        </w:tr>
                        <w:tr w:rsidR="00122D72" w:rsidTr="00403032">
                          <w:trPr>
                            <w:trHeight w:val="1998"/>
                            <w:jc w:val="center"/>
                          </w:trPr>
                          <w:tc>
                            <w:tcPr>
                              <w:tcW w:w="8967" w:type="dxa"/>
                              <w:vAlign w:val="center"/>
                            </w:tcPr>
                            <w:p w:rsidR="00122D72" w:rsidRDefault="00122D72" w:rsidP="000D378A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Verdana" w:hAnsi="Verdana" w:cs="Tahoma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Verdana" w:hAnsi="Verdana" w:cs="Tahoma"/>
                                  <w:b/>
                                  <w:sz w:val="32"/>
                                  <w:szCs w:val="32"/>
                                </w:rPr>
                                <w:t>CHECKLIST FOR ORACLE RAC 11.2</w:t>
                              </w:r>
                            </w:p>
                            <w:p w:rsidR="00122D72" w:rsidRPr="00E86B8B" w:rsidRDefault="00122D72" w:rsidP="005E7A2B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Verdana" w:hAnsi="Verdana" w:cs="Tahoma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Verdana" w:hAnsi="Verdana" w:cs="Tahoma"/>
                                  <w:b/>
                                  <w:sz w:val="32"/>
                                  <w:szCs w:val="32"/>
                                </w:rPr>
                                <w:t>INSTALLATION ON SUN SPARC</w:t>
                              </w:r>
                            </w:p>
                          </w:tc>
                        </w:tr>
                        <w:tr w:rsidR="00122D72" w:rsidTr="00403032">
                          <w:trPr>
                            <w:trHeight w:val="563"/>
                            <w:jc w:val="center"/>
                          </w:trPr>
                          <w:tc>
                            <w:tcPr>
                              <w:tcW w:w="8967" w:type="dxa"/>
                              <w:vAlign w:val="center"/>
                            </w:tcPr>
                            <w:p w:rsidR="00122D72" w:rsidRDefault="00122D72" w:rsidP="000D378A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sz w:val="20"/>
                                  <w:szCs w:val="20"/>
                                </w:rPr>
                                <w:t>Dbservice</w:t>
                              </w:r>
                              <w:r w:rsidRPr="00E86B8B">
                                <w:rPr>
                                  <w:rFonts w:ascii="Verdana" w:hAnsi="Verdana" w:cs="Arial"/>
                                  <w:b/>
                                  <w:sz w:val="20"/>
                                  <w:szCs w:val="20"/>
                                </w:rPr>
                                <w:t xml:space="preserve"> - Hyperlogy Jsc.</w:t>
                              </w:r>
                            </w:p>
                          </w:tc>
                        </w:tr>
                        <w:tr w:rsidR="00122D72" w:rsidTr="00403032">
                          <w:trPr>
                            <w:trHeight w:val="483"/>
                            <w:jc w:val="center"/>
                          </w:trPr>
                          <w:tc>
                            <w:tcPr>
                              <w:tcW w:w="8967" w:type="dxa"/>
                              <w:vAlign w:val="center"/>
                            </w:tcPr>
                            <w:p w:rsidR="00122D72" w:rsidRDefault="00122D72" w:rsidP="005E7A2B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 w:rsidRPr="00E86B8B">
                                <w:rPr>
                                  <w:rFonts w:ascii="Verdana" w:hAnsi="Verdana" w:cs="Arial"/>
                                  <w:sz w:val="20"/>
                                  <w:szCs w:val="20"/>
                                </w:rPr>
                                <w:t xml:space="preserve">Version </w:t>
                              </w:r>
                              <w:r>
                                <w:rPr>
                                  <w:rFonts w:ascii="Verdana" w:hAnsi="Verdana" w:cs="Arial"/>
                                  <w:sz w:val="20"/>
                                  <w:szCs w:val="20"/>
                                </w:rPr>
                                <w:t>1.1</w:t>
                              </w:r>
                            </w:p>
                          </w:tc>
                        </w:tr>
                        <w:tr w:rsidR="00122D72" w:rsidTr="006611FB">
                          <w:trPr>
                            <w:trHeight w:val="5307"/>
                            <w:jc w:val="center"/>
                          </w:trPr>
                          <w:tc>
                            <w:tcPr>
                              <w:tcW w:w="8967" w:type="dxa"/>
                              <w:vAlign w:val="center"/>
                            </w:tcPr>
                            <w:p w:rsidR="00122D72" w:rsidRPr="00FD7E25" w:rsidRDefault="00122D72" w:rsidP="00FD7E25">
                              <w:pPr>
                                <w:spacing w:line="240" w:lineRule="auto"/>
                                <w:ind w:left="1440" w:firstLine="0"/>
                                <w:jc w:val="left"/>
                                <w:rPr>
                                  <w:rFonts w:ascii="Verdana" w:hAnsi="Verdana" w:cs="Arial"/>
                                  <w:b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FD7E25">
                                <w:rPr>
                                  <w:rFonts w:ascii="Verdana" w:hAnsi="Verdana" w:cs="Arial"/>
                                  <w:b/>
                                  <w:i/>
                                  <w:sz w:val="20"/>
                                  <w:szCs w:val="20"/>
                                </w:rPr>
                                <w:t>Phạm vi phổ biến:</w:t>
                              </w:r>
                            </w:p>
                            <w:p w:rsidR="00122D72" w:rsidRPr="00F34BD4" w:rsidRDefault="00122D72" w:rsidP="00504DB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ind w:left="2160"/>
                                <w:jc w:val="left"/>
                                <w:rPr>
                                  <w:rFonts w:ascii="Verdana" w:hAnsi="Verdana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sz w:val="20"/>
                                  <w:szCs w:val="20"/>
                                </w:rPr>
                                <w:t>Nội bộ Hyperlogy</w:t>
                              </w:r>
                            </w:p>
                          </w:tc>
                        </w:tr>
                        <w:tr w:rsidR="00122D72" w:rsidTr="00403032">
                          <w:trPr>
                            <w:jc w:val="center"/>
                          </w:trPr>
                          <w:tc>
                            <w:tcPr>
                              <w:tcW w:w="8967" w:type="dxa"/>
                              <w:vAlign w:val="center"/>
                            </w:tcPr>
                            <w:p w:rsidR="00122D72" w:rsidRDefault="00122D72" w:rsidP="00201480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 w:rsidRPr="00E86B8B">
                                <w:rPr>
                                  <w:rFonts w:ascii="Verdana" w:hAnsi="Verdana" w:cs="Arial"/>
                                  <w:b/>
                                  <w:sz w:val="20"/>
                                  <w:szCs w:val="20"/>
                                </w:rPr>
                                <w:t>Hà nộ</w:t>
                              </w:r>
                              <w:r>
                                <w:rPr>
                                  <w:rFonts w:ascii="Verdana" w:hAnsi="Verdana" w:cs="Arial"/>
                                  <w:b/>
                                  <w:sz w:val="20"/>
                                  <w:szCs w:val="20"/>
                                </w:rPr>
                                <w:t xml:space="preserve">i </w:t>
                              </w:r>
                              <w:sdt>
                                <w:sdtPr>
                                  <w:rPr>
                                    <w:rFonts w:ascii="Verdana" w:hAnsi="Verdana" w:cs="Arial"/>
                                    <w:b/>
                                    <w:sz w:val="20"/>
                                    <w:szCs w:val="20"/>
                                  </w:rPr>
                                  <w:alias w:val="Created date"/>
                                  <w:tag w:val="Month - Year"/>
                                  <w:id w:val="1141386642"/>
                                  <w:date w:fullDate="2012-08-01T00:00:00Z">
                                    <w:dateFormat w:val="MM/yyyy"/>
                                    <w:lid w:val="vi-V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>
                                    <w:rPr>
                                      <w:rFonts w:ascii="Verdana" w:hAnsi="Verdana" w:cs="Arial"/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  <w:t>08/2012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122D72" w:rsidRDefault="00122D72" w:rsidP="00047E25"/>
                    </w:txbxContent>
                  </v:textbox>
                </v:shape>
              </w:pict>
            </mc:Fallback>
          </mc:AlternateContent>
        </w:r>
      </w:del>
    </w:p>
    <w:p w:rsidR="00047E25" w:rsidDel="00D85D2B" w:rsidRDefault="00047E25">
      <w:pPr>
        <w:tabs>
          <w:tab w:val="clear" w:pos="709"/>
        </w:tabs>
        <w:spacing w:after="0" w:line="240" w:lineRule="auto"/>
        <w:ind w:firstLine="0"/>
        <w:jc w:val="left"/>
        <w:rPr>
          <w:del w:id="2" w:author="Sony Vaio" w:date="2016-02-26T10:22:00Z"/>
          <w:rFonts w:ascii="Tahoma" w:eastAsia="Times New Roman" w:hAnsi="Tahoma"/>
          <w:b/>
          <w:sz w:val="32"/>
          <w:szCs w:val="24"/>
        </w:rPr>
      </w:pPr>
      <w:del w:id="3" w:author="Sony Vaio" w:date="2016-02-26T10:22:00Z">
        <w:r w:rsidDel="00D85D2B">
          <w:br w:type="page"/>
        </w:r>
      </w:del>
    </w:p>
    <w:p w:rsidR="00024758" w:rsidRPr="00403032" w:rsidDel="00D85D2B" w:rsidRDefault="006D3B1F" w:rsidP="00403032">
      <w:pPr>
        <w:pStyle w:val="Subtitle"/>
        <w:rPr>
          <w:del w:id="4" w:author="Sony Vaio" w:date="2016-02-26T10:22:00Z"/>
          <w:rFonts w:cs="Tahoma"/>
        </w:rPr>
      </w:pPr>
      <w:bookmarkStart w:id="5" w:name="_Toc333221424"/>
      <w:del w:id="6" w:author="Sony Vaio" w:date="2016-02-26T10:22:00Z">
        <w:r w:rsidRPr="00403032" w:rsidDel="00D85D2B">
          <w:rPr>
            <w:rFonts w:cs="Tahoma"/>
          </w:rPr>
          <w:delText>Mục lục</w:delText>
        </w:r>
        <w:bookmarkEnd w:id="5"/>
      </w:del>
    </w:p>
    <w:p w:rsidR="00BA0631" w:rsidDel="00D85D2B" w:rsidRDefault="00066668">
      <w:pPr>
        <w:pStyle w:val="TOC2"/>
        <w:rPr>
          <w:ins w:id="7" w:author="Nguyen Tien Hiep" w:date="2012-08-20T10:21:00Z"/>
          <w:del w:id="8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9" w:author="Sony Vaio" w:date="2016-02-26T10:22:00Z">
        <w:r w:rsidDel="00D85D2B">
          <w:rPr>
            <w:b/>
          </w:rPr>
          <w:fldChar w:fldCharType="begin"/>
        </w:r>
        <w:r w:rsidR="001A6D96" w:rsidDel="00D85D2B">
          <w:rPr>
            <w:b/>
          </w:rPr>
          <w:delInstrText xml:space="preserve"> TOC \o "1-3" \h \z </w:delInstrText>
        </w:r>
        <w:r w:rsidDel="00D85D2B">
          <w:rPr>
            <w:b/>
          </w:rPr>
          <w:fldChar w:fldCharType="separate"/>
        </w:r>
      </w:del>
      <w:ins w:id="10" w:author="Nguyen Tien Hiep" w:date="2012-08-20T10:21:00Z">
        <w:del w:id="11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"_Toc333221424"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rFonts w:cs="Tahoma"/>
              <w:noProof/>
            </w:rPr>
            <w:delText>Mục lục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_Toc333221424 \h </w:delInstrText>
          </w:r>
        </w:del>
      </w:ins>
      <w:del w:id="12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13" w:author="Nguyen Tien Hiep" w:date="2012-08-20T10:21:00Z">
        <w:del w:id="14" w:author="Sony Vaio" w:date="2016-02-26T10:22:00Z">
          <w:r w:rsidR="00BA0631" w:rsidDel="00D85D2B">
            <w:rPr>
              <w:noProof/>
              <w:webHidden/>
            </w:rPr>
            <w:delText>2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2"/>
        <w:rPr>
          <w:ins w:id="15" w:author="Nguyen Tien Hiep" w:date="2012-08-20T10:21:00Z"/>
          <w:del w:id="16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17" w:author="Nguyen Tien Hiep" w:date="2012-08-20T10:21:00Z">
        <w:del w:id="18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"_Toc333221425"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Lịch sử của tài liệu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_Toc333221425 \h </w:delInstrText>
          </w:r>
        </w:del>
      </w:ins>
      <w:del w:id="19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20" w:author="Nguyen Tien Hiep" w:date="2012-08-20T10:21:00Z">
        <w:del w:id="21" w:author="Sony Vaio" w:date="2016-02-26T10:22:00Z">
          <w:r w:rsidR="00BA0631" w:rsidDel="00D85D2B">
            <w:rPr>
              <w:noProof/>
              <w:webHidden/>
            </w:rPr>
            <w:delText>4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1"/>
        <w:tabs>
          <w:tab w:val="left" w:pos="660"/>
        </w:tabs>
        <w:rPr>
          <w:ins w:id="22" w:author="Nguyen Tien Hiep" w:date="2012-08-20T10:21:00Z"/>
          <w:del w:id="23" w:author="Sony Vaio" w:date="2016-02-26T10:22:00Z"/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ins w:id="24" w:author="Nguyen Tien Hiep" w:date="2012-08-20T10:21:00Z">
        <w:del w:id="25" w:author="Sony Vaio" w:date="2016-02-26T10:22:00Z">
          <w:r w:rsidRPr="005D75C8" w:rsidDel="00D85D2B">
            <w:rPr>
              <w:rStyle w:val="Hyperlink"/>
              <w:b w:val="0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"_Toc333221426"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b w:val="0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1</w:delText>
          </w:r>
          <w:r w:rsidR="00BA0631" w:rsidDel="00D85D2B"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Mục tiêu và phạm vi tài liệu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b w:val="0"/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_Toc333221426 \h </w:delInstrText>
          </w:r>
        </w:del>
      </w:ins>
      <w:del w:id="26" w:author="Sony Vaio" w:date="2016-02-26T10:22:00Z">
        <w:r w:rsidDel="00D85D2B">
          <w:rPr>
            <w:b w:val="0"/>
            <w:noProof/>
            <w:webHidden/>
          </w:rPr>
        </w:r>
        <w:r w:rsidDel="00D85D2B">
          <w:rPr>
            <w:b w:val="0"/>
            <w:noProof/>
            <w:webHidden/>
          </w:rPr>
          <w:fldChar w:fldCharType="separate"/>
        </w:r>
      </w:del>
      <w:ins w:id="27" w:author="Nguyen Tien Hiep" w:date="2012-08-20T10:21:00Z">
        <w:del w:id="28" w:author="Sony Vaio" w:date="2016-02-26T10:22:00Z">
          <w:r w:rsidR="00BA0631" w:rsidDel="00D85D2B">
            <w:rPr>
              <w:noProof/>
              <w:webHidden/>
            </w:rPr>
            <w:delText>5</w:delText>
          </w:r>
          <w:r w:rsidDel="00D85D2B">
            <w:rPr>
              <w:b w:val="0"/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b w:val="0"/>
              <w:noProof/>
            </w:rPr>
            <w:fldChar w:fldCharType="end"/>
          </w:r>
        </w:del>
      </w:ins>
    </w:p>
    <w:p w:rsidR="00BA0631" w:rsidDel="00D85D2B" w:rsidRDefault="00066668">
      <w:pPr>
        <w:pStyle w:val="TOC2"/>
        <w:rPr>
          <w:ins w:id="29" w:author="Nguyen Tien Hiep" w:date="2012-08-20T10:21:00Z"/>
          <w:del w:id="30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31" w:author="Nguyen Tien Hiep" w:date="2012-08-20T10:21:00Z">
        <w:del w:id="32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"_Toc333221427"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1.1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Mục tiêu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_Toc333221427 \h </w:delInstrText>
          </w:r>
        </w:del>
      </w:ins>
      <w:del w:id="33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34" w:author="Nguyen Tien Hiep" w:date="2012-08-20T10:21:00Z">
        <w:del w:id="35" w:author="Sony Vaio" w:date="2016-02-26T10:22:00Z">
          <w:r w:rsidR="00BA0631" w:rsidDel="00D85D2B">
            <w:rPr>
              <w:noProof/>
              <w:webHidden/>
            </w:rPr>
            <w:delText>5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2"/>
        <w:rPr>
          <w:ins w:id="36" w:author="Nguyen Tien Hiep" w:date="2012-08-20T10:21:00Z"/>
          <w:del w:id="37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38" w:author="Nguyen Tien Hiep" w:date="2012-08-20T10:21:00Z">
        <w:del w:id="39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"_Toc333221428"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1.2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Phạm vi tài liệu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_Toc333221428 \h </w:delInstrText>
          </w:r>
        </w:del>
      </w:ins>
      <w:del w:id="40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41" w:author="Nguyen Tien Hiep" w:date="2012-08-20T10:21:00Z">
        <w:del w:id="42" w:author="Sony Vaio" w:date="2016-02-26T10:22:00Z">
          <w:r w:rsidR="00BA0631" w:rsidDel="00D85D2B">
            <w:rPr>
              <w:noProof/>
              <w:webHidden/>
            </w:rPr>
            <w:delText>5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2"/>
        <w:rPr>
          <w:ins w:id="43" w:author="Nguyen Tien Hiep" w:date="2012-08-20T10:21:00Z"/>
          <w:del w:id="44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45" w:author="Nguyen Tien Hiep" w:date="2012-08-20T10:21:00Z">
        <w:del w:id="46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"_Toc333221429"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1.3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Cơ sở xây dựng tài liệu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_Toc333221429 \h </w:delInstrText>
          </w:r>
        </w:del>
      </w:ins>
      <w:del w:id="47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48" w:author="Nguyen Tien Hiep" w:date="2012-08-20T10:21:00Z">
        <w:del w:id="49" w:author="Sony Vaio" w:date="2016-02-26T10:22:00Z">
          <w:r w:rsidR="00BA0631" w:rsidDel="00D85D2B">
            <w:rPr>
              <w:noProof/>
              <w:webHidden/>
            </w:rPr>
            <w:delText>5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1"/>
        <w:tabs>
          <w:tab w:val="left" w:pos="660"/>
        </w:tabs>
        <w:rPr>
          <w:ins w:id="50" w:author="Nguyen Tien Hiep" w:date="2012-08-20T10:21:00Z"/>
          <w:del w:id="51" w:author="Sony Vaio" w:date="2016-02-26T10:22:00Z"/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ins w:id="52" w:author="Nguyen Tien Hiep" w:date="2012-08-20T10:21:00Z">
        <w:del w:id="53" w:author="Sony Vaio" w:date="2016-02-26T10:22:00Z">
          <w:r w:rsidRPr="005D75C8" w:rsidDel="00D85D2B">
            <w:rPr>
              <w:rStyle w:val="Hyperlink"/>
              <w:b w:val="0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"_Toc333221430"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b w:val="0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2</w:delText>
          </w:r>
          <w:r w:rsidR="00BA0631" w:rsidDel="00D85D2B"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Installation Prequisites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b w:val="0"/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_Toc333221430 \h </w:delInstrText>
          </w:r>
        </w:del>
      </w:ins>
      <w:del w:id="54" w:author="Sony Vaio" w:date="2016-02-26T10:22:00Z">
        <w:r w:rsidDel="00D85D2B">
          <w:rPr>
            <w:b w:val="0"/>
            <w:noProof/>
            <w:webHidden/>
          </w:rPr>
        </w:r>
        <w:r w:rsidDel="00D85D2B">
          <w:rPr>
            <w:b w:val="0"/>
            <w:noProof/>
            <w:webHidden/>
          </w:rPr>
          <w:fldChar w:fldCharType="separate"/>
        </w:r>
      </w:del>
      <w:ins w:id="55" w:author="Nguyen Tien Hiep" w:date="2012-08-20T10:21:00Z">
        <w:del w:id="56" w:author="Sony Vaio" w:date="2016-02-26T10:22:00Z">
          <w:r w:rsidR="00BA0631" w:rsidDel="00D85D2B">
            <w:rPr>
              <w:noProof/>
              <w:webHidden/>
            </w:rPr>
            <w:delText>5</w:delText>
          </w:r>
          <w:r w:rsidDel="00D85D2B">
            <w:rPr>
              <w:b w:val="0"/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b w:val="0"/>
              <w:noProof/>
            </w:rPr>
            <w:fldChar w:fldCharType="end"/>
          </w:r>
        </w:del>
      </w:ins>
    </w:p>
    <w:p w:rsidR="00BA0631" w:rsidDel="00D85D2B" w:rsidRDefault="00066668">
      <w:pPr>
        <w:pStyle w:val="TOC2"/>
        <w:rPr>
          <w:ins w:id="57" w:author="Nguyen Tien Hiep" w:date="2012-08-20T10:21:00Z"/>
          <w:del w:id="58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59" w:author="Nguyen Tien Hiep" w:date="2012-08-20T10:21:00Z">
        <w:del w:id="60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"_Toc333221431"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2.1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Hardware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_Toc333221431 \h </w:delInstrText>
          </w:r>
        </w:del>
      </w:ins>
      <w:del w:id="61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62" w:author="Nguyen Tien Hiep" w:date="2012-08-20T10:21:00Z">
        <w:del w:id="63" w:author="Sony Vaio" w:date="2016-02-26T10:22:00Z">
          <w:r w:rsidR="00BA0631" w:rsidDel="00D85D2B">
            <w:rPr>
              <w:noProof/>
              <w:webHidden/>
            </w:rPr>
            <w:delText>5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3"/>
        <w:rPr>
          <w:ins w:id="64" w:author="Nguyen Tien Hiep" w:date="2012-08-20T10:21:00Z"/>
          <w:del w:id="65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66" w:author="Nguyen Tien Hiep" w:date="2012-08-20T10:21:00Z">
        <w:del w:id="67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"_Toc333221432"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2.1.1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Memory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_Toc333221432 \h </w:delInstrText>
          </w:r>
        </w:del>
      </w:ins>
      <w:del w:id="68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69" w:author="Nguyen Tien Hiep" w:date="2012-08-20T10:21:00Z">
        <w:del w:id="70" w:author="Sony Vaio" w:date="2016-02-26T10:22:00Z">
          <w:r w:rsidR="00BA0631" w:rsidDel="00D85D2B">
            <w:rPr>
              <w:noProof/>
              <w:webHidden/>
            </w:rPr>
            <w:delText>5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3"/>
        <w:rPr>
          <w:ins w:id="71" w:author="Nguyen Tien Hiep" w:date="2012-08-20T10:21:00Z"/>
          <w:del w:id="72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73" w:author="Nguyen Tien Hiep" w:date="2012-08-20T10:21:00Z">
        <w:del w:id="74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"_Toc333221433"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2.1.2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System architect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_Toc333221433 \h </w:delInstrText>
          </w:r>
        </w:del>
      </w:ins>
      <w:del w:id="75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76" w:author="Nguyen Tien Hiep" w:date="2012-08-20T10:21:00Z">
        <w:del w:id="77" w:author="Sony Vaio" w:date="2016-02-26T10:22:00Z">
          <w:r w:rsidR="00BA0631" w:rsidDel="00D85D2B">
            <w:rPr>
              <w:noProof/>
              <w:webHidden/>
            </w:rPr>
            <w:delText>6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3"/>
        <w:rPr>
          <w:ins w:id="78" w:author="Nguyen Tien Hiep" w:date="2012-08-20T10:21:00Z"/>
          <w:del w:id="79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80" w:author="Nguyen Tien Hiep" w:date="2012-08-20T10:21:00Z">
        <w:del w:id="81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"_Toc333221434"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2.1.3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Disk space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_Toc333221434 \h </w:delInstrText>
          </w:r>
        </w:del>
      </w:ins>
      <w:del w:id="82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83" w:author="Nguyen Tien Hiep" w:date="2012-08-20T10:21:00Z">
        <w:del w:id="84" w:author="Sony Vaio" w:date="2016-02-26T10:22:00Z">
          <w:r w:rsidR="00BA0631" w:rsidDel="00D85D2B">
            <w:rPr>
              <w:noProof/>
              <w:webHidden/>
            </w:rPr>
            <w:delText>6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3"/>
        <w:rPr>
          <w:ins w:id="85" w:author="Nguyen Tien Hiep" w:date="2012-08-20T10:21:00Z"/>
          <w:del w:id="86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87" w:author="Nguyen Tien Hiep" w:date="2012-08-20T10:21:00Z">
        <w:del w:id="88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"_Toc333221435"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2.1.4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Run level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_Toc333221435 \h </w:delInstrText>
          </w:r>
        </w:del>
      </w:ins>
      <w:del w:id="89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90" w:author="Nguyen Tien Hiep" w:date="2012-08-20T10:21:00Z">
        <w:del w:id="91" w:author="Sony Vaio" w:date="2016-02-26T10:22:00Z">
          <w:r w:rsidR="00BA0631" w:rsidDel="00D85D2B">
            <w:rPr>
              <w:noProof/>
              <w:webHidden/>
            </w:rPr>
            <w:delText>7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2"/>
        <w:rPr>
          <w:ins w:id="92" w:author="Nguyen Tien Hiep" w:date="2012-08-20T10:21:00Z"/>
          <w:del w:id="93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94" w:author="Nguyen Tien Hiep" w:date="2012-08-20T10:21:00Z">
        <w:del w:id="95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"_Toc333221436"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2.2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Software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_Toc333221436 \h </w:delInstrText>
          </w:r>
        </w:del>
      </w:ins>
      <w:del w:id="96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97" w:author="Nguyen Tien Hiep" w:date="2012-08-20T10:21:00Z">
        <w:del w:id="98" w:author="Sony Vaio" w:date="2016-02-26T10:22:00Z">
          <w:r w:rsidR="00BA0631" w:rsidDel="00D85D2B">
            <w:rPr>
              <w:noProof/>
              <w:webHidden/>
            </w:rPr>
            <w:delText>8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3"/>
        <w:rPr>
          <w:ins w:id="99" w:author="Nguyen Tien Hiep" w:date="2012-08-20T10:21:00Z"/>
          <w:del w:id="100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101" w:author="Nguyen Tien Hiep" w:date="2012-08-20T10:21:00Z">
        <w:del w:id="102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"_Toc333221437"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2.2.1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Operating system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_Toc333221437 \h </w:delInstrText>
          </w:r>
        </w:del>
      </w:ins>
      <w:del w:id="103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104" w:author="Nguyen Tien Hiep" w:date="2012-08-20T10:21:00Z">
        <w:del w:id="105" w:author="Sony Vaio" w:date="2016-02-26T10:22:00Z">
          <w:r w:rsidR="00BA0631" w:rsidDel="00D85D2B">
            <w:rPr>
              <w:noProof/>
              <w:webHidden/>
            </w:rPr>
            <w:delText>8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3"/>
        <w:rPr>
          <w:ins w:id="106" w:author="Nguyen Tien Hiep" w:date="2012-08-20T10:21:00Z"/>
          <w:del w:id="107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108" w:author="Nguyen Tien Hiep" w:date="2012-08-20T10:21:00Z">
        <w:del w:id="109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"_Toc333221438"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2.2.2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Packages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_Toc333221438 \h </w:delInstrText>
          </w:r>
        </w:del>
      </w:ins>
      <w:del w:id="110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111" w:author="Nguyen Tien Hiep" w:date="2012-08-20T10:21:00Z">
        <w:del w:id="112" w:author="Sony Vaio" w:date="2016-02-26T10:22:00Z">
          <w:r w:rsidR="00BA0631" w:rsidDel="00D85D2B">
            <w:rPr>
              <w:noProof/>
              <w:webHidden/>
            </w:rPr>
            <w:delText>8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3"/>
        <w:rPr>
          <w:ins w:id="113" w:author="Nguyen Tien Hiep" w:date="2012-08-20T10:21:00Z"/>
          <w:del w:id="114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115" w:author="Nguyen Tien Hiep" w:date="2012-08-20T10:21:00Z">
        <w:del w:id="116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"_Toc333221439"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2.2.3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Java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_Toc333221439 \h </w:delInstrText>
          </w:r>
        </w:del>
      </w:ins>
      <w:del w:id="117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118" w:author="Nguyen Tien Hiep" w:date="2012-08-20T10:21:00Z">
        <w:del w:id="119" w:author="Sony Vaio" w:date="2016-02-26T10:22:00Z">
          <w:r w:rsidR="00BA0631" w:rsidDel="00D85D2B">
            <w:rPr>
              <w:noProof/>
              <w:webHidden/>
            </w:rPr>
            <w:delText>10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3"/>
        <w:rPr>
          <w:ins w:id="120" w:author="Nguyen Tien Hiep" w:date="2012-08-20T10:21:00Z"/>
          <w:del w:id="121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122" w:author="Nguyen Tien Hiep" w:date="2012-08-20T10:21:00Z">
        <w:del w:id="123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"_Toc333221440"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2.2.4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Patches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_Toc333221440 \h </w:delInstrText>
          </w:r>
        </w:del>
      </w:ins>
      <w:del w:id="124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125" w:author="Nguyen Tien Hiep" w:date="2012-08-20T10:21:00Z">
        <w:del w:id="126" w:author="Sony Vaio" w:date="2016-02-26T10:22:00Z">
          <w:r w:rsidR="00BA0631" w:rsidDel="00D85D2B">
            <w:rPr>
              <w:noProof/>
              <w:webHidden/>
            </w:rPr>
            <w:delText>11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2"/>
        <w:rPr>
          <w:ins w:id="127" w:author="Nguyen Tien Hiep" w:date="2012-08-20T10:21:00Z"/>
          <w:del w:id="128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129" w:author="Nguyen Tien Hiep" w:date="2012-08-20T10:21:00Z">
        <w:del w:id="130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"_Toc333221441"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2.3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Network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_Toc333221441 \h </w:delInstrText>
          </w:r>
        </w:del>
      </w:ins>
      <w:del w:id="131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132" w:author="Nguyen Tien Hiep" w:date="2012-08-20T10:21:00Z">
        <w:del w:id="133" w:author="Sony Vaio" w:date="2016-02-26T10:22:00Z">
          <w:r w:rsidR="00BA0631" w:rsidDel="00D85D2B">
            <w:rPr>
              <w:noProof/>
              <w:webHidden/>
            </w:rPr>
            <w:delText>16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1"/>
        <w:tabs>
          <w:tab w:val="left" w:pos="660"/>
        </w:tabs>
        <w:rPr>
          <w:ins w:id="134" w:author="Nguyen Tien Hiep" w:date="2012-08-20T10:21:00Z"/>
          <w:del w:id="135" w:author="Sony Vaio" w:date="2016-02-26T10:22:00Z"/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ins w:id="136" w:author="Nguyen Tien Hiep" w:date="2012-08-20T10:21:00Z">
        <w:del w:id="137" w:author="Sony Vaio" w:date="2016-02-26T10:22:00Z">
          <w:r w:rsidRPr="005D75C8" w:rsidDel="00D85D2B">
            <w:rPr>
              <w:rStyle w:val="Hyperlink"/>
              <w:b w:val="0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"_Toc333221442"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b w:val="0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  <w:lang w:val="vi-VN"/>
            </w:rPr>
            <w:delText>3</w:delText>
          </w:r>
          <w:r w:rsidR="00BA0631" w:rsidDel="00D85D2B"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Preparations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b w:val="0"/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_Toc333221442 \h </w:delInstrText>
          </w:r>
        </w:del>
      </w:ins>
      <w:del w:id="138" w:author="Sony Vaio" w:date="2016-02-26T10:22:00Z">
        <w:r w:rsidDel="00D85D2B">
          <w:rPr>
            <w:b w:val="0"/>
            <w:noProof/>
            <w:webHidden/>
          </w:rPr>
        </w:r>
        <w:r w:rsidDel="00D85D2B">
          <w:rPr>
            <w:b w:val="0"/>
            <w:noProof/>
            <w:webHidden/>
          </w:rPr>
          <w:fldChar w:fldCharType="separate"/>
        </w:r>
      </w:del>
      <w:ins w:id="139" w:author="Nguyen Tien Hiep" w:date="2012-08-20T10:21:00Z">
        <w:del w:id="140" w:author="Sony Vaio" w:date="2016-02-26T10:22:00Z">
          <w:r w:rsidR="00BA0631" w:rsidDel="00D85D2B">
            <w:rPr>
              <w:noProof/>
              <w:webHidden/>
            </w:rPr>
            <w:delText>16</w:delText>
          </w:r>
          <w:r w:rsidDel="00D85D2B">
            <w:rPr>
              <w:b w:val="0"/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b w:val="0"/>
              <w:noProof/>
            </w:rPr>
            <w:fldChar w:fldCharType="end"/>
          </w:r>
        </w:del>
      </w:ins>
    </w:p>
    <w:p w:rsidR="00BA0631" w:rsidDel="00D85D2B" w:rsidRDefault="00066668">
      <w:pPr>
        <w:pStyle w:val="TOC2"/>
        <w:rPr>
          <w:ins w:id="141" w:author="Nguyen Tien Hiep" w:date="2012-08-20T10:21:00Z"/>
          <w:del w:id="142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143" w:author="Nguyen Tien Hiep" w:date="2012-08-20T10:21:00Z">
        <w:del w:id="144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"_Toc333221443"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  <w:lang w:val="vi-VN"/>
            </w:rPr>
            <w:delText>3.1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UDP and TCP Kernel Parameters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_Toc333221443 \h </w:delInstrText>
          </w:r>
        </w:del>
      </w:ins>
      <w:del w:id="145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146" w:author="Nguyen Tien Hiep" w:date="2012-08-20T10:21:00Z">
        <w:del w:id="147" w:author="Sony Vaio" w:date="2016-02-26T10:22:00Z">
          <w:r w:rsidR="00BA0631" w:rsidDel="00D85D2B">
            <w:rPr>
              <w:noProof/>
              <w:webHidden/>
            </w:rPr>
            <w:delText>16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2"/>
        <w:rPr>
          <w:ins w:id="148" w:author="Nguyen Tien Hiep" w:date="2012-08-20T10:21:00Z"/>
          <w:del w:id="149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150" w:author="Nguyen Tien Hiep" w:date="2012-08-20T10:21:00Z">
        <w:del w:id="151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"_Toc333221444"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  <w:lang w:val="vi-VN"/>
            </w:rPr>
            <w:delText>3.2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Shell Limits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_Toc333221444 \h </w:delInstrText>
          </w:r>
        </w:del>
      </w:ins>
      <w:del w:id="152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153" w:author="Nguyen Tien Hiep" w:date="2012-08-20T10:21:00Z">
        <w:del w:id="154" w:author="Sony Vaio" w:date="2016-02-26T10:22:00Z">
          <w:r w:rsidR="00BA0631" w:rsidDel="00D85D2B">
            <w:rPr>
              <w:noProof/>
              <w:webHidden/>
            </w:rPr>
            <w:delText>18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2"/>
        <w:rPr>
          <w:ins w:id="155" w:author="Nguyen Tien Hiep" w:date="2012-08-20T10:21:00Z"/>
          <w:del w:id="156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157" w:author="Nguyen Tien Hiep" w:date="2012-08-20T10:21:00Z">
        <w:del w:id="158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"_Toc333221445"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3.3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Kernel parameters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_Toc333221445 \h </w:delInstrText>
          </w:r>
        </w:del>
      </w:ins>
      <w:del w:id="159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160" w:author="Nguyen Tien Hiep" w:date="2012-08-20T10:21:00Z">
        <w:del w:id="161" w:author="Sony Vaio" w:date="2016-02-26T10:22:00Z">
          <w:r w:rsidR="00BA0631" w:rsidDel="00D85D2B">
            <w:rPr>
              <w:noProof/>
              <w:webHidden/>
            </w:rPr>
            <w:delText>19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2"/>
        <w:rPr>
          <w:ins w:id="162" w:author="Nguyen Tien Hiep" w:date="2012-08-20T10:21:00Z"/>
          <w:del w:id="163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164" w:author="Nguyen Tien Hiep" w:date="2012-08-20T10:21:00Z">
        <w:del w:id="165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"_Toc333221446"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3.4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NTP Settings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_Toc333221446 \h </w:delInstrText>
          </w:r>
        </w:del>
      </w:ins>
      <w:del w:id="166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167" w:author="Nguyen Tien Hiep" w:date="2012-08-20T10:21:00Z">
        <w:del w:id="168" w:author="Sony Vaio" w:date="2016-02-26T10:22:00Z">
          <w:r w:rsidR="00BA0631" w:rsidDel="00D85D2B">
            <w:rPr>
              <w:noProof/>
              <w:webHidden/>
            </w:rPr>
            <w:delText>22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2"/>
        <w:rPr>
          <w:ins w:id="169" w:author="Nguyen Tien Hiep" w:date="2012-08-20T10:21:00Z"/>
          <w:del w:id="170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171" w:author="Nguyen Tien Hiep" w:date="2012-08-20T10:21:00Z">
        <w:del w:id="172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"_Toc333221447"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3.5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Disabled Firewall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_Toc333221447 \h </w:delInstrText>
          </w:r>
        </w:del>
      </w:ins>
      <w:del w:id="173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174" w:author="Nguyen Tien Hiep" w:date="2012-08-20T10:21:00Z">
        <w:del w:id="175" w:author="Sony Vaio" w:date="2016-02-26T10:22:00Z">
          <w:r w:rsidR="00BA0631" w:rsidDel="00D85D2B">
            <w:rPr>
              <w:noProof/>
              <w:webHidden/>
            </w:rPr>
            <w:delText>23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2"/>
        <w:rPr>
          <w:ins w:id="176" w:author="Nguyen Tien Hiep" w:date="2012-08-20T10:21:00Z"/>
          <w:del w:id="177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178" w:author="Nguyen Tien Hiep" w:date="2012-08-20T10:21:00Z">
        <w:del w:id="179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"_Toc333221448"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3.6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  <w:lang w:val="vi-VN"/>
            </w:rPr>
            <w:delText>Cluster verify</w:delText>
          </w:r>
          <w:r w:rsidR="00BA0631" w:rsidRPr="005D75C8" w:rsidDel="00D85D2B">
            <w:rPr>
              <w:rStyle w:val="Hyperlink"/>
              <w:noProof/>
            </w:rPr>
            <w:delText xml:space="preserve"> scripts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_Toc333221448 \h </w:delInstrText>
          </w:r>
        </w:del>
      </w:ins>
      <w:del w:id="180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181" w:author="Nguyen Tien Hiep" w:date="2012-08-20T10:21:00Z">
        <w:del w:id="182" w:author="Sony Vaio" w:date="2016-02-26T10:22:00Z">
          <w:r w:rsidR="00BA0631" w:rsidDel="00D85D2B">
            <w:rPr>
              <w:noProof/>
              <w:webHidden/>
            </w:rPr>
            <w:delText>23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1"/>
        <w:tabs>
          <w:tab w:val="left" w:pos="660"/>
        </w:tabs>
        <w:rPr>
          <w:ins w:id="183" w:author="Nguyen Tien Hiep" w:date="2012-08-20T10:21:00Z"/>
          <w:del w:id="184" w:author="Sony Vaio" w:date="2016-02-26T10:22:00Z"/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ins w:id="185" w:author="Nguyen Tien Hiep" w:date="2012-08-20T10:21:00Z">
        <w:del w:id="186" w:author="Sony Vaio" w:date="2016-02-26T10:22:00Z">
          <w:r w:rsidRPr="005D75C8" w:rsidDel="00D85D2B">
            <w:rPr>
              <w:rStyle w:val="Hyperlink"/>
              <w:b w:val="0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"_Toc333221449"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b w:val="0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4</w:delText>
          </w:r>
          <w:r w:rsidR="00BA0631" w:rsidDel="00D85D2B"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Oracle configuration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b w:val="0"/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_Toc333221449 \h </w:delInstrText>
          </w:r>
        </w:del>
      </w:ins>
      <w:del w:id="187" w:author="Sony Vaio" w:date="2016-02-26T10:22:00Z">
        <w:r w:rsidDel="00D85D2B">
          <w:rPr>
            <w:b w:val="0"/>
            <w:noProof/>
            <w:webHidden/>
          </w:rPr>
        </w:r>
        <w:r w:rsidDel="00D85D2B">
          <w:rPr>
            <w:b w:val="0"/>
            <w:noProof/>
            <w:webHidden/>
          </w:rPr>
          <w:fldChar w:fldCharType="separate"/>
        </w:r>
      </w:del>
      <w:ins w:id="188" w:author="Nguyen Tien Hiep" w:date="2012-08-20T10:21:00Z">
        <w:del w:id="189" w:author="Sony Vaio" w:date="2016-02-26T10:22:00Z">
          <w:r w:rsidR="00BA0631" w:rsidDel="00D85D2B">
            <w:rPr>
              <w:noProof/>
              <w:webHidden/>
            </w:rPr>
            <w:delText>23</w:delText>
          </w:r>
          <w:r w:rsidDel="00D85D2B">
            <w:rPr>
              <w:b w:val="0"/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b w:val="0"/>
              <w:noProof/>
            </w:rPr>
            <w:fldChar w:fldCharType="end"/>
          </w:r>
        </w:del>
      </w:ins>
    </w:p>
    <w:p w:rsidR="00BA0631" w:rsidDel="00D85D2B" w:rsidRDefault="00066668">
      <w:pPr>
        <w:pStyle w:val="TOC2"/>
        <w:rPr>
          <w:ins w:id="190" w:author="Nguyen Tien Hiep" w:date="2012-08-20T10:21:00Z"/>
          <w:del w:id="191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192" w:author="Nguyen Tien Hiep" w:date="2012-08-20T10:21:00Z">
        <w:del w:id="193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"_Toc333221450"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4.1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Oracle users and directories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_Toc333221450 \h </w:delInstrText>
          </w:r>
        </w:del>
      </w:ins>
      <w:del w:id="194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195" w:author="Nguyen Tien Hiep" w:date="2012-08-20T10:21:00Z">
        <w:del w:id="196" w:author="Sony Vaio" w:date="2016-02-26T10:22:00Z">
          <w:r w:rsidR="00BA0631" w:rsidDel="00D85D2B">
            <w:rPr>
              <w:noProof/>
              <w:webHidden/>
            </w:rPr>
            <w:delText>23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2"/>
        <w:rPr>
          <w:ins w:id="197" w:author="Nguyen Tien Hiep" w:date="2012-08-20T10:21:00Z"/>
          <w:del w:id="198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199" w:author="Nguyen Tien Hiep" w:date="2012-08-20T10:21:00Z">
        <w:del w:id="200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"_Toc333221451"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4.2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Scan name and Ips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_Toc333221451 \h </w:delInstrText>
          </w:r>
        </w:del>
      </w:ins>
      <w:del w:id="201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202" w:author="Nguyen Tien Hiep" w:date="2012-08-20T10:21:00Z">
        <w:del w:id="203" w:author="Sony Vaio" w:date="2016-02-26T10:22:00Z">
          <w:r w:rsidR="00BA0631" w:rsidDel="00D85D2B">
            <w:rPr>
              <w:noProof/>
              <w:webHidden/>
            </w:rPr>
            <w:delText>25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2"/>
        <w:rPr>
          <w:ins w:id="204" w:author="Nguyen Tien Hiep" w:date="2012-08-20T10:21:00Z"/>
          <w:del w:id="205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206" w:author="Nguyen Tien Hiep" w:date="2012-08-20T10:21:00Z">
        <w:del w:id="207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"_Toc333221452"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4.3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Database version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_Toc333221452 \h </w:delInstrText>
          </w:r>
        </w:del>
      </w:ins>
      <w:del w:id="208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209" w:author="Nguyen Tien Hiep" w:date="2012-08-20T10:21:00Z">
        <w:del w:id="210" w:author="Sony Vaio" w:date="2016-02-26T10:22:00Z">
          <w:r w:rsidR="00BA0631" w:rsidDel="00D85D2B">
            <w:rPr>
              <w:noProof/>
              <w:webHidden/>
            </w:rPr>
            <w:delText>26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2"/>
        <w:rPr>
          <w:ins w:id="211" w:author="Nguyen Tien Hiep" w:date="2012-08-20T10:21:00Z"/>
          <w:del w:id="212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213" w:author="Nguyen Tien Hiep" w:date="2012-08-20T10:21:00Z">
        <w:del w:id="214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"_Toc333221453"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4.4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Database parameters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_Toc333221453 \h </w:delInstrText>
          </w:r>
        </w:del>
      </w:ins>
      <w:del w:id="215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216" w:author="Nguyen Tien Hiep" w:date="2012-08-20T10:21:00Z">
        <w:del w:id="217" w:author="Sony Vaio" w:date="2016-02-26T10:22:00Z">
          <w:r w:rsidR="00BA0631" w:rsidDel="00D85D2B">
            <w:rPr>
              <w:noProof/>
              <w:webHidden/>
            </w:rPr>
            <w:delText>26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2"/>
        <w:rPr>
          <w:ins w:id="218" w:author="Nguyen Tien Hiep" w:date="2012-08-20T10:21:00Z"/>
          <w:del w:id="219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ins w:id="220" w:author="Nguyen Tien Hiep" w:date="2012-08-20T10:21:00Z">
        <w:del w:id="221" w:author="Sony Vaio" w:date="2016-02-26T10:22:00Z">
          <w:r w:rsidRPr="005D75C8" w:rsidDel="00D85D2B">
            <w:rPr>
              <w:rStyle w:val="Hyperlink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"_Toc333221454"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4.5</w:delText>
          </w:r>
          <w:r w:rsidR="00BA0631" w:rsidDel="00D85D2B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ASM configuration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_Toc333221454 \h </w:delInstrText>
          </w:r>
        </w:del>
      </w:ins>
      <w:del w:id="222" w:author="Sony Vaio" w:date="2016-02-26T10:22:00Z">
        <w:r w:rsidDel="00D85D2B">
          <w:rPr>
            <w:noProof/>
            <w:webHidden/>
          </w:rPr>
        </w:r>
        <w:r w:rsidDel="00D85D2B">
          <w:rPr>
            <w:noProof/>
            <w:webHidden/>
          </w:rPr>
          <w:fldChar w:fldCharType="separate"/>
        </w:r>
      </w:del>
      <w:ins w:id="223" w:author="Nguyen Tien Hiep" w:date="2012-08-20T10:21:00Z">
        <w:del w:id="224" w:author="Sony Vaio" w:date="2016-02-26T10:22:00Z">
          <w:r w:rsidR="00BA0631" w:rsidDel="00D85D2B">
            <w:rPr>
              <w:noProof/>
              <w:webHidden/>
            </w:rPr>
            <w:delText>27</w:delText>
          </w:r>
          <w:r w:rsidDel="00D85D2B">
            <w:rPr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noProof/>
            </w:rPr>
            <w:fldChar w:fldCharType="end"/>
          </w:r>
        </w:del>
      </w:ins>
    </w:p>
    <w:p w:rsidR="00BA0631" w:rsidDel="00D85D2B" w:rsidRDefault="00066668">
      <w:pPr>
        <w:pStyle w:val="TOC1"/>
        <w:tabs>
          <w:tab w:val="left" w:pos="660"/>
        </w:tabs>
        <w:rPr>
          <w:ins w:id="225" w:author="Nguyen Tien Hiep" w:date="2012-08-20T10:21:00Z"/>
          <w:del w:id="226" w:author="Sony Vaio" w:date="2016-02-26T10:22:00Z"/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ins w:id="227" w:author="Nguyen Tien Hiep" w:date="2012-08-20T10:21:00Z">
        <w:del w:id="228" w:author="Sony Vaio" w:date="2016-02-26T10:22:00Z">
          <w:r w:rsidRPr="005D75C8" w:rsidDel="00D85D2B">
            <w:rPr>
              <w:rStyle w:val="Hyperlink"/>
              <w:b w:val="0"/>
              <w:noProof/>
            </w:rPr>
            <w:fldChar w:fldCharType="begin"/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="00BA0631" w:rsidDel="00D85D2B">
            <w:rPr>
              <w:noProof/>
            </w:rPr>
            <w:delInstrText>HYPERLINK \l "_Toc333221455"</w:delInstrText>
          </w:r>
          <w:r w:rsidR="00BA0631" w:rsidRPr="005D75C8" w:rsidDel="00D85D2B">
            <w:rPr>
              <w:rStyle w:val="Hyperlink"/>
              <w:noProof/>
            </w:rPr>
            <w:delInstrText xml:space="preserve"> </w:delInstrText>
          </w:r>
          <w:r w:rsidRPr="005D75C8" w:rsidDel="00D85D2B">
            <w:rPr>
              <w:rStyle w:val="Hyperlink"/>
              <w:b w:val="0"/>
              <w:noProof/>
            </w:rPr>
            <w:fldChar w:fldCharType="separate"/>
          </w:r>
          <w:r w:rsidR="00BA0631" w:rsidRPr="005D75C8" w:rsidDel="00D85D2B">
            <w:rPr>
              <w:rStyle w:val="Hyperlink"/>
              <w:noProof/>
            </w:rPr>
            <w:delText>5</w:delText>
          </w:r>
          <w:r w:rsidR="00BA0631" w:rsidDel="00D85D2B"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  <w:tab/>
          </w:r>
          <w:r w:rsidR="00BA0631" w:rsidRPr="005D75C8" w:rsidDel="00D85D2B">
            <w:rPr>
              <w:rStyle w:val="Hyperlink"/>
              <w:noProof/>
            </w:rPr>
            <w:delText>References</w:delText>
          </w:r>
          <w:r w:rsidR="00BA0631" w:rsidDel="00D85D2B">
            <w:rPr>
              <w:noProof/>
              <w:webHidden/>
            </w:rPr>
            <w:tab/>
          </w:r>
          <w:r w:rsidDel="00D85D2B">
            <w:rPr>
              <w:b w:val="0"/>
              <w:noProof/>
              <w:webHidden/>
            </w:rPr>
            <w:fldChar w:fldCharType="begin"/>
          </w:r>
          <w:r w:rsidR="00BA0631" w:rsidDel="00D85D2B">
            <w:rPr>
              <w:noProof/>
              <w:webHidden/>
            </w:rPr>
            <w:delInstrText xml:space="preserve"> PAGEREF _Toc333221455 \h </w:delInstrText>
          </w:r>
        </w:del>
      </w:ins>
      <w:del w:id="229" w:author="Sony Vaio" w:date="2016-02-26T10:22:00Z">
        <w:r w:rsidDel="00D85D2B">
          <w:rPr>
            <w:b w:val="0"/>
            <w:noProof/>
            <w:webHidden/>
          </w:rPr>
        </w:r>
        <w:r w:rsidDel="00D85D2B">
          <w:rPr>
            <w:b w:val="0"/>
            <w:noProof/>
            <w:webHidden/>
          </w:rPr>
          <w:fldChar w:fldCharType="separate"/>
        </w:r>
      </w:del>
      <w:ins w:id="230" w:author="Nguyen Tien Hiep" w:date="2012-08-20T10:21:00Z">
        <w:del w:id="231" w:author="Sony Vaio" w:date="2016-02-26T10:22:00Z">
          <w:r w:rsidR="00BA0631" w:rsidDel="00D85D2B">
            <w:rPr>
              <w:noProof/>
              <w:webHidden/>
            </w:rPr>
            <w:delText>27</w:delText>
          </w:r>
          <w:r w:rsidDel="00D85D2B">
            <w:rPr>
              <w:b w:val="0"/>
              <w:noProof/>
              <w:webHidden/>
            </w:rPr>
            <w:fldChar w:fldCharType="end"/>
          </w:r>
          <w:r w:rsidRPr="005D75C8" w:rsidDel="00D85D2B">
            <w:rPr>
              <w:rStyle w:val="Hyperlink"/>
              <w:b w:val="0"/>
              <w:noProof/>
            </w:rPr>
            <w:fldChar w:fldCharType="end"/>
          </w:r>
        </w:del>
      </w:ins>
    </w:p>
    <w:p w:rsidR="005E7A2B" w:rsidDel="00D85D2B" w:rsidRDefault="00066668">
      <w:pPr>
        <w:pStyle w:val="TOC2"/>
        <w:rPr>
          <w:del w:id="232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233" w:author="Sony Vaio" w:date="2016-02-26T10:22:00Z">
        <w:r w:rsidRPr="00066668" w:rsidDel="00D85D2B">
          <w:rPr>
            <w:rPrChange w:id="234" w:author="Nguyen Tien Hiep" w:date="2012-08-20T10:15:00Z">
              <w:rPr>
                <w:rStyle w:val="Hyperlink"/>
                <w:rFonts w:cs="Tahoma"/>
                <w:noProof/>
              </w:rPr>
            </w:rPrChange>
          </w:rPr>
          <w:delText>Mục lục</w:delText>
        </w:r>
        <w:r w:rsidR="005E7A2B" w:rsidDel="00D85D2B">
          <w:rPr>
            <w:noProof/>
            <w:webHidden/>
          </w:rPr>
          <w:tab/>
          <w:delText>2</w:delText>
        </w:r>
      </w:del>
    </w:p>
    <w:p w:rsidR="005E7A2B" w:rsidDel="00D85D2B" w:rsidRDefault="00066668">
      <w:pPr>
        <w:pStyle w:val="TOC2"/>
        <w:rPr>
          <w:del w:id="235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236" w:author="Sony Vaio" w:date="2016-02-26T10:22:00Z">
        <w:r w:rsidRPr="00066668" w:rsidDel="00D85D2B">
          <w:rPr>
            <w:rPrChange w:id="237" w:author="Nguyen Tien Hiep" w:date="2012-08-20T10:15:00Z">
              <w:rPr>
                <w:rStyle w:val="Hyperlink"/>
                <w:noProof/>
              </w:rPr>
            </w:rPrChange>
          </w:rPr>
          <w:delText>Lịch sử của tài liệu</w:delText>
        </w:r>
        <w:r w:rsidR="005E7A2B" w:rsidDel="00D85D2B">
          <w:rPr>
            <w:noProof/>
            <w:webHidden/>
          </w:rPr>
          <w:tab/>
          <w:delText>3</w:delText>
        </w:r>
      </w:del>
    </w:p>
    <w:p w:rsidR="005E7A2B" w:rsidDel="00D85D2B" w:rsidRDefault="00066668">
      <w:pPr>
        <w:pStyle w:val="TOC1"/>
        <w:tabs>
          <w:tab w:val="left" w:pos="660"/>
        </w:tabs>
        <w:rPr>
          <w:del w:id="238" w:author="Sony Vaio" w:date="2016-02-26T10:22:00Z"/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del w:id="239" w:author="Sony Vaio" w:date="2016-02-26T10:22:00Z">
        <w:r w:rsidRPr="00066668" w:rsidDel="00D85D2B">
          <w:rPr>
            <w:rPrChange w:id="240" w:author="Nguyen Tien Hiep" w:date="2012-08-20T10:15:00Z">
              <w:rPr>
                <w:rStyle w:val="Hyperlink"/>
                <w:noProof/>
              </w:rPr>
            </w:rPrChange>
          </w:rPr>
          <w:delText>1</w:delText>
        </w:r>
        <w:r w:rsidR="005E7A2B" w:rsidDel="00D85D2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66668" w:rsidDel="00D85D2B">
          <w:rPr>
            <w:rPrChange w:id="241" w:author="Nguyen Tien Hiep" w:date="2012-08-20T10:15:00Z">
              <w:rPr>
                <w:rStyle w:val="Hyperlink"/>
                <w:noProof/>
              </w:rPr>
            </w:rPrChange>
          </w:rPr>
          <w:delText>Mục tiêu và phạm vi tài liệu</w:delText>
        </w:r>
        <w:r w:rsidR="005E7A2B" w:rsidDel="00D85D2B">
          <w:rPr>
            <w:noProof/>
            <w:webHidden/>
          </w:rPr>
          <w:tab/>
          <w:delText>4</w:delText>
        </w:r>
      </w:del>
    </w:p>
    <w:p w:rsidR="005E7A2B" w:rsidDel="00D85D2B" w:rsidRDefault="00066668">
      <w:pPr>
        <w:pStyle w:val="TOC2"/>
        <w:rPr>
          <w:del w:id="242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243" w:author="Sony Vaio" w:date="2016-02-26T10:22:00Z">
        <w:r w:rsidRPr="00066668" w:rsidDel="00D85D2B">
          <w:rPr>
            <w:rPrChange w:id="244" w:author="Nguyen Tien Hiep" w:date="2012-08-20T10:15:00Z">
              <w:rPr>
                <w:rStyle w:val="Hyperlink"/>
                <w:noProof/>
              </w:rPr>
            </w:rPrChange>
          </w:rPr>
          <w:delText>1.1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245" w:author="Nguyen Tien Hiep" w:date="2012-08-20T10:15:00Z">
              <w:rPr>
                <w:rStyle w:val="Hyperlink"/>
                <w:noProof/>
              </w:rPr>
            </w:rPrChange>
          </w:rPr>
          <w:delText>Mục tiêu</w:delText>
        </w:r>
        <w:r w:rsidR="005E7A2B" w:rsidDel="00D85D2B">
          <w:rPr>
            <w:noProof/>
            <w:webHidden/>
          </w:rPr>
          <w:tab/>
          <w:delText>4</w:delText>
        </w:r>
      </w:del>
    </w:p>
    <w:p w:rsidR="005E7A2B" w:rsidDel="00D85D2B" w:rsidRDefault="00066668">
      <w:pPr>
        <w:pStyle w:val="TOC2"/>
        <w:rPr>
          <w:del w:id="246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247" w:author="Sony Vaio" w:date="2016-02-26T10:22:00Z">
        <w:r w:rsidRPr="00066668" w:rsidDel="00D85D2B">
          <w:rPr>
            <w:rPrChange w:id="248" w:author="Nguyen Tien Hiep" w:date="2012-08-20T10:15:00Z">
              <w:rPr>
                <w:rStyle w:val="Hyperlink"/>
                <w:noProof/>
              </w:rPr>
            </w:rPrChange>
          </w:rPr>
          <w:delText>1.2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249" w:author="Nguyen Tien Hiep" w:date="2012-08-20T10:15:00Z">
              <w:rPr>
                <w:rStyle w:val="Hyperlink"/>
                <w:noProof/>
              </w:rPr>
            </w:rPrChange>
          </w:rPr>
          <w:delText>Phạm vi tài liệu</w:delText>
        </w:r>
        <w:r w:rsidR="005E7A2B" w:rsidDel="00D85D2B">
          <w:rPr>
            <w:noProof/>
            <w:webHidden/>
          </w:rPr>
          <w:tab/>
          <w:delText>4</w:delText>
        </w:r>
      </w:del>
    </w:p>
    <w:p w:rsidR="005E7A2B" w:rsidDel="00D85D2B" w:rsidRDefault="00066668">
      <w:pPr>
        <w:pStyle w:val="TOC2"/>
        <w:rPr>
          <w:del w:id="250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251" w:author="Sony Vaio" w:date="2016-02-26T10:22:00Z">
        <w:r w:rsidRPr="00066668" w:rsidDel="00D85D2B">
          <w:rPr>
            <w:rPrChange w:id="252" w:author="Nguyen Tien Hiep" w:date="2012-08-20T10:15:00Z">
              <w:rPr>
                <w:rStyle w:val="Hyperlink"/>
                <w:noProof/>
              </w:rPr>
            </w:rPrChange>
          </w:rPr>
          <w:delText>1.3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253" w:author="Nguyen Tien Hiep" w:date="2012-08-20T10:15:00Z">
              <w:rPr>
                <w:rStyle w:val="Hyperlink"/>
                <w:noProof/>
              </w:rPr>
            </w:rPrChange>
          </w:rPr>
          <w:delText>Cơ sở xây dựng tài liệu</w:delText>
        </w:r>
        <w:r w:rsidR="005E7A2B" w:rsidDel="00D85D2B">
          <w:rPr>
            <w:noProof/>
            <w:webHidden/>
          </w:rPr>
          <w:tab/>
          <w:delText>4</w:delText>
        </w:r>
      </w:del>
    </w:p>
    <w:p w:rsidR="005E7A2B" w:rsidDel="00D85D2B" w:rsidRDefault="00066668">
      <w:pPr>
        <w:pStyle w:val="TOC1"/>
        <w:tabs>
          <w:tab w:val="left" w:pos="660"/>
        </w:tabs>
        <w:rPr>
          <w:del w:id="254" w:author="Sony Vaio" w:date="2016-02-26T10:22:00Z"/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del w:id="255" w:author="Sony Vaio" w:date="2016-02-26T10:22:00Z">
        <w:r w:rsidRPr="00066668" w:rsidDel="00D85D2B">
          <w:rPr>
            <w:rPrChange w:id="256" w:author="Nguyen Tien Hiep" w:date="2012-08-20T10:15:00Z">
              <w:rPr>
                <w:rStyle w:val="Hyperlink"/>
                <w:noProof/>
              </w:rPr>
            </w:rPrChange>
          </w:rPr>
          <w:delText>2</w:delText>
        </w:r>
        <w:r w:rsidR="005E7A2B" w:rsidDel="00D85D2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66668" w:rsidDel="00D85D2B">
          <w:rPr>
            <w:rPrChange w:id="257" w:author="Nguyen Tien Hiep" w:date="2012-08-20T10:15:00Z">
              <w:rPr>
                <w:rStyle w:val="Hyperlink"/>
                <w:noProof/>
              </w:rPr>
            </w:rPrChange>
          </w:rPr>
          <w:delText>Installation Prequisites</w:delText>
        </w:r>
        <w:r w:rsidR="005E7A2B" w:rsidDel="00D85D2B">
          <w:rPr>
            <w:noProof/>
            <w:webHidden/>
          </w:rPr>
          <w:tab/>
          <w:delText>4</w:delText>
        </w:r>
      </w:del>
    </w:p>
    <w:p w:rsidR="005E7A2B" w:rsidDel="00D85D2B" w:rsidRDefault="00066668">
      <w:pPr>
        <w:pStyle w:val="TOC2"/>
        <w:rPr>
          <w:del w:id="258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259" w:author="Sony Vaio" w:date="2016-02-26T10:22:00Z">
        <w:r w:rsidRPr="00066668" w:rsidDel="00D85D2B">
          <w:rPr>
            <w:rPrChange w:id="260" w:author="Nguyen Tien Hiep" w:date="2012-08-20T10:15:00Z">
              <w:rPr>
                <w:rStyle w:val="Hyperlink"/>
                <w:noProof/>
              </w:rPr>
            </w:rPrChange>
          </w:rPr>
          <w:delText>2.1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261" w:author="Nguyen Tien Hiep" w:date="2012-08-20T10:15:00Z">
              <w:rPr>
                <w:rStyle w:val="Hyperlink"/>
                <w:noProof/>
              </w:rPr>
            </w:rPrChange>
          </w:rPr>
          <w:delText>Hardware</w:delText>
        </w:r>
        <w:r w:rsidR="005E7A2B" w:rsidDel="00D85D2B">
          <w:rPr>
            <w:noProof/>
            <w:webHidden/>
          </w:rPr>
          <w:tab/>
          <w:delText>4</w:delText>
        </w:r>
      </w:del>
    </w:p>
    <w:p w:rsidR="005E7A2B" w:rsidDel="00D85D2B" w:rsidRDefault="00066668">
      <w:pPr>
        <w:pStyle w:val="TOC3"/>
        <w:rPr>
          <w:del w:id="262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263" w:author="Sony Vaio" w:date="2016-02-26T10:22:00Z">
        <w:r w:rsidRPr="00066668" w:rsidDel="00D85D2B">
          <w:rPr>
            <w:rPrChange w:id="264" w:author="Nguyen Tien Hiep" w:date="2012-08-20T10:15:00Z">
              <w:rPr>
                <w:rStyle w:val="Hyperlink"/>
                <w:noProof/>
              </w:rPr>
            </w:rPrChange>
          </w:rPr>
          <w:delText>2.1.1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265" w:author="Nguyen Tien Hiep" w:date="2012-08-20T10:15:00Z">
              <w:rPr>
                <w:rStyle w:val="Hyperlink"/>
                <w:noProof/>
              </w:rPr>
            </w:rPrChange>
          </w:rPr>
          <w:delText>Memory</w:delText>
        </w:r>
        <w:r w:rsidR="005E7A2B" w:rsidDel="00D85D2B">
          <w:rPr>
            <w:noProof/>
            <w:webHidden/>
          </w:rPr>
          <w:tab/>
          <w:delText>4</w:delText>
        </w:r>
      </w:del>
    </w:p>
    <w:p w:rsidR="005E7A2B" w:rsidDel="00D85D2B" w:rsidRDefault="00066668">
      <w:pPr>
        <w:pStyle w:val="TOC3"/>
        <w:rPr>
          <w:del w:id="266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267" w:author="Sony Vaio" w:date="2016-02-26T10:22:00Z">
        <w:r w:rsidRPr="00066668" w:rsidDel="00D85D2B">
          <w:rPr>
            <w:rPrChange w:id="268" w:author="Nguyen Tien Hiep" w:date="2012-08-20T10:15:00Z">
              <w:rPr>
                <w:rStyle w:val="Hyperlink"/>
                <w:noProof/>
              </w:rPr>
            </w:rPrChange>
          </w:rPr>
          <w:delText>2.1.2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269" w:author="Nguyen Tien Hiep" w:date="2012-08-20T10:15:00Z">
              <w:rPr>
                <w:rStyle w:val="Hyperlink"/>
                <w:noProof/>
              </w:rPr>
            </w:rPrChange>
          </w:rPr>
          <w:delText>System architect</w:delText>
        </w:r>
        <w:r w:rsidR="005E7A2B" w:rsidDel="00D85D2B">
          <w:rPr>
            <w:noProof/>
            <w:webHidden/>
          </w:rPr>
          <w:tab/>
          <w:delText>5</w:delText>
        </w:r>
      </w:del>
    </w:p>
    <w:p w:rsidR="005E7A2B" w:rsidDel="00D85D2B" w:rsidRDefault="00066668">
      <w:pPr>
        <w:pStyle w:val="TOC3"/>
        <w:rPr>
          <w:del w:id="270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271" w:author="Sony Vaio" w:date="2016-02-26T10:22:00Z">
        <w:r w:rsidRPr="00066668" w:rsidDel="00D85D2B">
          <w:rPr>
            <w:rPrChange w:id="272" w:author="Nguyen Tien Hiep" w:date="2012-08-20T10:15:00Z">
              <w:rPr>
                <w:rStyle w:val="Hyperlink"/>
                <w:noProof/>
              </w:rPr>
            </w:rPrChange>
          </w:rPr>
          <w:delText>2.1.3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273" w:author="Nguyen Tien Hiep" w:date="2012-08-20T10:15:00Z">
              <w:rPr>
                <w:rStyle w:val="Hyperlink"/>
                <w:noProof/>
              </w:rPr>
            </w:rPrChange>
          </w:rPr>
          <w:delText>Disk space</w:delText>
        </w:r>
        <w:r w:rsidR="005E7A2B" w:rsidDel="00D85D2B">
          <w:rPr>
            <w:noProof/>
            <w:webHidden/>
          </w:rPr>
          <w:tab/>
          <w:delText>5</w:delText>
        </w:r>
      </w:del>
    </w:p>
    <w:p w:rsidR="005E7A2B" w:rsidDel="00D85D2B" w:rsidRDefault="00066668">
      <w:pPr>
        <w:pStyle w:val="TOC3"/>
        <w:rPr>
          <w:del w:id="274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275" w:author="Sony Vaio" w:date="2016-02-26T10:22:00Z">
        <w:r w:rsidRPr="00066668" w:rsidDel="00D85D2B">
          <w:rPr>
            <w:rPrChange w:id="276" w:author="Nguyen Tien Hiep" w:date="2012-08-20T10:15:00Z">
              <w:rPr>
                <w:rStyle w:val="Hyperlink"/>
                <w:noProof/>
              </w:rPr>
            </w:rPrChange>
          </w:rPr>
          <w:delText>2.1.4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277" w:author="Nguyen Tien Hiep" w:date="2012-08-20T10:15:00Z">
              <w:rPr>
                <w:rStyle w:val="Hyperlink"/>
                <w:noProof/>
              </w:rPr>
            </w:rPrChange>
          </w:rPr>
          <w:delText>Run level</w:delText>
        </w:r>
        <w:r w:rsidR="005E7A2B" w:rsidDel="00D85D2B">
          <w:rPr>
            <w:noProof/>
            <w:webHidden/>
          </w:rPr>
          <w:tab/>
          <w:delText>6</w:delText>
        </w:r>
      </w:del>
    </w:p>
    <w:p w:rsidR="005E7A2B" w:rsidDel="00D85D2B" w:rsidRDefault="00066668">
      <w:pPr>
        <w:pStyle w:val="TOC2"/>
        <w:rPr>
          <w:del w:id="278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279" w:author="Sony Vaio" w:date="2016-02-26T10:22:00Z">
        <w:r w:rsidRPr="00066668" w:rsidDel="00D85D2B">
          <w:rPr>
            <w:rPrChange w:id="280" w:author="Nguyen Tien Hiep" w:date="2012-08-20T10:15:00Z">
              <w:rPr>
                <w:rStyle w:val="Hyperlink"/>
                <w:noProof/>
              </w:rPr>
            </w:rPrChange>
          </w:rPr>
          <w:delText>2.2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281" w:author="Nguyen Tien Hiep" w:date="2012-08-20T10:15:00Z">
              <w:rPr>
                <w:rStyle w:val="Hyperlink"/>
                <w:noProof/>
              </w:rPr>
            </w:rPrChange>
          </w:rPr>
          <w:delText>Software</w:delText>
        </w:r>
        <w:r w:rsidR="005E7A2B" w:rsidDel="00D85D2B">
          <w:rPr>
            <w:noProof/>
            <w:webHidden/>
          </w:rPr>
          <w:tab/>
          <w:delText>7</w:delText>
        </w:r>
      </w:del>
    </w:p>
    <w:p w:rsidR="005E7A2B" w:rsidDel="00D85D2B" w:rsidRDefault="00066668">
      <w:pPr>
        <w:pStyle w:val="TOC3"/>
        <w:rPr>
          <w:del w:id="282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283" w:author="Sony Vaio" w:date="2016-02-26T10:22:00Z">
        <w:r w:rsidRPr="00066668" w:rsidDel="00D85D2B">
          <w:rPr>
            <w:rPrChange w:id="284" w:author="Nguyen Tien Hiep" w:date="2012-08-20T10:15:00Z">
              <w:rPr>
                <w:rStyle w:val="Hyperlink"/>
                <w:noProof/>
              </w:rPr>
            </w:rPrChange>
          </w:rPr>
          <w:delText>2.2.1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285" w:author="Nguyen Tien Hiep" w:date="2012-08-20T10:15:00Z">
              <w:rPr>
                <w:rStyle w:val="Hyperlink"/>
                <w:noProof/>
              </w:rPr>
            </w:rPrChange>
          </w:rPr>
          <w:delText>Operating system</w:delText>
        </w:r>
        <w:r w:rsidR="005E7A2B" w:rsidDel="00D85D2B">
          <w:rPr>
            <w:noProof/>
            <w:webHidden/>
          </w:rPr>
          <w:tab/>
          <w:delText>7</w:delText>
        </w:r>
      </w:del>
    </w:p>
    <w:p w:rsidR="005E7A2B" w:rsidDel="00D85D2B" w:rsidRDefault="00066668">
      <w:pPr>
        <w:pStyle w:val="TOC3"/>
        <w:rPr>
          <w:del w:id="286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287" w:author="Sony Vaio" w:date="2016-02-26T10:22:00Z">
        <w:r w:rsidRPr="00066668" w:rsidDel="00D85D2B">
          <w:rPr>
            <w:rPrChange w:id="288" w:author="Nguyen Tien Hiep" w:date="2012-08-20T10:15:00Z">
              <w:rPr>
                <w:rStyle w:val="Hyperlink"/>
                <w:noProof/>
              </w:rPr>
            </w:rPrChange>
          </w:rPr>
          <w:delText>2.2.2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289" w:author="Nguyen Tien Hiep" w:date="2012-08-20T10:15:00Z">
              <w:rPr>
                <w:rStyle w:val="Hyperlink"/>
                <w:noProof/>
              </w:rPr>
            </w:rPrChange>
          </w:rPr>
          <w:delText>Packages</w:delText>
        </w:r>
        <w:r w:rsidR="005E7A2B" w:rsidDel="00D85D2B">
          <w:rPr>
            <w:noProof/>
            <w:webHidden/>
          </w:rPr>
          <w:tab/>
          <w:delText>7</w:delText>
        </w:r>
      </w:del>
    </w:p>
    <w:p w:rsidR="005E7A2B" w:rsidDel="00D85D2B" w:rsidRDefault="00066668">
      <w:pPr>
        <w:pStyle w:val="TOC3"/>
        <w:rPr>
          <w:del w:id="290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291" w:author="Sony Vaio" w:date="2016-02-26T10:22:00Z">
        <w:r w:rsidRPr="00066668" w:rsidDel="00D85D2B">
          <w:rPr>
            <w:rPrChange w:id="292" w:author="Nguyen Tien Hiep" w:date="2012-08-20T10:15:00Z">
              <w:rPr>
                <w:rStyle w:val="Hyperlink"/>
                <w:noProof/>
              </w:rPr>
            </w:rPrChange>
          </w:rPr>
          <w:delText>2.2.3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293" w:author="Nguyen Tien Hiep" w:date="2012-08-20T10:15:00Z">
              <w:rPr>
                <w:rStyle w:val="Hyperlink"/>
                <w:noProof/>
              </w:rPr>
            </w:rPrChange>
          </w:rPr>
          <w:delText>Java</w:delText>
        </w:r>
        <w:r w:rsidR="005E7A2B" w:rsidDel="00D85D2B">
          <w:rPr>
            <w:noProof/>
            <w:webHidden/>
          </w:rPr>
          <w:tab/>
          <w:delText>9</w:delText>
        </w:r>
      </w:del>
    </w:p>
    <w:p w:rsidR="005E7A2B" w:rsidDel="00D85D2B" w:rsidRDefault="00066668">
      <w:pPr>
        <w:pStyle w:val="TOC3"/>
        <w:rPr>
          <w:del w:id="294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295" w:author="Sony Vaio" w:date="2016-02-26T10:22:00Z">
        <w:r w:rsidRPr="00066668" w:rsidDel="00D85D2B">
          <w:rPr>
            <w:rPrChange w:id="296" w:author="Nguyen Tien Hiep" w:date="2012-08-20T10:15:00Z">
              <w:rPr>
                <w:rStyle w:val="Hyperlink"/>
                <w:noProof/>
              </w:rPr>
            </w:rPrChange>
          </w:rPr>
          <w:delText>2.2.4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297" w:author="Nguyen Tien Hiep" w:date="2012-08-20T10:15:00Z">
              <w:rPr>
                <w:rStyle w:val="Hyperlink"/>
                <w:noProof/>
              </w:rPr>
            </w:rPrChange>
          </w:rPr>
          <w:delText>Patches</w:delText>
        </w:r>
        <w:r w:rsidR="005E7A2B" w:rsidDel="00D85D2B">
          <w:rPr>
            <w:noProof/>
            <w:webHidden/>
          </w:rPr>
          <w:tab/>
          <w:delText>10</w:delText>
        </w:r>
      </w:del>
    </w:p>
    <w:p w:rsidR="005E7A2B" w:rsidDel="00D85D2B" w:rsidRDefault="00066668">
      <w:pPr>
        <w:pStyle w:val="TOC1"/>
        <w:tabs>
          <w:tab w:val="left" w:pos="660"/>
        </w:tabs>
        <w:rPr>
          <w:del w:id="298" w:author="Sony Vaio" w:date="2016-02-26T10:22:00Z"/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del w:id="299" w:author="Sony Vaio" w:date="2016-02-26T10:22:00Z">
        <w:r w:rsidRPr="00066668" w:rsidDel="00D85D2B">
          <w:rPr>
            <w:rPrChange w:id="300" w:author="Nguyen Tien Hiep" w:date="2012-08-20T10:15:00Z">
              <w:rPr>
                <w:rStyle w:val="Hyperlink"/>
                <w:noProof/>
                <w:lang w:val="vi-VN"/>
              </w:rPr>
            </w:rPrChange>
          </w:rPr>
          <w:delText>3</w:delText>
        </w:r>
        <w:r w:rsidR="005E7A2B" w:rsidDel="00D85D2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66668" w:rsidDel="00D85D2B">
          <w:rPr>
            <w:rPrChange w:id="301" w:author="Nguyen Tien Hiep" w:date="2012-08-20T10:15:00Z">
              <w:rPr>
                <w:rStyle w:val="Hyperlink"/>
                <w:noProof/>
              </w:rPr>
            </w:rPrChange>
          </w:rPr>
          <w:delText>Preparations</w:delText>
        </w:r>
        <w:r w:rsidR="005E7A2B" w:rsidDel="00D85D2B">
          <w:rPr>
            <w:noProof/>
            <w:webHidden/>
          </w:rPr>
          <w:tab/>
          <w:delText>15</w:delText>
        </w:r>
      </w:del>
    </w:p>
    <w:p w:rsidR="005E7A2B" w:rsidDel="00D85D2B" w:rsidRDefault="00066668">
      <w:pPr>
        <w:pStyle w:val="TOC2"/>
        <w:rPr>
          <w:del w:id="302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303" w:author="Sony Vaio" w:date="2016-02-26T10:22:00Z">
        <w:r w:rsidRPr="00066668" w:rsidDel="00D85D2B">
          <w:rPr>
            <w:rPrChange w:id="304" w:author="Nguyen Tien Hiep" w:date="2012-08-20T10:15:00Z">
              <w:rPr>
                <w:rStyle w:val="Hyperlink"/>
                <w:noProof/>
                <w:lang w:val="vi-VN"/>
              </w:rPr>
            </w:rPrChange>
          </w:rPr>
          <w:delText>3.1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305" w:author="Nguyen Tien Hiep" w:date="2012-08-20T10:15:00Z">
              <w:rPr>
                <w:rStyle w:val="Hyperlink"/>
                <w:noProof/>
              </w:rPr>
            </w:rPrChange>
          </w:rPr>
          <w:delText>UDP and TCP Kernel Parameters</w:delText>
        </w:r>
        <w:r w:rsidR="005E7A2B" w:rsidDel="00D85D2B">
          <w:rPr>
            <w:noProof/>
            <w:webHidden/>
          </w:rPr>
          <w:tab/>
          <w:delText>15</w:delText>
        </w:r>
      </w:del>
    </w:p>
    <w:p w:rsidR="005E7A2B" w:rsidDel="00D85D2B" w:rsidRDefault="00066668">
      <w:pPr>
        <w:pStyle w:val="TOC2"/>
        <w:rPr>
          <w:del w:id="306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307" w:author="Sony Vaio" w:date="2016-02-26T10:22:00Z">
        <w:r w:rsidRPr="00066668" w:rsidDel="00D85D2B">
          <w:rPr>
            <w:rPrChange w:id="308" w:author="Nguyen Tien Hiep" w:date="2012-08-20T10:15:00Z">
              <w:rPr>
                <w:rStyle w:val="Hyperlink"/>
                <w:noProof/>
                <w:lang w:val="vi-VN"/>
              </w:rPr>
            </w:rPrChange>
          </w:rPr>
          <w:delText>3.2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309" w:author="Nguyen Tien Hiep" w:date="2012-08-20T10:15:00Z">
              <w:rPr>
                <w:rStyle w:val="Hyperlink"/>
                <w:noProof/>
              </w:rPr>
            </w:rPrChange>
          </w:rPr>
          <w:delText>Shell Limits</w:delText>
        </w:r>
        <w:r w:rsidR="005E7A2B" w:rsidDel="00D85D2B">
          <w:rPr>
            <w:noProof/>
            <w:webHidden/>
          </w:rPr>
          <w:tab/>
          <w:delText>17</w:delText>
        </w:r>
      </w:del>
    </w:p>
    <w:p w:rsidR="005E7A2B" w:rsidDel="00D85D2B" w:rsidRDefault="00066668">
      <w:pPr>
        <w:pStyle w:val="TOC2"/>
        <w:rPr>
          <w:del w:id="310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311" w:author="Sony Vaio" w:date="2016-02-26T10:22:00Z">
        <w:r w:rsidRPr="00066668" w:rsidDel="00D85D2B">
          <w:rPr>
            <w:rPrChange w:id="312" w:author="Nguyen Tien Hiep" w:date="2012-08-20T10:15:00Z">
              <w:rPr>
                <w:rStyle w:val="Hyperlink"/>
                <w:noProof/>
              </w:rPr>
            </w:rPrChange>
          </w:rPr>
          <w:delText>3.3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313" w:author="Nguyen Tien Hiep" w:date="2012-08-20T10:15:00Z">
              <w:rPr>
                <w:rStyle w:val="Hyperlink"/>
                <w:noProof/>
              </w:rPr>
            </w:rPrChange>
          </w:rPr>
          <w:delText>Kernel parameters</w:delText>
        </w:r>
        <w:r w:rsidR="005E7A2B" w:rsidDel="00D85D2B">
          <w:rPr>
            <w:noProof/>
            <w:webHidden/>
          </w:rPr>
          <w:tab/>
          <w:delText>18</w:delText>
        </w:r>
      </w:del>
    </w:p>
    <w:p w:rsidR="005E7A2B" w:rsidDel="00D85D2B" w:rsidRDefault="00066668">
      <w:pPr>
        <w:pStyle w:val="TOC2"/>
        <w:rPr>
          <w:del w:id="314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315" w:author="Sony Vaio" w:date="2016-02-26T10:22:00Z">
        <w:r w:rsidRPr="00066668" w:rsidDel="00D85D2B">
          <w:rPr>
            <w:rPrChange w:id="316" w:author="Nguyen Tien Hiep" w:date="2012-08-20T10:15:00Z">
              <w:rPr>
                <w:rStyle w:val="Hyperlink"/>
                <w:noProof/>
              </w:rPr>
            </w:rPrChange>
          </w:rPr>
          <w:delText>3.4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317" w:author="Nguyen Tien Hiep" w:date="2012-08-20T10:15:00Z">
              <w:rPr>
                <w:rStyle w:val="Hyperlink"/>
                <w:noProof/>
              </w:rPr>
            </w:rPrChange>
          </w:rPr>
          <w:delText>NTP Settings</w:delText>
        </w:r>
        <w:r w:rsidR="005E7A2B" w:rsidDel="00D85D2B">
          <w:rPr>
            <w:noProof/>
            <w:webHidden/>
          </w:rPr>
          <w:tab/>
          <w:delText>21</w:delText>
        </w:r>
      </w:del>
    </w:p>
    <w:p w:rsidR="005E7A2B" w:rsidDel="00D85D2B" w:rsidRDefault="00066668">
      <w:pPr>
        <w:pStyle w:val="TOC2"/>
        <w:rPr>
          <w:del w:id="318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319" w:author="Sony Vaio" w:date="2016-02-26T10:22:00Z">
        <w:r w:rsidRPr="00066668" w:rsidDel="00D85D2B">
          <w:rPr>
            <w:rPrChange w:id="320" w:author="Nguyen Tien Hiep" w:date="2012-08-20T10:15:00Z">
              <w:rPr>
                <w:rStyle w:val="Hyperlink"/>
                <w:noProof/>
              </w:rPr>
            </w:rPrChange>
          </w:rPr>
          <w:delText>3.5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321" w:author="Nguyen Tien Hiep" w:date="2012-08-20T10:15:00Z">
              <w:rPr>
                <w:rStyle w:val="Hyperlink"/>
                <w:noProof/>
                <w:lang w:val="vi-VN"/>
              </w:rPr>
            </w:rPrChange>
          </w:rPr>
          <w:delText>Cluster verify scripts</w:delText>
        </w:r>
        <w:r w:rsidR="005E7A2B" w:rsidDel="00D85D2B">
          <w:rPr>
            <w:noProof/>
            <w:webHidden/>
          </w:rPr>
          <w:tab/>
          <w:delText>21</w:delText>
        </w:r>
      </w:del>
    </w:p>
    <w:p w:rsidR="005E7A2B" w:rsidDel="00D85D2B" w:rsidRDefault="00066668">
      <w:pPr>
        <w:pStyle w:val="TOC1"/>
        <w:tabs>
          <w:tab w:val="left" w:pos="660"/>
        </w:tabs>
        <w:rPr>
          <w:del w:id="322" w:author="Sony Vaio" w:date="2016-02-26T10:22:00Z"/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del w:id="323" w:author="Sony Vaio" w:date="2016-02-26T10:22:00Z">
        <w:r w:rsidRPr="00066668" w:rsidDel="00D85D2B">
          <w:rPr>
            <w:rPrChange w:id="324" w:author="Nguyen Tien Hiep" w:date="2012-08-20T10:15:00Z">
              <w:rPr>
                <w:rStyle w:val="Hyperlink"/>
                <w:noProof/>
              </w:rPr>
            </w:rPrChange>
          </w:rPr>
          <w:delText>4</w:delText>
        </w:r>
        <w:r w:rsidR="005E7A2B" w:rsidDel="00D85D2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66668" w:rsidDel="00D85D2B">
          <w:rPr>
            <w:rPrChange w:id="325" w:author="Nguyen Tien Hiep" w:date="2012-08-20T10:15:00Z">
              <w:rPr>
                <w:rStyle w:val="Hyperlink"/>
                <w:noProof/>
              </w:rPr>
            </w:rPrChange>
          </w:rPr>
          <w:delText>Oracle configuration</w:delText>
        </w:r>
        <w:r w:rsidR="005E7A2B" w:rsidDel="00D85D2B">
          <w:rPr>
            <w:noProof/>
            <w:webHidden/>
          </w:rPr>
          <w:tab/>
          <w:delText>22</w:delText>
        </w:r>
      </w:del>
    </w:p>
    <w:p w:rsidR="005E7A2B" w:rsidDel="00D85D2B" w:rsidRDefault="00066668">
      <w:pPr>
        <w:pStyle w:val="TOC2"/>
        <w:rPr>
          <w:del w:id="326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327" w:author="Sony Vaio" w:date="2016-02-26T10:22:00Z">
        <w:r w:rsidRPr="00066668" w:rsidDel="00D85D2B">
          <w:rPr>
            <w:rPrChange w:id="328" w:author="Nguyen Tien Hiep" w:date="2012-08-20T10:15:00Z">
              <w:rPr>
                <w:rStyle w:val="Hyperlink"/>
                <w:noProof/>
              </w:rPr>
            </w:rPrChange>
          </w:rPr>
          <w:delText>4.1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329" w:author="Nguyen Tien Hiep" w:date="2012-08-20T10:15:00Z">
              <w:rPr>
                <w:rStyle w:val="Hyperlink"/>
                <w:noProof/>
              </w:rPr>
            </w:rPrChange>
          </w:rPr>
          <w:delText>Oracle users and directories</w:delText>
        </w:r>
        <w:r w:rsidR="005E7A2B" w:rsidDel="00D85D2B">
          <w:rPr>
            <w:noProof/>
            <w:webHidden/>
          </w:rPr>
          <w:tab/>
          <w:delText>22</w:delText>
        </w:r>
      </w:del>
    </w:p>
    <w:p w:rsidR="005E7A2B" w:rsidDel="00D85D2B" w:rsidRDefault="00066668">
      <w:pPr>
        <w:pStyle w:val="TOC2"/>
        <w:rPr>
          <w:del w:id="330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331" w:author="Sony Vaio" w:date="2016-02-26T10:22:00Z">
        <w:r w:rsidRPr="00066668" w:rsidDel="00D85D2B">
          <w:rPr>
            <w:rPrChange w:id="332" w:author="Nguyen Tien Hiep" w:date="2012-08-20T10:15:00Z">
              <w:rPr>
                <w:rStyle w:val="Hyperlink"/>
                <w:noProof/>
              </w:rPr>
            </w:rPrChange>
          </w:rPr>
          <w:delText>4.2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333" w:author="Nguyen Tien Hiep" w:date="2012-08-20T10:15:00Z">
              <w:rPr>
                <w:rStyle w:val="Hyperlink"/>
                <w:noProof/>
              </w:rPr>
            </w:rPrChange>
          </w:rPr>
          <w:delText>Scan name and Ips</w:delText>
        </w:r>
        <w:r w:rsidR="005E7A2B" w:rsidDel="00D85D2B">
          <w:rPr>
            <w:noProof/>
            <w:webHidden/>
          </w:rPr>
          <w:tab/>
          <w:delText>24</w:delText>
        </w:r>
      </w:del>
    </w:p>
    <w:p w:rsidR="005E7A2B" w:rsidDel="00D85D2B" w:rsidRDefault="00066668">
      <w:pPr>
        <w:pStyle w:val="TOC2"/>
        <w:rPr>
          <w:del w:id="334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335" w:author="Sony Vaio" w:date="2016-02-26T10:22:00Z">
        <w:r w:rsidRPr="00066668" w:rsidDel="00D85D2B">
          <w:rPr>
            <w:rPrChange w:id="336" w:author="Nguyen Tien Hiep" w:date="2012-08-20T10:15:00Z">
              <w:rPr>
                <w:rStyle w:val="Hyperlink"/>
                <w:noProof/>
              </w:rPr>
            </w:rPrChange>
          </w:rPr>
          <w:delText>4.3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337" w:author="Nguyen Tien Hiep" w:date="2012-08-20T10:15:00Z">
              <w:rPr>
                <w:rStyle w:val="Hyperlink"/>
                <w:noProof/>
              </w:rPr>
            </w:rPrChange>
          </w:rPr>
          <w:delText>Database version</w:delText>
        </w:r>
        <w:r w:rsidR="005E7A2B" w:rsidDel="00D85D2B">
          <w:rPr>
            <w:noProof/>
            <w:webHidden/>
          </w:rPr>
          <w:tab/>
          <w:delText>24</w:delText>
        </w:r>
      </w:del>
    </w:p>
    <w:p w:rsidR="005E7A2B" w:rsidDel="00D85D2B" w:rsidRDefault="00066668">
      <w:pPr>
        <w:pStyle w:val="TOC2"/>
        <w:rPr>
          <w:del w:id="338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339" w:author="Sony Vaio" w:date="2016-02-26T10:22:00Z">
        <w:r w:rsidRPr="00066668" w:rsidDel="00D85D2B">
          <w:rPr>
            <w:rPrChange w:id="340" w:author="Nguyen Tien Hiep" w:date="2012-08-20T10:15:00Z">
              <w:rPr>
                <w:rStyle w:val="Hyperlink"/>
                <w:noProof/>
              </w:rPr>
            </w:rPrChange>
          </w:rPr>
          <w:delText>4.4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341" w:author="Nguyen Tien Hiep" w:date="2012-08-20T10:15:00Z">
              <w:rPr>
                <w:rStyle w:val="Hyperlink"/>
                <w:noProof/>
              </w:rPr>
            </w:rPrChange>
          </w:rPr>
          <w:delText>Database parameters</w:delText>
        </w:r>
        <w:r w:rsidR="005E7A2B" w:rsidDel="00D85D2B">
          <w:rPr>
            <w:noProof/>
            <w:webHidden/>
          </w:rPr>
          <w:tab/>
          <w:delText>25</w:delText>
        </w:r>
      </w:del>
    </w:p>
    <w:p w:rsidR="005E7A2B" w:rsidDel="00D85D2B" w:rsidRDefault="00066668">
      <w:pPr>
        <w:pStyle w:val="TOC2"/>
        <w:rPr>
          <w:del w:id="342" w:author="Sony Vaio" w:date="2016-02-26T10:22:00Z"/>
          <w:rFonts w:asciiTheme="minorHAnsi" w:eastAsiaTheme="minorEastAsia" w:hAnsiTheme="minorHAnsi" w:cstheme="minorBidi" w:hint="eastAsia"/>
          <w:noProof/>
          <w:sz w:val="22"/>
          <w:szCs w:val="22"/>
        </w:rPr>
      </w:pPr>
      <w:del w:id="343" w:author="Sony Vaio" w:date="2016-02-26T10:22:00Z">
        <w:r w:rsidRPr="00066668" w:rsidDel="00D85D2B">
          <w:rPr>
            <w:rPrChange w:id="344" w:author="Nguyen Tien Hiep" w:date="2012-08-20T10:15:00Z">
              <w:rPr>
                <w:rStyle w:val="Hyperlink"/>
                <w:noProof/>
              </w:rPr>
            </w:rPrChange>
          </w:rPr>
          <w:delText>4.5</w:delText>
        </w:r>
        <w:r w:rsidR="005E7A2B" w:rsidDel="00D85D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6668" w:rsidDel="00D85D2B">
          <w:rPr>
            <w:rPrChange w:id="345" w:author="Nguyen Tien Hiep" w:date="2012-08-20T10:15:00Z">
              <w:rPr>
                <w:rStyle w:val="Hyperlink"/>
                <w:noProof/>
              </w:rPr>
            </w:rPrChange>
          </w:rPr>
          <w:delText>ASM configuration</w:delText>
        </w:r>
        <w:r w:rsidR="005E7A2B" w:rsidDel="00D85D2B">
          <w:rPr>
            <w:noProof/>
            <w:webHidden/>
          </w:rPr>
          <w:tab/>
          <w:delText>25</w:delText>
        </w:r>
      </w:del>
    </w:p>
    <w:p w:rsidR="005E7A2B" w:rsidDel="00D85D2B" w:rsidRDefault="00066668">
      <w:pPr>
        <w:pStyle w:val="TOC1"/>
        <w:tabs>
          <w:tab w:val="left" w:pos="660"/>
        </w:tabs>
        <w:rPr>
          <w:del w:id="346" w:author="Sony Vaio" w:date="2016-02-26T10:22:00Z"/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del w:id="347" w:author="Sony Vaio" w:date="2016-02-26T10:22:00Z">
        <w:r w:rsidRPr="00066668" w:rsidDel="00D85D2B">
          <w:rPr>
            <w:rPrChange w:id="348" w:author="Nguyen Tien Hiep" w:date="2012-08-20T10:15:00Z">
              <w:rPr>
                <w:rStyle w:val="Hyperlink"/>
                <w:noProof/>
              </w:rPr>
            </w:rPrChange>
          </w:rPr>
          <w:delText>5</w:delText>
        </w:r>
        <w:r w:rsidR="005E7A2B" w:rsidDel="00D85D2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66668" w:rsidDel="00D85D2B">
          <w:rPr>
            <w:rPrChange w:id="349" w:author="Nguyen Tien Hiep" w:date="2012-08-20T10:15:00Z">
              <w:rPr>
                <w:rStyle w:val="Hyperlink"/>
                <w:noProof/>
              </w:rPr>
            </w:rPrChange>
          </w:rPr>
          <w:delText>References</w:delText>
        </w:r>
        <w:r w:rsidR="005E7A2B" w:rsidDel="00D85D2B">
          <w:rPr>
            <w:noProof/>
            <w:webHidden/>
          </w:rPr>
          <w:tab/>
          <w:delText>26</w:delText>
        </w:r>
      </w:del>
    </w:p>
    <w:p w:rsidR="00024758" w:rsidDel="00D85D2B" w:rsidRDefault="00066668" w:rsidP="00403032">
      <w:pPr>
        <w:ind w:firstLine="0"/>
        <w:rPr>
          <w:del w:id="350" w:author="Sony Vaio" w:date="2016-02-26T10:22:00Z"/>
        </w:rPr>
      </w:pPr>
      <w:del w:id="351" w:author="Sony Vaio" w:date="2016-02-26T10:22:00Z">
        <w:r w:rsidDel="00D85D2B">
          <w:rPr>
            <w:b/>
          </w:rPr>
          <w:fldChar w:fldCharType="end"/>
        </w:r>
      </w:del>
    </w:p>
    <w:p w:rsidR="00FD7E25" w:rsidDel="00D85D2B" w:rsidRDefault="00024758" w:rsidP="00403032">
      <w:pPr>
        <w:pStyle w:val="Subtitle"/>
        <w:rPr>
          <w:del w:id="352" w:author="Sony Vaio" w:date="2016-02-26T10:22:00Z"/>
        </w:rPr>
      </w:pPr>
      <w:del w:id="353" w:author="Sony Vaio" w:date="2016-02-26T10:22:00Z">
        <w:r w:rsidDel="00D85D2B">
          <w:br w:type="page"/>
        </w:r>
        <w:bookmarkStart w:id="354" w:name="_Toc333221425"/>
        <w:r w:rsidR="00FD7E25" w:rsidDel="00D85D2B">
          <w:delText>Lịch sử của tài liệu</w:delText>
        </w:r>
        <w:bookmarkEnd w:id="354"/>
      </w:del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2"/>
        <w:gridCol w:w="5002"/>
        <w:gridCol w:w="2268"/>
      </w:tblGrid>
      <w:tr w:rsidR="00FD7E25" w:rsidRPr="00EC253B" w:rsidDel="00D85D2B" w:rsidTr="000E2F37">
        <w:trPr>
          <w:del w:id="355" w:author="Sony Vaio" w:date="2016-02-26T10:22:00Z"/>
        </w:trPr>
        <w:tc>
          <w:tcPr>
            <w:tcW w:w="20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7E25" w:rsidRPr="000E2F37" w:rsidDel="00D85D2B" w:rsidRDefault="00FD7E25" w:rsidP="000E2F37">
            <w:pPr>
              <w:pStyle w:val="Table"/>
              <w:jc w:val="center"/>
              <w:rPr>
                <w:del w:id="356" w:author="Sony Vaio" w:date="2016-02-26T10:22:00Z"/>
                <w:b/>
              </w:rPr>
            </w:pPr>
            <w:bookmarkStart w:id="357" w:name="_GoBack"/>
            <w:bookmarkEnd w:id="357"/>
            <w:del w:id="358" w:author="Sony Vaio" w:date="2016-02-26T10:22:00Z">
              <w:r w:rsidRPr="000E2F37" w:rsidDel="00D85D2B">
                <w:rPr>
                  <w:b/>
                </w:rPr>
                <w:delText>Thời gian</w:delText>
              </w:r>
            </w:del>
          </w:p>
        </w:tc>
        <w:tc>
          <w:tcPr>
            <w:tcW w:w="5002" w:type="dxa"/>
            <w:tcBorders>
              <w:bottom w:val="single" w:sz="4" w:space="0" w:color="auto"/>
            </w:tcBorders>
            <w:vAlign w:val="center"/>
          </w:tcPr>
          <w:p w:rsidR="00FD7E25" w:rsidRPr="000E2F37" w:rsidDel="00D85D2B" w:rsidRDefault="00FD7E25" w:rsidP="000E2F37">
            <w:pPr>
              <w:pStyle w:val="Table"/>
              <w:jc w:val="center"/>
              <w:rPr>
                <w:del w:id="359" w:author="Sony Vaio" w:date="2016-02-26T10:22:00Z"/>
                <w:b/>
              </w:rPr>
            </w:pPr>
            <w:del w:id="360" w:author="Sony Vaio" w:date="2016-02-26T10:22:00Z">
              <w:r w:rsidRPr="000E2F37" w:rsidDel="00D85D2B">
                <w:rPr>
                  <w:b/>
                </w:rPr>
                <w:delText>Nội dung thay đổi</w:delText>
              </w:r>
            </w:del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7E25" w:rsidRPr="000E2F37" w:rsidDel="00D85D2B" w:rsidRDefault="00FD7E25" w:rsidP="000E2F37">
            <w:pPr>
              <w:pStyle w:val="Table"/>
              <w:jc w:val="center"/>
              <w:rPr>
                <w:del w:id="361" w:author="Sony Vaio" w:date="2016-02-26T10:22:00Z"/>
                <w:b/>
              </w:rPr>
            </w:pPr>
            <w:del w:id="362" w:author="Sony Vaio" w:date="2016-02-26T10:22:00Z">
              <w:r w:rsidRPr="000E2F37" w:rsidDel="00D85D2B">
                <w:rPr>
                  <w:b/>
                </w:rPr>
                <w:delText>Người thực hiện</w:delText>
              </w:r>
            </w:del>
          </w:p>
        </w:tc>
      </w:tr>
      <w:tr w:rsidR="00FD7E25" w:rsidDel="00D85D2B" w:rsidTr="000E2F37">
        <w:trPr>
          <w:del w:id="363" w:author="Sony Vaio" w:date="2016-02-26T10:22:00Z"/>
        </w:trPr>
        <w:tc>
          <w:tcPr>
            <w:tcW w:w="205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customXmlDelRangeStart w:id="364" w:author="Sony Vaio" w:date="2016-02-26T10:22:00Z"/>
          <w:sdt>
            <w:sdtPr>
              <w:alias w:val="Modify date"/>
              <w:tag w:val="Modify date"/>
              <w:id w:val="1110860383"/>
              <w:placeholder>
                <w:docPart w:val="2AA163BDB16E4467B7951C64547E24F9"/>
              </w:placeholder>
              <w:date w:fullDate="2012-05-31T00:00:00Z">
                <w:dateFormat w:val="dd/MM/yyyy"/>
                <w:lid w:val="vi-VN"/>
                <w:storeMappedDataAs w:val="dateTime"/>
                <w:calendar w:val="gregorian"/>
              </w:date>
            </w:sdtPr>
            <w:sdtEndPr/>
            <w:sdtContent>
              <w:customXmlDelRangeEnd w:id="364"/>
              <w:p w:rsidR="00FD7E25" w:rsidDel="00D85D2B" w:rsidRDefault="004C5024" w:rsidP="004C5024">
                <w:pPr>
                  <w:pStyle w:val="Table"/>
                  <w:rPr>
                    <w:del w:id="365" w:author="Sony Vaio" w:date="2016-02-26T10:22:00Z"/>
                  </w:rPr>
                </w:pPr>
                <w:del w:id="366" w:author="Sony Vaio" w:date="2016-02-26T10:22:00Z">
                  <w:r w:rsidDel="00D85D2B">
                    <w:rPr>
                      <w:lang w:val="vi-VN"/>
                    </w:rPr>
                    <w:delText>31/05/2012</w:delText>
                  </w:r>
                </w:del>
              </w:p>
              <w:customXmlDelRangeStart w:id="367" w:author="Sony Vaio" w:date="2016-02-26T10:22:00Z"/>
            </w:sdtContent>
          </w:sdt>
          <w:customXmlDelRangeEnd w:id="367"/>
        </w:tc>
        <w:tc>
          <w:tcPr>
            <w:tcW w:w="5002" w:type="dxa"/>
            <w:tcBorders>
              <w:bottom w:val="dotted" w:sz="4" w:space="0" w:color="auto"/>
            </w:tcBorders>
            <w:vAlign w:val="center"/>
          </w:tcPr>
          <w:p w:rsidR="00FD7E25" w:rsidRPr="00702D64" w:rsidDel="00D85D2B" w:rsidRDefault="00806408" w:rsidP="000E2F37">
            <w:pPr>
              <w:pStyle w:val="Table"/>
              <w:rPr>
                <w:del w:id="368" w:author="Sony Vaio" w:date="2016-02-26T10:22:00Z"/>
                <w:lang w:val="fr-FR"/>
              </w:rPr>
            </w:pPr>
            <w:del w:id="369" w:author="Sony Vaio" w:date="2016-02-26T10:22:00Z">
              <w:r w:rsidRPr="00702D64" w:rsidDel="00D85D2B">
                <w:rPr>
                  <w:lang w:val="fr-FR"/>
                </w:rPr>
                <w:delText>Khởi tạo tài liệu</w:delText>
              </w:r>
              <w:r w:rsidR="00702D64" w:rsidRPr="00702D64" w:rsidDel="00D85D2B">
                <w:rPr>
                  <w:lang w:val="fr-FR"/>
                </w:rPr>
                <w:delText xml:space="preserve"> version 1.0</w:delText>
              </w:r>
            </w:del>
          </w:p>
        </w:tc>
        <w:tc>
          <w:tcPr>
            <w:tcW w:w="226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FD7E25" w:rsidDel="00D85D2B" w:rsidRDefault="00452D85" w:rsidP="000E2F37">
            <w:pPr>
              <w:pStyle w:val="Table"/>
              <w:rPr>
                <w:del w:id="370" w:author="Sony Vaio" w:date="2016-02-26T10:22:00Z"/>
              </w:rPr>
            </w:pPr>
            <w:del w:id="371" w:author="Sony Vaio" w:date="2016-02-26T10:22:00Z">
              <w:r w:rsidDel="00D85D2B">
                <w:delText>Duc.Le</w:delText>
              </w:r>
            </w:del>
          </w:p>
        </w:tc>
      </w:tr>
      <w:tr w:rsidR="00FD7E25" w:rsidDel="00D85D2B" w:rsidTr="000E2F37">
        <w:trPr>
          <w:del w:id="372" w:author="Sony Vaio" w:date="2016-02-26T10:22:00Z"/>
        </w:trPr>
        <w:tc>
          <w:tcPr>
            <w:tcW w:w="20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D7E25" w:rsidDel="00D85D2B" w:rsidRDefault="00452D85" w:rsidP="000E2F37">
            <w:pPr>
              <w:pStyle w:val="Table"/>
              <w:rPr>
                <w:del w:id="373" w:author="Sony Vaio" w:date="2016-02-26T10:22:00Z"/>
              </w:rPr>
            </w:pPr>
            <w:del w:id="374" w:author="Sony Vaio" w:date="2016-02-26T10:22:00Z">
              <w:r w:rsidDel="00D85D2B">
                <w:delText>02/06/2012</w:delText>
              </w:r>
            </w:del>
          </w:p>
        </w:tc>
        <w:tc>
          <w:tcPr>
            <w:tcW w:w="50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7E25" w:rsidDel="00D85D2B" w:rsidRDefault="00452D85" w:rsidP="000E2F37">
            <w:pPr>
              <w:pStyle w:val="Table"/>
              <w:rPr>
                <w:del w:id="375" w:author="Sony Vaio" w:date="2016-02-26T10:22:00Z"/>
              </w:rPr>
            </w:pPr>
            <w:del w:id="376" w:author="Sony Vaio" w:date="2016-02-26T10:22:00Z">
              <w:r w:rsidDel="00D85D2B">
                <w:delText>Cập nhật xong version 1.0</w:delText>
              </w:r>
            </w:del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D7E25" w:rsidDel="00D85D2B" w:rsidRDefault="00452D85" w:rsidP="000E2F37">
            <w:pPr>
              <w:pStyle w:val="Table"/>
              <w:rPr>
                <w:del w:id="377" w:author="Sony Vaio" w:date="2016-02-26T10:22:00Z"/>
              </w:rPr>
            </w:pPr>
            <w:del w:id="378" w:author="Sony Vaio" w:date="2016-02-26T10:22:00Z">
              <w:r w:rsidDel="00D85D2B">
                <w:delText>Duc.Le</w:delText>
              </w:r>
            </w:del>
          </w:p>
        </w:tc>
      </w:tr>
      <w:tr w:rsidR="00FD7E25" w:rsidDel="00D85D2B" w:rsidTr="000E2F37">
        <w:trPr>
          <w:del w:id="379" w:author="Sony Vaio" w:date="2016-02-26T10:22:00Z"/>
        </w:trPr>
        <w:tc>
          <w:tcPr>
            <w:tcW w:w="20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customXmlDelRangeStart w:id="380" w:author="Sony Vaio" w:date="2016-02-26T10:22:00Z"/>
          <w:sdt>
            <w:sdtPr>
              <w:alias w:val="Modify date"/>
              <w:tag w:val="Modify date"/>
              <w:id w:val="1082713607"/>
              <w:placeholder>
                <w:docPart w:val="540C68E12BAE43A0861115DCCC66EDE1"/>
              </w:placeholder>
              <w:date w:fullDate="2012-08-14T00:00:00Z">
                <w:dateFormat w:val="dd/MM/yyyy"/>
                <w:lid w:val="vi-VN"/>
                <w:storeMappedDataAs w:val="dateTime"/>
                <w:calendar w:val="gregorian"/>
              </w:date>
            </w:sdtPr>
            <w:sdtEndPr/>
            <w:sdtContent>
              <w:customXmlDelRangeEnd w:id="380"/>
              <w:p w:rsidR="00FD7E25" w:rsidDel="00D85D2B" w:rsidRDefault="00233BBF" w:rsidP="000E2F37">
                <w:pPr>
                  <w:pStyle w:val="Table"/>
                  <w:rPr>
                    <w:del w:id="381" w:author="Sony Vaio" w:date="2016-02-26T10:22:00Z"/>
                  </w:rPr>
                </w:pPr>
                <w:del w:id="382" w:author="Sony Vaio" w:date="2016-02-26T10:22:00Z">
                  <w:r w:rsidDel="00D85D2B">
                    <w:rPr>
                      <w:lang w:val="vi-VN"/>
                    </w:rPr>
                    <w:delText>14/08/2012</w:delText>
                  </w:r>
                </w:del>
              </w:p>
              <w:customXmlDelRangeStart w:id="383" w:author="Sony Vaio" w:date="2016-02-26T10:22:00Z"/>
            </w:sdtContent>
          </w:sdt>
          <w:customXmlDelRangeEnd w:id="383"/>
        </w:tc>
        <w:tc>
          <w:tcPr>
            <w:tcW w:w="50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D7E25" w:rsidDel="00D85D2B" w:rsidRDefault="00233BBF" w:rsidP="00233BBF">
            <w:pPr>
              <w:pStyle w:val="Table"/>
              <w:rPr>
                <w:del w:id="384" w:author="Sony Vaio" w:date="2016-02-26T10:22:00Z"/>
              </w:rPr>
            </w:pPr>
            <w:del w:id="385" w:author="Sony Vaio" w:date="2016-02-26T10:22:00Z">
              <w:r w:rsidDel="00D85D2B">
                <w:delText>Cập nhật xong version 1.1</w:delText>
              </w:r>
            </w:del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D7E25" w:rsidDel="00D85D2B" w:rsidRDefault="00233BBF" w:rsidP="000E2F37">
            <w:pPr>
              <w:pStyle w:val="Table"/>
              <w:rPr>
                <w:del w:id="386" w:author="Sony Vaio" w:date="2016-02-26T10:22:00Z"/>
              </w:rPr>
            </w:pPr>
            <w:del w:id="387" w:author="Sony Vaio" w:date="2016-02-26T10:22:00Z">
              <w:r w:rsidDel="00D85D2B">
                <w:delText>Duc.Le</w:delText>
              </w:r>
            </w:del>
          </w:p>
        </w:tc>
      </w:tr>
      <w:tr w:rsidR="00FD7E25" w:rsidDel="00D85D2B" w:rsidTr="000E2F37">
        <w:trPr>
          <w:del w:id="388" w:author="Sony Vaio" w:date="2016-02-26T10:22:00Z"/>
        </w:trPr>
        <w:tc>
          <w:tcPr>
            <w:tcW w:w="2052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FD7E25" w:rsidDel="00D85D2B" w:rsidRDefault="00FD7E25" w:rsidP="000E2F37">
            <w:pPr>
              <w:pStyle w:val="Table"/>
              <w:rPr>
                <w:del w:id="389" w:author="Sony Vaio" w:date="2016-02-26T10:22:00Z"/>
              </w:rPr>
            </w:pPr>
          </w:p>
        </w:tc>
        <w:tc>
          <w:tcPr>
            <w:tcW w:w="5002" w:type="dxa"/>
            <w:tcBorders>
              <w:top w:val="dotted" w:sz="4" w:space="0" w:color="auto"/>
            </w:tcBorders>
            <w:vAlign w:val="center"/>
          </w:tcPr>
          <w:p w:rsidR="00FD7E25" w:rsidDel="00D85D2B" w:rsidRDefault="00FD7E25" w:rsidP="000E2F37">
            <w:pPr>
              <w:pStyle w:val="Table"/>
              <w:rPr>
                <w:del w:id="390" w:author="Sony Vaio" w:date="2016-02-26T10:22:00Z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FD7E25" w:rsidDel="00D85D2B" w:rsidRDefault="00FD7E25" w:rsidP="000E2F37">
            <w:pPr>
              <w:pStyle w:val="Table"/>
              <w:rPr>
                <w:del w:id="391" w:author="Sony Vaio" w:date="2016-02-26T10:22:00Z"/>
              </w:rPr>
            </w:pPr>
          </w:p>
        </w:tc>
      </w:tr>
    </w:tbl>
    <w:p w:rsidR="00FD7E25" w:rsidDel="00D85D2B" w:rsidRDefault="00FD7E25" w:rsidP="00FD7E25">
      <w:pPr>
        <w:rPr>
          <w:del w:id="392" w:author="Sony Vaio" w:date="2016-02-26T10:22:00Z"/>
        </w:rPr>
      </w:pPr>
    </w:p>
    <w:p w:rsidR="00FD7E25" w:rsidDel="00D85D2B" w:rsidRDefault="00FD7E25" w:rsidP="00FD7E25">
      <w:pPr>
        <w:rPr>
          <w:del w:id="393" w:author="Sony Vaio" w:date="2016-02-26T10:22:00Z"/>
        </w:rPr>
      </w:pPr>
    </w:p>
    <w:p w:rsidR="007D78E8" w:rsidRPr="005A45E3" w:rsidDel="00D85D2B" w:rsidRDefault="00FD7E25" w:rsidP="007D78E8">
      <w:pPr>
        <w:pStyle w:val="Heading1"/>
        <w:rPr>
          <w:del w:id="394" w:author="Sony Vaio" w:date="2016-02-26T10:22:00Z"/>
        </w:rPr>
      </w:pPr>
      <w:del w:id="395" w:author="Sony Vaio" w:date="2016-02-26T10:22:00Z">
        <w:r w:rsidDel="00D85D2B">
          <w:br w:type="page"/>
        </w:r>
        <w:bookmarkStart w:id="396" w:name="_Toc332699821"/>
        <w:bookmarkStart w:id="397" w:name="_Toc332792071"/>
        <w:bookmarkStart w:id="398" w:name="_Toc333221426"/>
        <w:r w:rsidR="007D78E8" w:rsidDel="00D85D2B">
          <w:delText>Mục tiêu và phạm vi tài liệu</w:delText>
        </w:r>
        <w:bookmarkEnd w:id="396"/>
        <w:bookmarkEnd w:id="397"/>
        <w:bookmarkEnd w:id="398"/>
      </w:del>
    </w:p>
    <w:p w:rsidR="007D78E8" w:rsidDel="00D85D2B" w:rsidRDefault="007D78E8" w:rsidP="007D78E8">
      <w:pPr>
        <w:pStyle w:val="Heading2"/>
        <w:tabs>
          <w:tab w:val="left" w:pos="567"/>
          <w:tab w:val="left" w:pos="709"/>
        </w:tabs>
        <w:rPr>
          <w:del w:id="399" w:author="Sony Vaio" w:date="2016-02-26T10:22:00Z"/>
        </w:rPr>
      </w:pPr>
      <w:bookmarkStart w:id="400" w:name="_Toc332699822"/>
      <w:bookmarkStart w:id="401" w:name="_Toc332792072"/>
      <w:bookmarkStart w:id="402" w:name="_Toc333221427"/>
      <w:del w:id="403" w:author="Sony Vaio" w:date="2016-02-26T10:22:00Z">
        <w:r w:rsidDel="00D85D2B">
          <w:delText>Mục tiêu</w:delText>
        </w:r>
        <w:bookmarkEnd w:id="400"/>
        <w:bookmarkEnd w:id="401"/>
        <w:bookmarkEnd w:id="402"/>
      </w:del>
    </w:p>
    <w:p w:rsidR="007D78E8" w:rsidDel="00D85D2B" w:rsidRDefault="007D78E8" w:rsidP="007D78E8">
      <w:pPr>
        <w:rPr>
          <w:del w:id="404" w:author="Sony Vaio" w:date="2016-02-26T10:22:00Z"/>
        </w:rPr>
      </w:pPr>
      <w:del w:id="405" w:author="Sony Vaio" w:date="2016-02-26T10:22:00Z">
        <w:r w:rsidDel="00D85D2B">
          <w:delText>Tài liệu được xây dựng nhằm mục tiêu hướng dẫn nhân viên kỹ thuật của Hyperlogy trong các tình huống sau đây:</w:delText>
        </w:r>
      </w:del>
    </w:p>
    <w:p w:rsidR="007D78E8" w:rsidDel="00D85D2B" w:rsidRDefault="007D78E8" w:rsidP="007D78E8">
      <w:pPr>
        <w:pStyle w:val="ListParagraph"/>
        <w:numPr>
          <w:ilvl w:val="0"/>
          <w:numId w:val="13"/>
        </w:numPr>
        <w:rPr>
          <w:del w:id="406" w:author="Sony Vaio" w:date="2016-02-26T10:22:00Z"/>
        </w:rPr>
      </w:pPr>
      <w:del w:id="407" w:author="Sony Vaio" w:date="2016-02-26T10:22:00Z">
        <w:r w:rsidDel="00D85D2B">
          <w:delText>Kiểm tra xem phần cứng và hệ điều hành đã đảm bảo yêu cầu cài đặt CSDL Oracle 11.2 chưa</w:delText>
        </w:r>
      </w:del>
    </w:p>
    <w:p w:rsidR="007D78E8" w:rsidDel="00D85D2B" w:rsidRDefault="007D78E8" w:rsidP="007D78E8">
      <w:pPr>
        <w:pStyle w:val="ListParagraph"/>
        <w:numPr>
          <w:ilvl w:val="0"/>
          <w:numId w:val="13"/>
        </w:numPr>
        <w:rPr>
          <w:del w:id="408" w:author="Sony Vaio" w:date="2016-02-26T10:22:00Z"/>
        </w:rPr>
      </w:pPr>
      <w:del w:id="409" w:author="Sony Vaio" w:date="2016-02-26T10:22:00Z">
        <w:r w:rsidDel="00D85D2B">
          <w:delText xml:space="preserve">Kiểm tra và tuân thủ các bước thực hiện chuẩn bị cho việc cài đặt CSDL Oracle 11.2 </w:delText>
        </w:r>
      </w:del>
    </w:p>
    <w:p w:rsidR="007D78E8" w:rsidRPr="00851154" w:rsidDel="00D85D2B" w:rsidRDefault="007D78E8" w:rsidP="007D78E8">
      <w:pPr>
        <w:pStyle w:val="ListParagraph"/>
        <w:numPr>
          <w:ilvl w:val="0"/>
          <w:numId w:val="13"/>
        </w:numPr>
        <w:rPr>
          <w:del w:id="410" w:author="Sony Vaio" w:date="2016-02-26T10:22:00Z"/>
        </w:rPr>
      </w:pPr>
      <w:del w:id="411" w:author="Sony Vaio" w:date="2016-02-26T10:22:00Z">
        <w:r w:rsidDel="00D85D2B">
          <w:delText>Kiểm tra một CSDL Oracle 11.2 đã được cài đặt đúng theo yêu cầu và khuyến cáo của Oracle chưa</w:delText>
        </w:r>
      </w:del>
    </w:p>
    <w:p w:rsidR="007D78E8" w:rsidDel="00D85D2B" w:rsidRDefault="007D78E8" w:rsidP="007D78E8">
      <w:pPr>
        <w:pStyle w:val="Heading2"/>
        <w:rPr>
          <w:del w:id="412" w:author="Sony Vaio" w:date="2016-02-26T10:22:00Z"/>
        </w:rPr>
      </w:pPr>
      <w:bookmarkStart w:id="413" w:name="_Toc332699823"/>
      <w:bookmarkStart w:id="414" w:name="_Toc332792073"/>
      <w:bookmarkStart w:id="415" w:name="_Toc333221428"/>
      <w:del w:id="416" w:author="Sony Vaio" w:date="2016-02-26T10:22:00Z">
        <w:r w:rsidDel="00D85D2B">
          <w:delText>Phạm vi tài liệu</w:delText>
        </w:r>
        <w:bookmarkEnd w:id="413"/>
        <w:bookmarkEnd w:id="414"/>
        <w:bookmarkEnd w:id="415"/>
      </w:del>
    </w:p>
    <w:p w:rsidR="007D78E8" w:rsidDel="00D85D2B" w:rsidRDefault="007D78E8" w:rsidP="007D78E8">
      <w:pPr>
        <w:pStyle w:val="ListParagraph"/>
        <w:numPr>
          <w:ilvl w:val="0"/>
          <w:numId w:val="12"/>
        </w:numPr>
        <w:rPr>
          <w:del w:id="417" w:author="Sony Vaio" w:date="2016-02-26T10:22:00Z"/>
        </w:rPr>
      </w:pPr>
      <w:del w:id="418" w:author="Sony Vaio" w:date="2016-02-26T10:22:00Z">
        <w:r w:rsidDel="00D85D2B">
          <w:delText>Tài liệu chỉ sử dụng cho CSDL Oracle 11.2 trên Sun Solaris 10</w:delText>
        </w:r>
      </w:del>
    </w:p>
    <w:p w:rsidR="007D78E8" w:rsidDel="00D85D2B" w:rsidRDefault="007D78E8" w:rsidP="007D78E8">
      <w:pPr>
        <w:pStyle w:val="ListParagraph"/>
        <w:numPr>
          <w:ilvl w:val="0"/>
          <w:numId w:val="12"/>
        </w:numPr>
        <w:rPr>
          <w:del w:id="419" w:author="Sony Vaio" w:date="2016-02-26T10:22:00Z"/>
        </w:rPr>
      </w:pPr>
      <w:del w:id="420" w:author="Sony Vaio" w:date="2016-02-26T10:22:00Z">
        <w:r w:rsidDel="00D85D2B">
          <w:delText>Tài liệu bao gồm checklist cho Oracle RAC</w:delText>
        </w:r>
      </w:del>
    </w:p>
    <w:p w:rsidR="007D78E8" w:rsidDel="00D85D2B" w:rsidRDefault="007D78E8" w:rsidP="007D78E8">
      <w:pPr>
        <w:pStyle w:val="Heading2"/>
        <w:rPr>
          <w:del w:id="421" w:author="Sony Vaio" w:date="2016-02-26T10:22:00Z"/>
        </w:rPr>
      </w:pPr>
      <w:bookmarkStart w:id="422" w:name="_Toc332699824"/>
      <w:bookmarkStart w:id="423" w:name="_Toc332792074"/>
      <w:bookmarkStart w:id="424" w:name="_Toc333221429"/>
      <w:del w:id="425" w:author="Sony Vaio" w:date="2016-02-26T10:22:00Z">
        <w:r w:rsidDel="00D85D2B">
          <w:delText>Cơ sở xây dựng tài liệu</w:delText>
        </w:r>
        <w:bookmarkEnd w:id="422"/>
        <w:bookmarkEnd w:id="423"/>
        <w:bookmarkEnd w:id="424"/>
      </w:del>
    </w:p>
    <w:p w:rsidR="007D78E8" w:rsidDel="00D85D2B" w:rsidRDefault="007D78E8" w:rsidP="007D78E8">
      <w:pPr>
        <w:rPr>
          <w:del w:id="426" w:author="Sony Vaio" w:date="2016-02-26T10:22:00Z"/>
        </w:rPr>
      </w:pPr>
      <w:del w:id="427" w:author="Sony Vaio" w:date="2016-02-26T10:22:00Z">
        <w:r w:rsidDel="00D85D2B">
          <w:delText xml:space="preserve">Tài liệu được xây dựng trên dựa trên thực tế cài đặt Oracle 11.2.0.3 trên Sun </w:delText>
        </w:r>
        <w:r w:rsidR="005E7A2B" w:rsidDel="00D85D2B">
          <w:delText>Sparc</w:delText>
        </w:r>
        <w:r w:rsidDel="00D85D2B">
          <w:delText xml:space="preserve"> 10.</w:delText>
        </w:r>
        <w:r w:rsidDel="00D85D2B">
          <w:rPr>
            <w:rStyle w:val="FootnoteReference"/>
          </w:rPr>
          <w:footnoteReference w:id="1"/>
        </w:r>
      </w:del>
    </w:p>
    <w:p w:rsidR="00E96920" w:rsidRDefault="005644EB" w:rsidP="00C96009">
      <w:pPr>
        <w:pStyle w:val="Heading1"/>
      </w:pPr>
      <w:bookmarkStart w:id="430" w:name="_Toc333221430"/>
      <w:r>
        <w:t>Installation Prequisites</w:t>
      </w:r>
      <w:bookmarkEnd w:id="430"/>
    </w:p>
    <w:p w:rsidR="00E96920" w:rsidRDefault="005644EB" w:rsidP="00E96920">
      <w:pPr>
        <w:pStyle w:val="Heading2"/>
      </w:pPr>
      <w:bookmarkStart w:id="431" w:name="_Toc333221431"/>
      <w:r>
        <w:t>Hardware</w:t>
      </w:r>
      <w:bookmarkEnd w:id="431"/>
    </w:p>
    <w:p w:rsidR="005644EB" w:rsidRDefault="005644EB" w:rsidP="007841AB">
      <w:pPr>
        <w:pStyle w:val="Heading3"/>
      </w:pPr>
      <w:bookmarkStart w:id="432" w:name="_Toc333221432"/>
      <w:r>
        <w:t>Memory</w:t>
      </w:r>
      <w:bookmarkEnd w:id="432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E96920" w:rsidTr="00D55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E96920" w:rsidRDefault="00E96920" w:rsidP="00E96920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E96920" w:rsidRDefault="00E96920" w:rsidP="00E96920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E96920" w:rsidRDefault="00E96920" w:rsidP="00E96920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E96920" w:rsidRDefault="00A71E04" w:rsidP="00E96920">
            <w:pPr>
              <w:ind w:firstLine="0"/>
            </w:pPr>
            <w:r>
              <w:t>Passed</w:t>
            </w:r>
          </w:p>
        </w:tc>
      </w:tr>
      <w:tr w:rsidR="00D55341" w:rsidTr="002E7713">
        <w:tc>
          <w:tcPr>
            <w:tcW w:w="9288" w:type="dxa"/>
            <w:gridSpan w:val="4"/>
          </w:tcPr>
          <w:p w:rsidR="00D55341" w:rsidRPr="00D55341" w:rsidRDefault="005644EB" w:rsidP="00E96920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D55341" w:rsidRPr="00D55341">
              <w:rPr>
                <w:b/>
                <w:i/>
              </w:rPr>
              <w:t xml:space="preserve"> 1</w:t>
            </w:r>
          </w:p>
        </w:tc>
      </w:tr>
      <w:tr w:rsidR="00465ED6" w:rsidTr="00465ED6">
        <w:tc>
          <w:tcPr>
            <w:tcW w:w="2660" w:type="dxa"/>
          </w:tcPr>
          <w:p w:rsidR="00465ED6" w:rsidRDefault="00465ED6" w:rsidP="00E96920">
            <w:pPr>
              <w:ind w:firstLine="0"/>
            </w:pPr>
            <w:r>
              <w:t>RAM</w:t>
            </w:r>
          </w:p>
        </w:tc>
        <w:tc>
          <w:tcPr>
            <w:tcW w:w="2764" w:type="dxa"/>
          </w:tcPr>
          <w:p w:rsidR="00465ED6" w:rsidRDefault="00465ED6" w:rsidP="00E96920">
            <w:pPr>
              <w:ind w:firstLine="0"/>
            </w:pPr>
            <w:r>
              <w:t>&gt;= 4 GB</w:t>
            </w:r>
          </w:p>
        </w:tc>
        <w:tc>
          <w:tcPr>
            <w:tcW w:w="2764" w:type="dxa"/>
          </w:tcPr>
          <w:p w:rsidR="00465ED6" w:rsidRDefault="00465ED6" w:rsidP="00E9692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1526906767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660" w:type="dxa"/>
          </w:tcPr>
          <w:p w:rsidR="00465ED6" w:rsidRDefault="00465ED6" w:rsidP="004C5024">
            <w:pPr>
              <w:ind w:firstLine="0"/>
            </w:pPr>
            <w:r>
              <w:t>Swap</w:t>
            </w:r>
          </w:p>
        </w:tc>
        <w:tc>
          <w:tcPr>
            <w:tcW w:w="2764" w:type="dxa"/>
          </w:tcPr>
          <w:p w:rsidR="00465ED6" w:rsidRDefault="00465ED6" w:rsidP="004C5024">
            <w:pPr>
              <w:ind w:firstLine="0"/>
            </w:pPr>
            <w:r>
              <w:t>2-16GB: = RAM</w:t>
            </w:r>
          </w:p>
          <w:p w:rsidR="00465ED6" w:rsidRDefault="00465ED6" w:rsidP="004C5024">
            <w:pPr>
              <w:ind w:firstLine="0"/>
            </w:pPr>
            <w:r>
              <w:t>&gt; 16GB: =0.75 RAM</w:t>
            </w:r>
          </w:p>
        </w:tc>
        <w:tc>
          <w:tcPr>
            <w:tcW w:w="2764" w:type="dxa"/>
          </w:tcPr>
          <w:p w:rsidR="00465ED6" w:rsidRDefault="00465ED6" w:rsidP="004C5024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109402391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D55341" w:rsidTr="002E7713">
        <w:tc>
          <w:tcPr>
            <w:tcW w:w="9288" w:type="dxa"/>
            <w:gridSpan w:val="4"/>
          </w:tcPr>
          <w:p w:rsidR="00D55341" w:rsidRPr="00D55341" w:rsidRDefault="005644EB" w:rsidP="00E96920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D55341" w:rsidRPr="00D55341">
              <w:rPr>
                <w:b/>
                <w:i/>
              </w:rPr>
              <w:t>2</w:t>
            </w:r>
          </w:p>
        </w:tc>
      </w:tr>
      <w:tr w:rsidR="00465ED6" w:rsidTr="00465ED6">
        <w:tc>
          <w:tcPr>
            <w:tcW w:w="2660" w:type="dxa"/>
          </w:tcPr>
          <w:p w:rsidR="00465ED6" w:rsidRDefault="00465ED6" w:rsidP="004C5024">
            <w:pPr>
              <w:ind w:firstLine="0"/>
            </w:pPr>
            <w:r>
              <w:t>RAM</w:t>
            </w:r>
          </w:p>
        </w:tc>
        <w:tc>
          <w:tcPr>
            <w:tcW w:w="2764" w:type="dxa"/>
          </w:tcPr>
          <w:p w:rsidR="00465ED6" w:rsidRDefault="00465ED6" w:rsidP="004C5024">
            <w:pPr>
              <w:ind w:firstLine="0"/>
            </w:pPr>
            <w:r>
              <w:t>&gt;= 4 GB</w:t>
            </w:r>
          </w:p>
        </w:tc>
        <w:tc>
          <w:tcPr>
            <w:tcW w:w="2764" w:type="dxa"/>
          </w:tcPr>
          <w:p w:rsidR="00465ED6" w:rsidRDefault="00465ED6" w:rsidP="004C5024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1804927254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660" w:type="dxa"/>
          </w:tcPr>
          <w:p w:rsidR="00465ED6" w:rsidRDefault="00465ED6" w:rsidP="004C5024">
            <w:pPr>
              <w:ind w:firstLine="0"/>
            </w:pPr>
            <w:r>
              <w:t>Swap</w:t>
            </w:r>
          </w:p>
        </w:tc>
        <w:tc>
          <w:tcPr>
            <w:tcW w:w="2764" w:type="dxa"/>
          </w:tcPr>
          <w:p w:rsidR="00465ED6" w:rsidRDefault="00465ED6" w:rsidP="004C5024">
            <w:pPr>
              <w:ind w:firstLine="0"/>
            </w:pPr>
            <w:r>
              <w:t>2-16GB: = RAM</w:t>
            </w:r>
          </w:p>
          <w:p w:rsidR="00465ED6" w:rsidRDefault="00465ED6" w:rsidP="004C5024">
            <w:pPr>
              <w:ind w:firstLine="0"/>
            </w:pPr>
            <w:r>
              <w:t>&gt; 16GB: =0.75 RAM</w:t>
            </w:r>
          </w:p>
        </w:tc>
        <w:tc>
          <w:tcPr>
            <w:tcW w:w="2764" w:type="dxa"/>
          </w:tcPr>
          <w:p w:rsidR="00465ED6" w:rsidRDefault="00465ED6" w:rsidP="004C5024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1722707102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4C5024" w:rsidRDefault="004C5024" w:rsidP="007375BB">
      <w:pPr>
        <w:pStyle w:val="Heading5"/>
      </w:pPr>
      <w:r>
        <w:t>Command</w:t>
      </w:r>
      <w:r w:rsidR="00200C33">
        <w:t>s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7917"/>
        <w:gridCol w:w="1371"/>
      </w:tblGrid>
      <w:tr w:rsidR="004C5024" w:rsidRPr="00FD3610" w:rsidTr="00B55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4C5024" w:rsidRPr="005644EB" w:rsidRDefault="004C5024" w:rsidP="004C5024">
            <w:pPr>
              <w:ind w:firstLine="0"/>
              <w:rPr>
                <w:i/>
              </w:rPr>
            </w:pPr>
            <w:r w:rsidRPr="005644EB">
              <w:rPr>
                <w:i/>
              </w:rPr>
              <w:t>RAM check</w:t>
            </w:r>
          </w:p>
        </w:tc>
      </w:tr>
      <w:tr w:rsidR="004C5024" w:rsidRPr="008637FE" w:rsidTr="00B553AD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4C5024" w:rsidRPr="008637FE" w:rsidRDefault="00A64CCD" w:rsidP="004C502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4CCD">
              <w:rPr>
                <w:rFonts w:ascii="Courier New" w:hAnsi="Courier New" w:cs="Courier New"/>
                <w:sz w:val="20"/>
                <w:szCs w:val="20"/>
              </w:rPr>
              <w:t># /usr/sbin/prtconf | grep "Memory size"</w:t>
            </w:r>
          </w:p>
        </w:tc>
      </w:tr>
      <w:tr w:rsidR="00A64CCD" w:rsidRPr="00FD3610" w:rsidTr="00B553AD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A64CCD" w:rsidRPr="005644EB" w:rsidRDefault="00A64CCD" w:rsidP="00200C33">
            <w:pPr>
              <w:ind w:firstLine="0"/>
              <w:rPr>
                <w:b/>
                <w:i/>
              </w:rPr>
            </w:pPr>
            <w:r w:rsidRPr="005644EB">
              <w:rPr>
                <w:b/>
                <w:i/>
              </w:rPr>
              <w:t>Swap check</w:t>
            </w:r>
          </w:p>
        </w:tc>
      </w:tr>
      <w:tr w:rsidR="00A64CCD" w:rsidRPr="008637FE" w:rsidTr="00B553AD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A64CCD" w:rsidRPr="00A64CCD" w:rsidRDefault="00A64CCD" w:rsidP="008637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4CCD">
              <w:rPr>
                <w:rFonts w:ascii="Courier New" w:hAnsi="Courier New" w:cs="Courier New"/>
                <w:sz w:val="20"/>
                <w:szCs w:val="20"/>
              </w:rPr>
              <w:t># /usr/sbin/swap -l</w:t>
            </w:r>
          </w:p>
          <w:p w:rsidR="00A64CCD" w:rsidRPr="00A64CCD" w:rsidRDefault="00A64CCD" w:rsidP="008637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4CCD">
              <w:rPr>
                <w:rFonts w:ascii="Courier New" w:hAnsi="Courier New" w:cs="Courier New"/>
                <w:sz w:val="20"/>
                <w:szCs w:val="20"/>
              </w:rPr>
              <w:t># df –h</w:t>
            </w:r>
          </w:p>
          <w:p w:rsidR="00A64CCD" w:rsidRPr="00A64CCD" w:rsidRDefault="00A64CCD" w:rsidP="008637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4CCD">
              <w:rPr>
                <w:rFonts w:ascii="Courier New" w:hAnsi="Courier New" w:cs="Courier New"/>
                <w:sz w:val="20"/>
                <w:szCs w:val="20"/>
              </w:rPr>
              <w:t># sar -r -&lt;i&gt;&lt;n&gt;</w:t>
            </w:r>
          </w:p>
          <w:p w:rsidR="00A64CCD" w:rsidRPr="008637FE" w:rsidRDefault="00A64CCD" w:rsidP="008637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637FE">
              <w:rPr>
                <w:rFonts w:ascii="Courier New" w:hAnsi="Courier New" w:cs="Courier New"/>
                <w:sz w:val="20"/>
                <w:szCs w:val="20"/>
              </w:rPr>
              <w:t xml:space="preserve">(Where, </w:t>
            </w:r>
            <w:r w:rsidRPr="000D0C1F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8637FE">
              <w:rPr>
                <w:rFonts w:ascii="Courier New" w:hAnsi="Courier New" w:cs="Courier New"/>
                <w:sz w:val="20"/>
                <w:szCs w:val="20"/>
              </w:rPr>
              <w:t xml:space="preserve"> is the number of seconds to delay for the next iterations and </w:t>
            </w:r>
            <w:r w:rsidRPr="008637FE">
              <w:t>i</w:t>
            </w:r>
            <w:r w:rsidRPr="008637FE">
              <w:rPr>
                <w:rFonts w:ascii="Courier New" w:hAnsi="Courier New" w:cs="Courier New"/>
                <w:sz w:val="20"/>
                <w:szCs w:val="20"/>
              </w:rPr>
              <w:t xml:space="preserve"> is the number of iterations you want to test)</w:t>
            </w:r>
          </w:p>
        </w:tc>
      </w:tr>
      <w:tr w:rsidR="00B553AD" w:rsidRPr="00FD3610" w:rsidTr="00B553AD">
        <w:tc>
          <w:tcPr>
            <w:tcW w:w="7917" w:type="dxa"/>
            <w:tcBorders>
              <w:top w:val="single" w:sz="2" w:space="0" w:color="auto"/>
              <w:bottom w:val="single" w:sz="2" w:space="0" w:color="auto"/>
              <w:right w:val="nil"/>
            </w:tcBorders>
            <w:shd w:val="clear" w:color="auto" w:fill="C6D9F1" w:themeFill="text2" w:themeFillTint="33"/>
          </w:tcPr>
          <w:p w:rsidR="00B553AD" w:rsidRPr="005644EB" w:rsidRDefault="00B553AD" w:rsidP="00B553AD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Check log (please, embeded check log content in the file)</w:t>
            </w:r>
          </w:p>
        </w:tc>
        <w:tc>
          <w:tcPr>
            <w:tcW w:w="1371" w:type="dxa"/>
            <w:tcBorders>
              <w:top w:val="single" w:sz="2" w:space="0" w:color="auto"/>
              <w:left w:val="nil"/>
              <w:bottom w:val="single" w:sz="2" w:space="0" w:color="auto"/>
            </w:tcBorders>
            <w:shd w:val="clear" w:color="auto" w:fill="C6D9F1" w:themeFill="text2" w:themeFillTint="33"/>
          </w:tcPr>
          <w:p w:rsidR="00B553AD" w:rsidRPr="005644EB" w:rsidRDefault="00B553AD" w:rsidP="009D3D7B">
            <w:pPr>
              <w:ind w:firstLine="0"/>
              <w:jc w:val="right"/>
              <w:rPr>
                <w:b/>
                <w:i/>
              </w:rPr>
            </w:pPr>
            <w:r w:rsidRPr="000B6A69">
              <w:rPr>
                <w:rFonts w:ascii="Courier New" w:hAnsi="Courier New" w:cs="Courier New"/>
                <w:sz w:val="20"/>
                <w:szCs w:val="20"/>
              </w:rPr>
              <w:object w:dxaOrig="1155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40.1pt" o:ole="">
                  <v:imagedata r:id="rId9" o:title=""/>
                </v:shape>
                <o:OLEObject Type="Embed" ProgID="Package" ShapeID="_x0000_i1025" DrawAspect="Content" ObjectID="_1517987479" r:id="rId10"/>
              </w:object>
            </w:r>
          </w:p>
        </w:tc>
      </w:tr>
    </w:tbl>
    <w:p w:rsidR="00E96920" w:rsidRDefault="00C16276" w:rsidP="007841AB">
      <w:pPr>
        <w:pStyle w:val="Heading3"/>
      </w:pPr>
      <w:bookmarkStart w:id="433" w:name="_Toc333221433"/>
      <w:r>
        <w:t>System architect</w:t>
      </w:r>
      <w:bookmarkEnd w:id="433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D55341" w:rsidTr="00D55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D55341" w:rsidRDefault="00D55341" w:rsidP="002E7713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D55341" w:rsidRDefault="00D55341" w:rsidP="002E7713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D55341" w:rsidRDefault="00D55341" w:rsidP="002E7713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D55341" w:rsidRDefault="00A71E04" w:rsidP="002E7713">
            <w:pPr>
              <w:ind w:firstLine="0"/>
            </w:pPr>
            <w:r>
              <w:t>Passed</w:t>
            </w:r>
          </w:p>
        </w:tc>
      </w:tr>
      <w:tr w:rsidR="00D55341" w:rsidTr="002E7713">
        <w:tc>
          <w:tcPr>
            <w:tcW w:w="9288" w:type="dxa"/>
            <w:gridSpan w:val="4"/>
          </w:tcPr>
          <w:p w:rsidR="00D55341" w:rsidRPr="00D55341" w:rsidRDefault="005644EB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A64CCD">
              <w:rPr>
                <w:b/>
                <w:i/>
              </w:rPr>
              <w:t xml:space="preserve"> 1</w:t>
            </w:r>
          </w:p>
        </w:tc>
      </w:tr>
      <w:tr w:rsidR="00465ED6" w:rsidTr="00465ED6">
        <w:tc>
          <w:tcPr>
            <w:tcW w:w="2660" w:type="dxa"/>
          </w:tcPr>
          <w:p w:rsidR="00465ED6" w:rsidRDefault="00465ED6" w:rsidP="002E7713">
            <w:pPr>
              <w:ind w:firstLine="0"/>
            </w:pPr>
            <w:r>
              <w:lastRenderedPageBreak/>
              <w:t>System architecture</w:t>
            </w:r>
          </w:p>
        </w:tc>
        <w:tc>
          <w:tcPr>
            <w:tcW w:w="2764" w:type="dxa"/>
          </w:tcPr>
          <w:p w:rsidR="00465ED6" w:rsidRDefault="00465ED6" w:rsidP="002E7713">
            <w:pPr>
              <w:ind w:firstLine="0"/>
            </w:pPr>
            <w:r>
              <w:t>64-bit sparcv9 kernel modules</w:t>
            </w:r>
          </w:p>
        </w:tc>
        <w:tc>
          <w:tcPr>
            <w:tcW w:w="2764" w:type="dxa"/>
          </w:tcPr>
          <w:p w:rsidR="00465ED6" w:rsidRDefault="00465ED6" w:rsidP="00200C33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52209070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D55341" w:rsidTr="002E7713">
        <w:tc>
          <w:tcPr>
            <w:tcW w:w="9288" w:type="dxa"/>
            <w:gridSpan w:val="4"/>
          </w:tcPr>
          <w:p w:rsidR="00D55341" w:rsidRPr="00D55341" w:rsidRDefault="005644EB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A64CCD">
              <w:rPr>
                <w:b/>
                <w:i/>
              </w:rPr>
              <w:t xml:space="preserve"> 2</w:t>
            </w:r>
          </w:p>
        </w:tc>
      </w:tr>
      <w:tr w:rsidR="00465ED6" w:rsidTr="00465ED6">
        <w:tc>
          <w:tcPr>
            <w:tcW w:w="2660" w:type="dxa"/>
          </w:tcPr>
          <w:p w:rsidR="00465ED6" w:rsidRDefault="00465ED6" w:rsidP="002E7713">
            <w:pPr>
              <w:ind w:firstLine="0"/>
            </w:pPr>
            <w:r>
              <w:t>System architecture</w:t>
            </w:r>
          </w:p>
        </w:tc>
        <w:tc>
          <w:tcPr>
            <w:tcW w:w="2764" w:type="dxa"/>
          </w:tcPr>
          <w:p w:rsidR="00465ED6" w:rsidRDefault="00465ED6" w:rsidP="002E7713">
            <w:pPr>
              <w:ind w:firstLine="0"/>
            </w:pPr>
            <w:r>
              <w:t>64-bit sparcv9 kernel modules</w:t>
            </w:r>
          </w:p>
        </w:tc>
        <w:tc>
          <w:tcPr>
            <w:tcW w:w="2764" w:type="dxa"/>
          </w:tcPr>
          <w:p w:rsidR="00465ED6" w:rsidRDefault="00465ED6" w:rsidP="00200C33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367418200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A64CCD" w:rsidRDefault="00A64CCD" w:rsidP="007375BB">
      <w:pPr>
        <w:pStyle w:val="Heading5"/>
      </w:pPr>
      <w:r>
        <w:t>Command</w:t>
      </w:r>
      <w:r w:rsidR="00200C33">
        <w:t>s</w:t>
      </w:r>
    </w:p>
    <w:tbl>
      <w:tblPr>
        <w:tblStyle w:val="HyperlogyTableStyle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</w:tblBorders>
        <w:tblLook w:val="04A0" w:firstRow="1" w:lastRow="0" w:firstColumn="1" w:lastColumn="0" w:noHBand="0" w:noVBand="1"/>
      </w:tblPr>
      <w:tblGrid>
        <w:gridCol w:w="7116"/>
        <w:gridCol w:w="2172"/>
      </w:tblGrid>
      <w:tr w:rsidR="00B553AD" w:rsidRPr="00FD3610" w:rsidTr="00B55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shd w:val="clear" w:color="auto" w:fill="C6D9F1" w:themeFill="text2" w:themeFillTint="33"/>
          </w:tcPr>
          <w:p w:rsidR="00B553AD" w:rsidRPr="005644EB" w:rsidRDefault="00B553AD" w:rsidP="00B553AD">
            <w:pPr>
              <w:ind w:firstLine="0"/>
              <w:rPr>
                <w:i/>
              </w:rPr>
            </w:pPr>
            <w:r>
              <w:rPr>
                <w:i/>
              </w:rPr>
              <w:t>C</w:t>
            </w:r>
            <w:r w:rsidRPr="005644EB">
              <w:rPr>
                <w:i/>
              </w:rPr>
              <w:t>heck</w:t>
            </w:r>
            <w:r>
              <w:rPr>
                <w:i/>
              </w:rPr>
              <w:t xml:space="preserve"> command</w:t>
            </w:r>
          </w:p>
        </w:tc>
      </w:tr>
      <w:tr w:rsidR="00A64CCD" w:rsidRPr="00A64CCD" w:rsidTr="00B553AD">
        <w:tc>
          <w:tcPr>
            <w:tcW w:w="9288" w:type="dxa"/>
            <w:gridSpan w:val="2"/>
            <w:shd w:val="clear" w:color="auto" w:fill="000000" w:themeFill="text1"/>
          </w:tcPr>
          <w:p w:rsidR="00A64CCD" w:rsidRPr="00A64CCD" w:rsidRDefault="00A64CCD" w:rsidP="00200C33">
            <w:pPr>
              <w:ind w:firstLine="0"/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 w:rsidRPr="00A64CCD">
              <w:rPr>
                <w:rFonts w:ascii="Courier New" w:hAnsi="Courier New" w:cs="Courier New"/>
                <w:sz w:val="20"/>
                <w:szCs w:val="20"/>
              </w:rPr>
              <w:t># /bin/isainfo -kv</w:t>
            </w:r>
          </w:p>
        </w:tc>
      </w:tr>
      <w:tr w:rsidR="00B553AD" w:rsidRPr="00FD3610" w:rsidTr="00B553AD">
        <w:tc>
          <w:tcPr>
            <w:tcW w:w="7917" w:type="dxa"/>
            <w:tcBorders>
              <w:right w:val="nil"/>
            </w:tcBorders>
            <w:shd w:val="clear" w:color="auto" w:fill="C6D9F1" w:themeFill="text2" w:themeFillTint="33"/>
          </w:tcPr>
          <w:p w:rsidR="00B553AD" w:rsidRPr="005644EB" w:rsidRDefault="00B553AD" w:rsidP="00B553AD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Check log (please, embeded check log content in the file)</w:t>
            </w:r>
          </w:p>
        </w:tc>
        <w:tc>
          <w:tcPr>
            <w:tcW w:w="1371" w:type="dxa"/>
            <w:tcBorders>
              <w:left w:val="nil"/>
            </w:tcBorders>
            <w:shd w:val="clear" w:color="auto" w:fill="C6D9F1" w:themeFill="text2" w:themeFillTint="33"/>
          </w:tcPr>
          <w:p w:rsidR="00B553AD" w:rsidRPr="005644EB" w:rsidRDefault="00A840D0" w:rsidP="00EA54C8">
            <w:pPr>
              <w:ind w:firstLine="0"/>
              <w:jc w:val="right"/>
              <w:rPr>
                <w:b/>
                <w:i/>
              </w:rPr>
            </w:pPr>
            <w:r w:rsidRPr="000B6A69">
              <w:rPr>
                <w:b/>
                <w:i/>
              </w:rPr>
              <w:object w:dxaOrig="1965" w:dyaOrig="810">
                <v:shape id="_x0000_i1026" type="#_x0000_t75" style="width:97.8pt;height:40.1pt" o:ole="">
                  <v:imagedata r:id="rId11" o:title=""/>
                </v:shape>
                <o:OLEObject Type="Embed" ProgID="Package" ShapeID="_x0000_i1026" DrawAspect="Content" ObjectID="_1517987480" r:id="rId12"/>
              </w:object>
            </w:r>
          </w:p>
        </w:tc>
      </w:tr>
    </w:tbl>
    <w:p w:rsidR="00D55341" w:rsidRDefault="00C16276" w:rsidP="007841AB">
      <w:pPr>
        <w:pStyle w:val="Heading3"/>
      </w:pPr>
      <w:bookmarkStart w:id="434" w:name="_Toc333221434"/>
      <w:r>
        <w:t>Disk space</w:t>
      </w:r>
      <w:bookmarkEnd w:id="434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D55341" w:rsidTr="002E7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D55341" w:rsidRDefault="00D55341" w:rsidP="002E7713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D55341" w:rsidRDefault="00D55341" w:rsidP="002E7713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D55341" w:rsidRDefault="00D55341" w:rsidP="002E7713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D55341" w:rsidRDefault="00A71E04" w:rsidP="002E7713">
            <w:pPr>
              <w:ind w:firstLine="0"/>
            </w:pPr>
            <w:r>
              <w:t>Passed</w:t>
            </w:r>
          </w:p>
        </w:tc>
      </w:tr>
      <w:tr w:rsidR="00D55341" w:rsidTr="002E7713">
        <w:tc>
          <w:tcPr>
            <w:tcW w:w="9288" w:type="dxa"/>
            <w:gridSpan w:val="4"/>
          </w:tcPr>
          <w:p w:rsidR="00D55341" w:rsidRPr="00D55341" w:rsidRDefault="005644EB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A64CCD">
              <w:rPr>
                <w:b/>
                <w:i/>
              </w:rPr>
              <w:t xml:space="preserve"> 1</w:t>
            </w:r>
          </w:p>
        </w:tc>
      </w:tr>
      <w:tr w:rsidR="00465ED6" w:rsidTr="00200C33">
        <w:tc>
          <w:tcPr>
            <w:tcW w:w="2660" w:type="dxa"/>
          </w:tcPr>
          <w:p w:rsidR="00465ED6" w:rsidRDefault="00465ED6" w:rsidP="00200C33">
            <w:pPr>
              <w:ind w:firstLine="0"/>
            </w:pPr>
            <w:r>
              <w:t>Oracle software space</w:t>
            </w:r>
          </w:p>
        </w:tc>
        <w:tc>
          <w:tcPr>
            <w:tcW w:w="2764" w:type="dxa"/>
          </w:tcPr>
          <w:p w:rsidR="00465ED6" w:rsidRDefault="00465ED6" w:rsidP="00200C33">
            <w:pPr>
              <w:ind w:firstLine="0"/>
            </w:pPr>
            <w:r>
              <w:t>&gt;= 4.7 GB</w:t>
            </w:r>
          </w:p>
        </w:tc>
        <w:tc>
          <w:tcPr>
            <w:tcW w:w="2764" w:type="dxa"/>
          </w:tcPr>
          <w:p w:rsidR="00465ED6" w:rsidRDefault="00465ED6" w:rsidP="00200C33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1229881946"/>
            </w:sdtPr>
            <w:sdtEndPr/>
            <w:sdtContent>
              <w:p w:rsidR="00465ED6" w:rsidRDefault="005E7A2B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200C33">
        <w:tc>
          <w:tcPr>
            <w:tcW w:w="2660" w:type="dxa"/>
          </w:tcPr>
          <w:p w:rsidR="00465ED6" w:rsidRDefault="00465ED6" w:rsidP="002E7713">
            <w:pPr>
              <w:ind w:firstLine="0"/>
            </w:pPr>
            <w:r>
              <w:t>Free space in /tmp</w:t>
            </w:r>
          </w:p>
        </w:tc>
        <w:tc>
          <w:tcPr>
            <w:tcW w:w="2764" w:type="dxa"/>
          </w:tcPr>
          <w:p w:rsidR="00465ED6" w:rsidRDefault="00465ED6" w:rsidP="002E7713">
            <w:pPr>
              <w:ind w:firstLine="0"/>
            </w:pPr>
            <w:r>
              <w:t>&gt;= 1 GB</w:t>
            </w:r>
          </w:p>
        </w:tc>
        <w:tc>
          <w:tcPr>
            <w:tcW w:w="2764" w:type="dxa"/>
          </w:tcPr>
          <w:p w:rsidR="00465ED6" w:rsidRDefault="00465ED6" w:rsidP="002E7713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2091613869"/>
            </w:sdtPr>
            <w:sdtEndPr/>
            <w:sdtContent>
              <w:p w:rsidR="00465ED6" w:rsidRDefault="005E7A2B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D55341" w:rsidTr="002E7713">
        <w:tc>
          <w:tcPr>
            <w:tcW w:w="9288" w:type="dxa"/>
            <w:gridSpan w:val="4"/>
          </w:tcPr>
          <w:p w:rsidR="00D55341" w:rsidRPr="00D55341" w:rsidRDefault="005644EB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A64CCD">
              <w:rPr>
                <w:b/>
                <w:i/>
              </w:rPr>
              <w:t xml:space="preserve"> 2</w:t>
            </w:r>
          </w:p>
        </w:tc>
      </w:tr>
      <w:tr w:rsidR="00465ED6" w:rsidTr="00200C33">
        <w:tc>
          <w:tcPr>
            <w:tcW w:w="2660" w:type="dxa"/>
          </w:tcPr>
          <w:p w:rsidR="00465ED6" w:rsidRDefault="00465ED6" w:rsidP="00200C33">
            <w:pPr>
              <w:ind w:firstLine="0"/>
            </w:pPr>
            <w:r>
              <w:t>Oracle software space</w:t>
            </w:r>
          </w:p>
        </w:tc>
        <w:tc>
          <w:tcPr>
            <w:tcW w:w="2764" w:type="dxa"/>
          </w:tcPr>
          <w:p w:rsidR="00465ED6" w:rsidRDefault="00465ED6" w:rsidP="00200C33">
            <w:pPr>
              <w:ind w:firstLine="0"/>
            </w:pPr>
            <w:r>
              <w:t>&gt;= 4.7 GB</w:t>
            </w:r>
          </w:p>
        </w:tc>
        <w:tc>
          <w:tcPr>
            <w:tcW w:w="2764" w:type="dxa"/>
          </w:tcPr>
          <w:p w:rsidR="00465ED6" w:rsidRDefault="00465ED6" w:rsidP="00200C33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689451561"/>
            </w:sdtPr>
            <w:sdtEndPr/>
            <w:sdtContent>
              <w:p w:rsidR="00465ED6" w:rsidRDefault="005E7A2B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200C33">
        <w:tc>
          <w:tcPr>
            <w:tcW w:w="2660" w:type="dxa"/>
          </w:tcPr>
          <w:p w:rsidR="00465ED6" w:rsidRDefault="00465ED6" w:rsidP="00200C33">
            <w:pPr>
              <w:ind w:firstLine="0"/>
            </w:pPr>
            <w:r>
              <w:t>Free space in /tmp</w:t>
            </w:r>
          </w:p>
        </w:tc>
        <w:tc>
          <w:tcPr>
            <w:tcW w:w="2764" w:type="dxa"/>
          </w:tcPr>
          <w:p w:rsidR="00465ED6" w:rsidRDefault="00465ED6" w:rsidP="00200C33">
            <w:pPr>
              <w:ind w:firstLine="0"/>
            </w:pPr>
            <w:r>
              <w:t>&gt;= 1 GB</w:t>
            </w:r>
          </w:p>
        </w:tc>
        <w:tc>
          <w:tcPr>
            <w:tcW w:w="2764" w:type="dxa"/>
          </w:tcPr>
          <w:p w:rsidR="00465ED6" w:rsidRDefault="00465ED6" w:rsidP="00200C33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1207751993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D55341" w:rsidRDefault="008637FE" w:rsidP="007375BB">
      <w:pPr>
        <w:pStyle w:val="Heading5"/>
      </w:pPr>
      <w:r>
        <w:t>Command</w:t>
      </w:r>
      <w:r w:rsidR="00200C33">
        <w:t>s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7700"/>
        <w:gridCol w:w="1588"/>
      </w:tblGrid>
      <w:tr w:rsidR="00FD3610" w:rsidTr="00B55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FD3610" w:rsidRPr="00C52B53" w:rsidRDefault="00FD3610" w:rsidP="00200C33">
            <w:pPr>
              <w:ind w:firstLine="0"/>
              <w:rPr>
                <w:i/>
              </w:rPr>
            </w:pPr>
            <w:r w:rsidRPr="00C52B53">
              <w:rPr>
                <w:i/>
              </w:rPr>
              <w:t>Free space check</w:t>
            </w:r>
          </w:p>
        </w:tc>
      </w:tr>
      <w:tr w:rsidR="008637FE" w:rsidRPr="008637FE" w:rsidTr="00B553AD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8637FE" w:rsidRPr="00A64CCD" w:rsidRDefault="008637FE" w:rsidP="008637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637FE">
              <w:rPr>
                <w:rFonts w:ascii="Courier New" w:hAnsi="Courier New" w:cs="Courier New"/>
                <w:sz w:val="20"/>
                <w:szCs w:val="20"/>
              </w:rPr>
              <w:t># df –h</w:t>
            </w:r>
          </w:p>
        </w:tc>
      </w:tr>
      <w:tr w:rsidR="0072411A" w:rsidTr="00B553AD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72411A" w:rsidRPr="00C52B53" w:rsidRDefault="0072411A" w:rsidP="00200C33">
            <w:pPr>
              <w:ind w:firstLine="0"/>
              <w:rPr>
                <w:b/>
                <w:i/>
              </w:rPr>
            </w:pPr>
            <w:r w:rsidRPr="00C52B53">
              <w:rPr>
                <w:b/>
                <w:i/>
              </w:rPr>
              <w:t>If free space available in /tmp less than required</w:t>
            </w:r>
            <w:r w:rsidR="00200C33" w:rsidRPr="00C52B53">
              <w:rPr>
                <w:b/>
                <w:i/>
              </w:rPr>
              <w:t>, add to environment (profile)</w:t>
            </w:r>
          </w:p>
        </w:tc>
      </w:tr>
      <w:tr w:rsidR="0072411A" w:rsidRPr="008637FE" w:rsidTr="00200C33">
        <w:tc>
          <w:tcPr>
            <w:tcW w:w="9288" w:type="dxa"/>
            <w:gridSpan w:val="2"/>
            <w:tcBorders>
              <w:top w:val="single" w:sz="2" w:space="0" w:color="auto"/>
              <w:bottom w:val="single" w:sz="12" w:space="0" w:color="auto"/>
            </w:tcBorders>
            <w:shd w:val="clear" w:color="auto" w:fill="000000" w:themeFill="text1"/>
          </w:tcPr>
          <w:p w:rsidR="0072411A" w:rsidRDefault="00200C33" w:rsidP="008637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export TMP= </w:t>
            </w:r>
            <w:r w:rsidRPr="00200C33">
              <w:rPr>
                <w:rFonts w:ascii="Courier New" w:hAnsi="Courier New" w:cs="Courier New"/>
                <w:i/>
                <w:sz w:val="20"/>
                <w:szCs w:val="20"/>
              </w:rPr>
              <w:t>&lt;directory&gt;</w:t>
            </w:r>
          </w:p>
          <w:p w:rsidR="00200C33" w:rsidRPr="008637FE" w:rsidRDefault="00200C33" w:rsidP="008637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export TMPDIR=</w:t>
            </w:r>
            <w:r w:rsidRPr="00200C33">
              <w:rPr>
                <w:rFonts w:ascii="Courier New" w:hAnsi="Courier New" w:cs="Courier New"/>
                <w:i/>
                <w:sz w:val="20"/>
                <w:szCs w:val="20"/>
              </w:rPr>
              <w:t>&lt;directory&gt;</w:t>
            </w:r>
          </w:p>
        </w:tc>
      </w:tr>
      <w:tr w:rsidR="00B553AD" w:rsidRPr="00FD3610" w:rsidTr="00B553AD">
        <w:tblPrEx>
          <w:tblBorders>
            <w:top w:val="single" w:sz="2" w:space="0" w:color="auto"/>
            <w:left w:val="none" w:sz="0" w:space="0" w:color="auto"/>
            <w:bottom w:val="single" w:sz="2" w:space="0" w:color="auto"/>
          </w:tblBorders>
        </w:tblPrEx>
        <w:tc>
          <w:tcPr>
            <w:tcW w:w="7707" w:type="dxa"/>
            <w:tcBorders>
              <w:right w:val="nil"/>
            </w:tcBorders>
            <w:shd w:val="clear" w:color="auto" w:fill="C6D9F1" w:themeFill="text2" w:themeFillTint="33"/>
          </w:tcPr>
          <w:p w:rsidR="00B553AD" w:rsidRPr="005644EB" w:rsidRDefault="00B553AD" w:rsidP="00B553AD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Check log (please, embeded check log content in the file)</w:t>
            </w:r>
          </w:p>
        </w:tc>
        <w:tc>
          <w:tcPr>
            <w:tcW w:w="1581" w:type="dxa"/>
            <w:tcBorders>
              <w:left w:val="nil"/>
            </w:tcBorders>
            <w:shd w:val="clear" w:color="auto" w:fill="C6D9F1" w:themeFill="text2" w:themeFillTint="33"/>
          </w:tcPr>
          <w:p w:rsidR="00B553AD" w:rsidRPr="005644EB" w:rsidRDefault="00A840D0" w:rsidP="009D3D7B">
            <w:pPr>
              <w:ind w:firstLine="0"/>
              <w:jc w:val="right"/>
              <w:rPr>
                <w:b/>
                <w:i/>
              </w:rPr>
            </w:pPr>
            <w:r w:rsidRPr="000B6A69">
              <w:rPr>
                <w:b/>
                <w:i/>
              </w:rPr>
              <w:object w:dxaOrig="1365" w:dyaOrig="810">
                <v:shape id="_x0000_i1027" type="#_x0000_t75" style="width:68.6pt;height:40.1pt" o:ole="">
                  <v:imagedata r:id="rId13" o:title=""/>
                </v:shape>
                <o:OLEObject Type="Embed" ProgID="Package" ShapeID="_x0000_i1027" DrawAspect="Content" ObjectID="_1517987481" r:id="rId14"/>
              </w:object>
            </w:r>
          </w:p>
        </w:tc>
      </w:tr>
    </w:tbl>
    <w:p w:rsidR="00BB129E" w:rsidRDefault="00BB129E" w:rsidP="007841AB">
      <w:pPr>
        <w:pStyle w:val="Heading3"/>
      </w:pPr>
      <w:bookmarkStart w:id="435" w:name="_Toc333221435"/>
      <w:r>
        <w:lastRenderedPageBreak/>
        <w:t>Run level</w:t>
      </w:r>
      <w:bookmarkEnd w:id="435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BB129E" w:rsidTr="00200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BB129E" w:rsidRDefault="00BB129E" w:rsidP="00200C33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BB129E" w:rsidRDefault="00BB129E" w:rsidP="00200C33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BB129E" w:rsidRDefault="00BB129E" w:rsidP="00200C33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BB129E" w:rsidRDefault="00BB129E" w:rsidP="00200C33">
            <w:pPr>
              <w:ind w:firstLine="0"/>
            </w:pPr>
            <w:r>
              <w:t>Passed</w:t>
            </w:r>
          </w:p>
        </w:tc>
      </w:tr>
      <w:tr w:rsidR="00BB129E" w:rsidTr="00200C33">
        <w:tc>
          <w:tcPr>
            <w:tcW w:w="9288" w:type="dxa"/>
            <w:gridSpan w:val="4"/>
          </w:tcPr>
          <w:p w:rsidR="00BB129E" w:rsidRPr="00D55341" w:rsidRDefault="005644EB" w:rsidP="00200C3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BB129E">
              <w:rPr>
                <w:b/>
                <w:i/>
              </w:rPr>
              <w:t xml:space="preserve"> 1</w:t>
            </w:r>
          </w:p>
        </w:tc>
      </w:tr>
      <w:tr w:rsidR="00465ED6" w:rsidTr="00200C33">
        <w:tc>
          <w:tcPr>
            <w:tcW w:w="2660" w:type="dxa"/>
          </w:tcPr>
          <w:p w:rsidR="00465ED6" w:rsidRDefault="00465ED6" w:rsidP="00200C33">
            <w:pPr>
              <w:ind w:firstLine="0"/>
            </w:pPr>
            <w:r>
              <w:t>Run level</w:t>
            </w:r>
          </w:p>
        </w:tc>
        <w:tc>
          <w:tcPr>
            <w:tcW w:w="2764" w:type="dxa"/>
          </w:tcPr>
          <w:p w:rsidR="00465ED6" w:rsidRDefault="00465ED6" w:rsidP="007D78E8">
            <w:pPr>
              <w:ind w:firstLine="0"/>
            </w:pPr>
            <w:r>
              <w:t>3</w:t>
            </w:r>
          </w:p>
        </w:tc>
        <w:tc>
          <w:tcPr>
            <w:tcW w:w="2764" w:type="dxa"/>
          </w:tcPr>
          <w:p w:rsidR="00465ED6" w:rsidRDefault="00465ED6" w:rsidP="00200C33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1354539228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BB129E" w:rsidTr="00200C33">
        <w:tc>
          <w:tcPr>
            <w:tcW w:w="9288" w:type="dxa"/>
            <w:gridSpan w:val="4"/>
          </w:tcPr>
          <w:p w:rsidR="00BB129E" w:rsidRPr="00D55341" w:rsidRDefault="005644EB" w:rsidP="00200C3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BB129E">
              <w:rPr>
                <w:b/>
                <w:i/>
              </w:rPr>
              <w:t xml:space="preserve"> 2</w:t>
            </w:r>
          </w:p>
        </w:tc>
      </w:tr>
      <w:tr w:rsidR="00465ED6" w:rsidTr="00200C33">
        <w:tc>
          <w:tcPr>
            <w:tcW w:w="2660" w:type="dxa"/>
          </w:tcPr>
          <w:p w:rsidR="00465ED6" w:rsidRDefault="00465ED6" w:rsidP="00200C33">
            <w:pPr>
              <w:ind w:firstLine="0"/>
            </w:pPr>
            <w:r>
              <w:t>Run level</w:t>
            </w:r>
          </w:p>
        </w:tc>
        <w:tc>
          <w:tcPr>
            <w:tcW w:w="2764" w:type="dxa"/>
          </w:tcPr>
          <w:p w:rsidR="00465ED6" w:rsidRDefault="00465ED6" w:rsidP="007D78E8">
            <w:pPr>
              <w:ind w:firstLine="0"/>
            </w:pPr>
            <w:r>
              <w:t>3</w:t>
            </w:r>
          </w:p>
        </w:tc>
        <w:tc>
          <w:tcPr>
            <w:tcW w:w="2764" w:type="dxa"/>
          </w:tcPr>
          <w:p w:rsidR="00465ED6" w:rsidRDefault="00465ED6" w:rsidP="00200C33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314343857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146406" w:rsidRDefault="00BB129E" w:rsidP="007375BB">
      <w:pPr>
        <w:pStyle w:val="Heading5"/>
      </w:pPr>
      <w:r>
        <w:t>Command</w:t>
      </w:r>
      <w:r w:rsidR="00200C33">
        <w:t>s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7707"/>
        <w:gridCol w:w="1581"/>
      </w:tblGrid>
      <w:tr w:rsidR="00BB129E" w:rsidTr="00A84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BB129E" w:rsidRPr="00C52B53" w:rsidRDefault="00BB129E" w:rsidP="00200C33">
            <w:pPr>
              <w:ind w:firstLine="0"/>
              <w:rPr>
                <w:i/>
              </w:rPr>
            </w:pPr>
            <w:r w:rsidRPr="00C52B53">
              <w:rPr>
                <w:i/>
              </w:rPr>
              <w:t>Run level check</w:t>
            </w:r>
          </w:p>
        </w:tc>
      </w:tr>
      <w:tr w:rsidR="00BB129E" w:rsidRPr="008637FE" w:rsidTr="00A840D0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BB129E" w:rsidRPr="00A64CCD" w:rsidRDefault="00BB129E" w:rsidP="00BB129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637FE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sz w:val="20"/>
                <w:szCs w:val="20"/>
              </w:rPr>
              <w:t>who –r</w:t>
            </w:r>
          </w:p>
        </w:tc>
      </w:tr>
      <w:tr w:rsidR="00BB129E" w:rsidTr="00A840D0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BB129E" w:rsidRPr="00C52B53" w:rsidRDefault="00BB129E" w:rsidP="00200C33">
            <w:pPr>
              <w:ind w:firstLine="0"/>
              <w:rPr>
                <w:b/>
                <w:i/>
              </w:rPr>
            </w:pPr>
            <w:r w:rsidRPr="00C52B53">
              <w:rPr>
                <w:b/>
                <w:i/>
              </w:rPr>
              <w:t>Run level change</w:t>
            </w:r>
          </w:p>
        </w:tc>
      </w:tr>
      <w:tr w:rsidR="00BB129E" w:rsidRPr="00BB129E" w:rsidTr="00200C33">
        <w:tc>
          <w:tcPr>
            <w:tcW w:w="9288" w:type="dxa"/>
            <w:gridSpan w:val="2"/>
            <w:tcBorders>
              <w:top w:val="single" w:sz="2" w:space="0" w:color="auto"/>
              <w:bottom w:val="single" w:sz="12" w:space="0" w:color="auto"/>
            </w:tcBorders>
            <w:shd w:val="clear" w:color="auto" w:fill="000000" w:themeFill="text1"/>
          </w:tcPr>
          <w:p w:rsidR="00BB129E" w:rsidRDefault="00BB129E" w:rsidP="00200C33">
            <w:pPr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# /sbin/init </w:t>
            </w:r>
            <w:r w:rsidRPr="00BB129E">
              <w:rPr>
                <w:rFonts w:ascii="Courier New" w:hAnsi="Courier New" w:cs="Courier New"/>
                <w:i/>
                <w:sz w:val="20"/>
                <w:szCs w:val="20"/>
              </w:rPr>
              <w:t>&lt;run level&gt;</w:t>
            </w:r>
          </w:p>
          <w:p w:rsidR="00BB129E" w:rsidRPr="00BB129E" w:rsidRDefault="00BB129E" w:rsidP="00BB129E">
            <w:pPr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BB129E">
              <w:rPr>
                <w:rFonts w:ascii="Courier New" w:hAnsi="Courier New" w:cs="Courier New"/>
                <w:i/>
                <w:sz w:val="20"/>
                <w:szCs w:val="20"/>
              </w:rPr>
              <w:t>Or permanent change in /etc/inittab (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find the entry “</w:t>
            </w:r>
            <w:r w:rsidRPr="00BB129E">
              <w:rPr>
                <w:rFonts w:ascii="Courier New" w:hAnsi="Courier New" w:cs="Courier New"/>
                <w:i/>
                <w:sz w:val="20"/>
                <w:szCs w:val="20"/>
              </w:rPr>
              <w:t>is:3:initdefault: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”</w:t>
            </w:r>
            <w:r w:rsidRPr="00BB129E">
              <w:rPr>
                <w:rFonts w:ascii="Courier New" w:hAnsi="Courier New" w:cs="Courier New"/>
                <w:i/>
                <w:sz w:val="20"/>
                <w:szCs w:val="20"/>
              </w:rPr>
              <w:t>)</w:t>
            </w:r>
          </w:p>
        </w:tc>
      </w:tr>
      <w:tr w:rsidR="00A840D0" w:rsidRPr="00FD3610" w:rsidTr="00896570">
        <w:tblPrEx>
          <w:tblBorders>
            <w:top w:val="single" w:sz="2" w:space="0" w:color="auto"/>
            <w:left w:val="none" w:sz="0" w:space="0" w:color="auto"/>
            <w:bottom w:val="single" w:sz="2" w:space="0" w:color="auto"/>
          </w:tblBorders>
        </w:tblPrEx>
        <w:tc>
          <w:tcPr>
            <w:tcW w:w="7707" w:type="dxa"/>
            <w:tcBorders>
              <w:right w:val="nil"/>
            </w:tcBorders>
            <w:shd w:val="clear" w:color="auto" w:fill="C6D9F1" w:themeFill="text2" w:themeFillTint="33"/>
          </w:tcPr>
          <w:p w:rsidR="00A840D0" w:rsidRPr="005644EB" w:rsidRDefault="00A840D0" w:rsidP="00896570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Check log (please, embeded check log content in the file)</w:t>
            </w:r>
          </w:p>
        </w:tc>
        <w:tc>
          <w:tcPr>
            <w:tcW w:w="1581" w:type="dxa"/>
            <w:tcBorders>
              <w:left w:val="nil"/>
            </w:tcBorders>
            <w:shd w:val="clear" w:color="auto" w:fill="C6D9F1" w:themeFill="text2" w:themeFillTint="33"/>
          </w:tcPr>
          <w:p w:rsidR="00A840D0" w:rsidRPr="005644EB" w:rsidRDefault="00A840D0" w:rsidP="009D3D7B">
            <w:pPr>
              <w:ind w:firstLine="0"/>
              <w:jc w:val="right"/>
              <w:rPr>
                <w:b/>
                <w:i/>
              </w:rPr>
            </w:pPr>
            <w:r w:rsidRPr="000B6A69">
              <w:rPr>
                <w:b/>
                <w:i/>
              </w:rPr>
              <w:object w:dxaOrig="1200" w:dyaOrig="810">
                <v:shape id="_x0000_i1028" type="#_x0000_t75" style="width:60.45pt;height:40.1pt" o:ole="">
                  <v:imagedata r:id="rId15" o:title=""/>
                </v:shape>
                <o:OLEObject Type="Embed" ProgID="Package" ShapeID="_x0000_i1028" DrawAspect="Content" ObjectID="_1517987482" r:id="rId16"/>
              </w:object>
            </w:r>
          </w:p>
        </w:tc>
      </w:tr>
    </w:tbl>
    <w:p w:rsidR="00024758" w:rsidRPr="005A45E3" w:rsidRDefault="00C16276" w:rsidP="00C52B53">
      <w:pPr>
        <w:pStyle w:val="Heading2"/>
      </w:pPr>
      <w:bookmarkStart w:id="436" w:name="_Toc333221436"/>
      <w:r>
        <w:t>Software</w:t>
      </w:r>
      <w:bookmarkEnd w:id="436"/>
    </w:p>
    <w:p w:rsidR="00024758" w:rsidRDefault="00C16276" w:rsidP="007841AB">
      <w:pPr>
        <w:pStyle w:val="Heading3"/>
      </w:pPr>
      <w:bookmarkStart w:id="437" w:name="_Toc333221437"/>
      <w:r>
        <w:t>Operating system</w:t>
      </w:r>
      <w:bookmarkEnd w:id="437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9F6DE6" w:rsidTr="002E7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9F6DE6" w:rsidRDefault="009F6DE6" w:rsidP="002E7713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9F6DE6" w:rsidRDefault="009F6DE6" w:rsidP="002E7713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9F6DE6" w:rsidRDefault="009F6DE6" w:rsidP="002E7713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9F6DE6" w:rsidRDefault="00A71E04" w:rsidP="002E7713">
            <w:pPr>
              <w:ind w:firstLine="0"/>
            </w:pPr>
            <w:r>
              <w:t>Passed</w:t>
            </w:r>
          </w:p>
        </w:tc>
      </w:tr>
      <w:tr w:rsidR="009F6DE6" w:rsidTr="002E7713">
        <w:tc>
          <w:tcPr>
            <w:tcW w:w="9288" w:type="dxa"/>
            <w:gridSpan w:val="4"/>
          </w:tcPr>
          <w:p w:rsidR="009F6DE6" w:rsidRPr="00D55341" w:rsidRDefault="005644EB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A64CCD">
              <w:rPr>
                <w:b/>
                <w:i/>
              </w:rPr>
              <w:t xml:space="preserve"> 1</w:t>
            </w:r>
          </w:p>
        </w:tc>
      </w:tr>
      <w:tr w:rsidR="00465ED6" w:rsidTr="009F2092">
        <w:tc>
          <w:tcPr>
            <w:tcW w:w="2660" w:type="dxa"/>
          </w:tcPr>
          <w:p w:rsidR="00465ED6" w:rsidRDefault="00465ED6" w:rsidP="00143ACF">
            <w:pPr>
              <w:ind w:firstLine="0"/>
            </w:pPr>
            <w:r>
              <w:t>Version</w:t>
            </w:r>
          </w:p>
        </w:tc>
        <w:tc>
          <w:tcPr>
            <w:tcW w:w="2764" w:type="dxa"/>
          </w:tcPr>
          <w:p w:rsidR="00465ED6" w:rsidRDefault="00465ED6" w:rsidP="00143ACF">
            <w:pPr>
              <w:ind w:firstLine="0"/>
            </w:pPr>
            <w:r>
              <w:t>Oracle Solaris 10 U6 (5.10-2008.10) or later</w:t>
            </w:r>
          </w:p>
        </w:tc>
        <w:tc>
          <w:tcPr>
            <w:tcW w:w="2764" w:type="dxa"/>
          </w:tcPr>
          <w:p w:rsidR="00465ED6" w:rsidRDefault="00465ED6" w:rsidP="00143ACF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647943922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9F6DE6" w:rsidTr="002E7713">
        <w:tc>
          <w:tcPr>
            <w:tcW w:w="9288" w:type="dxa"/>
            <w:gridSpan w:val="4"/>
          </w:tcPr>
          <w:p w:rsidR="009F6DE6" w:rsidRPr="00D55341" w:rsidRDefault="005644EB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A64CCD">
              <w:rPr>
                <w:b/>
                <w:i/>
              </w:rPr>
              <w:t xml:space="preserve"> 2</w:t>
            </w:r>
          </w:p>
        </w:tc>
      </w:tr>
      <w:tr w:rsidR="00465ED6" w:rsidTr="009F2092">
        <w:tc>
          <w:tcPr>
            <w:tcW w:w="2660" w:type="dxa"/>
          </w:tcPr>
          <w:p w:rsidR="00465ED6" w:rsidRDefault="00465ED6" w:rsidP="002E7713">
            <w:pPr>
              <w:ind w:firstLine="0"/>
            </w:pPr>
            <w:r>
              <w:t>Version</w:t>
            </w:r>
          </w:p>
        </w:tc>
        <w:tc>
          <w:tcPr>
            <w:tcW w:w="2764" w:type="dxa"/>
          </w:tcPr>
          <w:p w:rsidR="00465ED6" w:rsidRDefault="00465ED6" w:rsidP="002E7713">
            <w:pPr>
              <w:ind w:firstLine="0"/>
            </w:pPr>
            <w:r>
              <w:t>Oracle Solaris 10 U6 (5.10-2008.10) or later</w:t>
            </w:r>
          </w:p>
        </w:tc>
        <w:tc>
          <w:tcPr>
            <w:tcW w:w="2764" w:type="dxa"/>
          </w:tcPr>
          <w:p w:rsidR="00465ED6" w:rsidRDefault="00465ED6" w:rsidP="002E7713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1906679577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200C33" w:rsidRDefault="00200C33" w:rsidP="007375BB">
      <w:pPr>
        <w:pStyle w:val="Heading5"/>
      </w:pPr>
      <w:r>
        <w:t>Commands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7707"/>
        <w:gridCol w:w="1581"/>
      </w:tblGrid>
      <w:tr w:rsidR="00D525CC" w:rsidTr="00A84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D525CC" w:rsidRPr="00C52B53" w:rsidRDefault="00D525CC" w:rsidP="006E4A98">
            <w:pPr>
              <w:ind w:firstLine="0"/>
              <w:rPr>
                <w:i/>
              </w:rPr>
            </w:pPr>
            <w:r w:rsidRPr="00C52B53">
              <w:rPr>
                <w:i/>
              </w:rPr>
              <w:t>Check value in /etc/release</w:t>
            </w:r>
          </w:p>
        </w:tc>
      </w:tr>
      <w:tr w:rsidR="00D525CC" w:rsidRPr="008637FE" w:rsidTr="00A840D0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FE5819" w:rsidRDefault="00FE5819" w:rsidP="00D525C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E5819">
              <w:rPr>
                <w:rFonts w:ascii="Courier New" w:hAnsi="Courier New" w:cs="Courier New"/>
                <w:sz w:val="20"/>
                <w:szCs w:val="20"/>
              </w:rPr>
              <w:t xml:space="preserve"># uname </w:t>
            </w:r>
            <w:r>
              <w:rPr>
                <w:rFonts w:ascii="Courier New" w:hAnsi="Courier New" w:cs="Courier New"/>
                <w:sz w:val="20"/>
                <w:szCs w:val="20"/>
              </w:rPr>
              <w:t>–</w:t>
            </w:r>
            <w:r w:rsidRPr="00FE5819">
              <w:rPr>
                <w:rFonts w:ascii="Courier New" w:hAnsi="Courier New" w:cs="Courier New"/>
                <w:sz w:val="20"/>
                <w:szCs w:val="20"/>
              </w:rPr>
              <w:t>r</w:t>
            </w:r>
          </w:p>
          <w:p w:rsidR="00D525CC" w:rsidRPr="00A64CCD" w:rsidRDefault="00D525CC" w:rsidP="00D525C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637FE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sz w:val="20"/>
                <w:szCs w:val="20"/>
              </w:rPr>
              <w:t>cat /etc/release</w:t>
            </w:r>
          </w:p>
        </w:tc>
      </w:tr>
      <w:tr w:rsidR="00F15CBD" w:rsidTr="00A840D0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F15CBD" w:rsidRPr="00C52B53" w:rsidRDefault="00F15CBD" w:rsidP="006E4A98">
            <w:pPr>
              <w:ind w:firstLine="0"/>
              <w:rPr>
                <w:b/>
                <w:i/>
              </w:rPr>
            </w:pPr>
            <w:r w:rsidRPr="00C52B53">
              <w:rPr>
                <w:b/>
                <w:i/>
              </w:rPr>
              <w:lastRenderedPageBreak/>
              <w:t>Check "Actual Value" reported by the OUI</w:t>
            </w:r>
          </w:p>
        </w:tc>
      </w:tr>
      <w:tr w:rsidR="00F15CBD" w:rsidRPr="008637FE" w:rsidTr="006E4A98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F15CBD" w:rsidRPr="00F15CBD" w:rsidRDefault="00F15CBD" w:rsidP="00D525C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Pr="00F15CBD">
              <w:rPr>
                <w:rFonts w:ascii="Courier New" w:hAnsi="Courier New" w:cs="Courier New"/>
                <w:sz w:val="20"/>
                <w:szCs w:val="20"/>
              </w:rPr>
              <w:t>/usr/bin/pkginfo -l SUNWsolnm | /usr/bin/nawk -F= '/VERSION/ {"/usr/bin/uname -r" | getline uname; print uname "-" $2}'</w:t>
            </w:r>
          </w:p>
        </w:tc>
      </w:tr>
      <w:tr w:rsidR="00A840D0" w:rsidRPr="00FD3610" w:rsidTr="00896570">
        <w:tblPrEx>
          <w:tblBorders>
            <w:top w:val="single" w:sz="2" w:space="0" w:color="auto"/>
            <w:left w:val="none" w:sz="0" w:space="0" w:color="auto"/>
            <w:bottom w:val="single" w:sz="2" w:space="0" w:color="auto"/>
          </w:tblBorders>
        </w:tblPrEx>
        <w:tc>
          <w:tcPr>
            <w:tcW w:w="7707" w:type="dxa"/>
            <w:tcBorders>
              <w:right w:val="nil"/>
            </w:tcBorders>
            <w:shd w:val="clear" w:color="auto" w:fill="C6D9F1" w:themeFill="text2" w:themeFillTint="33"/>
          </w:tcPr>
          <w:p w:rsidR="00A840D0" w:rsidRPr="005644EB" w:rsidRDefault="00A840D0" w:rsidP="00896570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Check log (please, embeded check log content in the file)</w:t>
            </w:r>
          </w:p>
        </w:tc>
        <w:tc>
          <w:tcPr>
            <w:tcW w:w="1581" w:type="dxa"/>
            <w:tcBorders>
              <w:left w:val="nil"/>
            </w:tcBorders>
            <w:shd w:val="clear" w:color="auto" w:fill="C6D9F1" w:themeFill="text2" w:themeFillTint="33"/>
          </w:tcPr>
          <w:p w:rsidR="00A840D0" w:rsidRPr="005644EB" w:rsidRDefault="00A840D0" w:rsidP="009D3D7B">
            <w:pPr>
              <w:ind w:firstLine="0"/>
              <w:jc w:val="right"/>
              <w:rPr>
                <w:b/>
                <w:i/>
              </w:rPr>
            </w:pPr>
            <w:r w:rsidRPr="000B6A69">
              <w:rPr>
                <w:b/>
                <w:i/>
              </w:rPr>
              <w:object w:dxaOrig="1350" w:dyaOrig="810">
                <v:shape id="_x0000_i1029" type="#_x0000_t75" style="width:67.9pt;height:40.1pt" o:ole="">
                  <v:imagedata r:id="rId17" o:title=""/>
                </v:shape>
                <o:OLEObject Type="Embed" ProgID="Package" ShapeID="_x0000_i1029" DrawAspect="Content" ObjectID="_1517987483" r:id="rId18"/>
              </w:object>
            </w:r>
          </w:p>
        </w:tc>
      </w:tr>
    </w:tbl>
    <w:p w:rsidR="0066519F" w:rsidRDefault="0066519F" w:rsidP="007841AB">
      <w:pPr>
        <w:pStyle w:val="Heading3"/>
      </w:pPr>
      <w:bookmarkStart w:id="438" w:name="_Toc333221438"/>
      <w:r>
        <w:t>Packages</w:t>
      </w:r>
      <w:bookmarkEnd w:id="438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66519F" w:rsidTr="002E7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66519F" w:rsidRDefault="0066519F" w:rsidP="002E7713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66519F" w:rsidRDefault="0066519F" w:rsidP="002E7713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66519F" w:rsidRDefault="0066519F" w:rsidP="002E7713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66519F" w:rsidRDefault="00A71E04" w:rsidP="002E7713">
            <w:pPr>
              <w:ind w:firstLine="0"/>
            </w:pPr>
            <w:r>
              <w:t>Passed</w:t>
            </w:r>
          </w:p>
        </w:tc>
      </w:tr>
      <w:tr w:rsidR="0066519F" w:rsidTr="002E7713">
        <w:tc>
          <w:tcPr>
            <w:tcW w:w="9288" w:type="dxa"/>
            <w:gridSpan w:val="4"/>
          </w:tcPr>
          <w:p w:rsidR="0066519F" w:rsidRPr="00D55341" w:rsidRDefault="005644EB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A64CCD">
              <w:rPr>
                <w:b/>
                <w:i/>
              </w:rPr>
              <w:t xml:space="preserve"> 1</w:t>
            </w:r>
          </w:p>
        </w:tc>
      </w:tr>
      <w:tr w:rsidR="00465ED6" w:rsidTr="00C651FE">
        <w:tc>
          <w:tcPr>
            <w:tcW w:w="2660" w:type="dxa"/>
          </w:tcPr>
          <w:p w:rsidR="00465ED6" w:rsidRDefault="00465ED6" w:rsidP="002E7713">
            <w:pPr>
              <w:ind w:firstLine="0"/>
            </w:pPr>
            <w:r>
              <w:t>Packages installed</w:t>
            </w:r>
          </w:p>
        </w:tc>
        <w:tc>
          <w:tcPr>
            <w:tcW w:w="2764" w:type="dxa"/>
          </w:tcPr>
          <w:p w:rsidR="00465ED6" w:rsidRPr="0066519F" w:rsidRDefault="00465ED6" w:rsidP="0066519F">
            <w:pPr>
              <w:ind w:firstLine="0"/>
            </w:pPr>
            <w:r w:rsidRPr="0066519F">
              <w:t>SUNWarc</w:t>
            </w:r>
          </w:p>
          <w:p w:rsidR="00465ED6" w:rsidRPr="0066519F" w:rsidRDefault="00465ED6" w:rsidP="0066519F">
            <w:pPr>
              <w:ind w:firstLine="0"/>
            </w:pPr>
            <w:r w:rsidRPr="0066519F">
              <w:t>SUNWbtool</w:t>
            </w:r>
          </w:p>
          <w:p w:rsidR="00465ED6" w:rsidRPr="0066519F" w:rsidRDefault="00465ED6" w:rsidP="0066519F">
            <w:pPr>
              <w:ind w:firstLine="0"/>
            </w:pPr>
            <w:r w:rsidRPr="0066519F">
              <w:t>SUNWhea</w:t>
            </w:r>
          </w:p>
          <w:p w:rsidR="00465ED6" w:rsidRPr="0066519F" w:rsidRDefault="00465ED6" w:rsidP="0066519F">
            <w:pPr>
              <w:ind w:firstLine="0"/>
            </w:pPr>
            <w:r w:rsidRPr="0066519F">
              <w:t>SUNWlibC</w:t>
            </w:r>
          </w:p>
          <w:p w:rsidR="00465ED6" w:rsidRPr="0066519F" w:rsidRDefault="00465ED6" w:rsidP="0066519F">
            <w:pPr>
              <w:ind w:firstLine="0"/>
            </w:pPr>
            <w:r w:rsidRPr="0066519F">
              <w:t>SUNWlibm</w:t>
            </w:r>
          </w:p>
          <w:p w:rsidR="00465ED6" w:rsidRPr="0066519F" w:rsidRDefault="00465ED6" w:rsidP="0066519F">
            <w:pPr>
              <w:ind w:firstLine="0"/>
            </w:pPr>
            <w:r w:rsidRPr="0066519F">
              <w:t>SUNWlibms</w:t>
            </w:r>
          </w:p>
          <w:p w:rsidR="00465ED6" w:rsidRPr="0066519F" w:rsidRDefault="00465ED6" w:rsidP="0066519F">
            <w:pPr>
              <w:ind w:firstLine="0"/>
            </w:pPr>
            <w:r w:rsidRPr="0066519F">
              <w:t>SUNWsprot</w:t>
            </w:r>
          </w:p>
          <w:p w:rsidR="00465ED6" w:rsidRPr="0066519F" w:rsidRDefault="00465ED6" w:rsidP="0066519F">
            <w:pPr>
              <w:ind w:firstLine="0"/>
            </w:pPr>
            <w:r w:rsidRPr="0066519F">
              <w:t>SUNWtoo</w:t>
            </w:r>
          </w:p>
          <w:p w:rsidR="00465ED6" w:rsidRPr="0066519F" w:rsidRDefault="00465ED6" w:rsidP="0066519F">
            <w:pPr>
              <w:ind w:firstLine="0"/>
            </w:pPr>
            <w:r w:rsidRPr="0066519F">
              <w:t>SUNWi1of</w:t>
            </w:r>
          </w:p>
          <w:p w:rsidR="00465ED6" w:rsidRPr="0066519F" w:rsidRDefault="00465ED6" w:rsidP="0066519F">
            <w:pPr>
              <w:ind w:firstLine="0"/>
            </w:pPr>
            <w:r w:rsidRPr="0066519F">
              <w:t>SUNWi1cs (ISO8859-1)</w:t>
            </w:r>
          </w:p>
          <w:p w:rsidR="00465ED6" w:rsidRPr="0066519F" w:rsidRDefault="00465ED6" w:rsidP="0066519F">
            <w:pPr>
              <w:ind w:firstLine="0"/>
            </w:pPr>
            <w:r w:rsidRPr="0066519F">
              <w:t>SUNWi15cs (ISO8859-15)</w:t>
            </w:r>
          </w:p>
          <w:p w:rsidR="00465ED6" w:rsidRPr="0066519F" w:rsidRDefault="00465ED6" w:rsidP="0066519F">
            <w:pPr>
              <w:ind w:firstLine="0"/>
            </w:pPr>
            <w:r w:rsidRPr="0066519F">
              <w:t>SUNWxwfnt</w:t>
            </w:r>
          </w:p>
          <w:p w:rsidR="00465ED6" w:rsidRDefault="00465ED6" w:rsidP="0066519F">
            <w:pPr>
              <w:ind w:firstLine="0"/>
            </w:pPr>
            <w:r w:rsidRPr="0066519F">
              <w:t>SUNWcsl</w:t>
            </w:r>
          </w:p>
        </w:tc>
        <w:tc>
          <w:tcPr>
            <w:tcW w:w="2764" w:type="dxa"/>
            <w:vAlign w:val="top"/>
          </w:tcPr>
          <w:p w:rsidR="00465ED6" w:rsidRDefault="00465ED6" w:rsidP="00C651FE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414528121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66519F" w:rsidTr="002E7713">
        <w:tc>
          <w:tcPr>
            <w:tcW w:w="9288" w:type="dxa"/>
            <w:gridSpan w:val="4"/>
          </w:tcPr>
          <w:p w:rsidR="0066519F" w:rsidRPr="00D55341" w:rsidRDefault="005644EB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A64CCD">
              <w:rPr>
                <w:b/>
                <w:i/>
              </w:rPr>
              <w:t xml:space="preserve"> 2</w:t>
            </w:r>
          </w:p>
        </w:tc>
      </w:tr>
      <w:tr w:rsidR="00465ED6" w:rsidTr="00C651FE">
        <w:tc>
          <w:tcPr>
            <w:tcW w:w="2660" w:type="dxa"/>
          </w:tcPr>
          <w:p w:rsidR="00465ED6" w:rsidRDefault="00465ED6" w:rsidP="002E7713">
            <w:pPr>
              <w:ind w:firstLine="0"/>
            </w:pPr>
            <w:r>
              <w:t>Packages installed</w:t>
            </w:r>
          </w:p>
        </w:tc>
        <w:tc>
          <w:tcPr>
            <w:tcW w:w="2764" w:type="dxa"/>
          </w:tcPr>
          <w:p w:rsidR="00465ED6" w:rsidRPr="0066519F" w:rsidRDefault="00465ED6" w:rsidP="002E7713">
            <w:pPr>
              <w:ind w:firstLine="0"/>
            </w:pPr>
            <w:r w:rsidRPr="0066519F">
              <w:t>SUNWarc</w:t>
            </w:r>
          </w:p>
          <w:p w:rsidR="00465ED6" w:rsidRPr="0066519F" w:rsidRDefault="00465ED6" w:rsidP="002E7713">
            <w:pPr>
              <w:ind w:firstLine="0"/>
            </w:pPr>
            <w:r w:rsidRPr="0066519F">
              <w:t>SUNWbtool</w:t>
            </w:r>
          </w:p>
          <w:p w:rsidR="00465ED6" w:rsidRPr="0066519F" w:rsidRDefault="00465ED6" w:rsidP="002E7713">
            <w:pPr>
              <w:ind w:firstLine="0"/>
            </w:pPr>
            <w:r w:rsidRPr="0066519F">
              <w:t>SUNWhea</w:t>
            </w:r>
          </w:p>
          <w:p w:rsidR="00465ED6" w:rsidRPr="0066519F" w:rsidRDefault="00465ED6" w:rsidP="002E7713">
            <w:pPr>
              <w:ind w:firstLine="0"/>
            </w:pPr>
            <w:r w:rsidRPr="0066519F">
              <w:t>SUNWlibC</w:t>
            </w:r>
          </w:p>
          <w:p w:rsidR="00465ED6" w:rsidRPr="0066519F" w:rsidRDefault="00465ED6" w:rsidP="002E7713">
            <w:pPr>
              <w:ind w:firstLine="0"/>
            </w:pPr>
            <w:r w:rsidRPr="0066519F">
              <w:t>SUNWlibm</w:t>
            </w:r>
          </w:p>
          <w:p w:rsidR="00465ED6" w:rsidRPr="0066519F" w:rsidRDefault="00465ED6" w:rsidP="002E7713">
            <w:pPr>
              <w:ind w:firstLine="0"/>
            </w:pPr>
            <w:r w:rsidRPr="0066519F">
              <w:t>SUNWlibms</w:t>
            </w:r>
          </w:p>
          <w:p w:rsidR="00465ED6" w:rsidRPr="0066519F" w:rsidRDefault="00465ED6" w:rsidP="002E7713">
            <w:pPr>
              <w:ind w:firstLine="0"/>
            </w:pPr>
            <w:r w:rsidRPr="0066519F">
              <w:t>SUNWsprot</w:t>
            </w:r>
          </w:p>
          <w:p w:rsidR="00465ED6" w:rsidRPr="0066519F" w:rsidRDefault="00465ED6" w:rsidP="002E7713">
            <w:pPr>
              <w:ind w:firstLine="0"/>
            </w:pPr>
            <w:r w:rsidRPr="0066519F">
              <w:t>SUNWtoo</w:t>
            </w:r>
          </w:p>
          <w:p w:rsidR="00465ED6" w:rsidRPr="0066519F" w:rsidRDefault="00465ED6" w:rsidP="002E7713">
            <w:pPr>
              <w:ind w:firstLine="0"/>
            </w:pPr>
            <w:r w:rsidRPr="0066519F">
              <w:t>SUNWi1of</w:t>
            </w:r>
          </w:p>
          <w:p w:rsidR="00465ED6" w:rsidRPr="0066519F" w:rsidRDefault="00465ED6" w:rsidP="002E7713">
            <w:pPr>
              <w:ind w:firstLine="0"/>
            </w:pPr>
            <w:r w:rsidRPr="0066519F">
              <w:t>SUNWi1cs (ISO8859-1)</w:t>
            </w:r>
          </w:p>
          <w:p w:rsidR="00465ED6" w:rsidRPr="0066519F" w:rsidRDefault="00465ED6" w:rsidP="002E7713">
            <w:pPr>
              <w:ind w:firstLine="0"/>
            </w:pPr>
            <w:r w:rsidRPr="0066519F">
              <w:t>SUNWi15cs (ISO8859-15)</w:t>
            </w:r>
          </w:p>
          <w:p w:rsidR="00465ED6" w:rsidRPr="0066519F" w:rsidRDefault="00465ED6" w:rsidP="002E7713">
            <w:pPr>
              <w:ind w:firstLine="0"/>
            </w:pPr>
            <w:r w:rsidRPr="0066519F">
              <w:t>SUNWxwfnt</w:t>
            </w:r>
          </w:p>
          <w:p w:rsidR="00465ED6" w:rsidRDefault="00465ED6" w:rsidP="002E7713">
            <w:pPr>
              <w:ind w:firstLine="0"/>
            </w:pPr>
            <w:r w:rsidRPr="0066519F">
              <w:t>SUNWcsl</w:t>
            </w:r>
          </w:p>
        </w:tc>
        <w:tc>
          <w:tcPr>
            <w:tcW w:w="2764" w:type="dxa"/>
            <w:vAlign w:val="top"/>
          </w:tcPr>
          <w:p w:rsidR="00465ED6" w:rsidRDefault="00465ED6" w:rsidP="00C651FE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328719779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BB6F91" w:rsidRDefault="00BB6F91" w:rsidP="00BB6F91">
      <w:pPr>
        <w:pStyle w:val="Heading5"/>
      </w:pPr>
      <w:r>
        <w:t xml:space="preserve">If </w:t>
      </w:r>
      <w:r w:rsidRPr="00BB6F91">
        <w:t>Sun Cluster</w:t>
      </w:r>
      <w:r>
        <w:t xml:space="preserve"> used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BB6F91" w:rsidTr="00BB6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BB6F91" w:rsidRDefault="00BB6F91" w:rsidP="00BB6F91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BB6F91" w:rsidRDefault="00BB6F91" w:rsidP="00BB6F91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BB6F91" w:rsidRDefault="00BB6F91" w:rsidP="00BB6F91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BB6F91" w:rsidRDefault="00BB6F91" w:rsidP="00BB6F91">
            <w:pPr>
              <w:ind w:firstLine="0"/>
            </w:pPr>
            <w:r>
              <w:t>Passed</w:t>
            </w:r>
          </w:p>
        </w:tc>
      </w:tr>
      <w:tr w:rsidR="00465ED6" w:rsidTr="00BB6F91">
        <w:tc>
          <w:tcPr>
            <w:tcW w:w="2660" w:type="dxa"/>
            <w:vAlign w:val="top"/>
          </w:tcPr>
          <w:p w:rsidR="00465ED6" w:rsidRDefault="00465ED6" w:rsidP="00BB6F91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764" w:type="dxa"/>
          </w:tcPr>
          <w:p w:rsidR="00465ED6" w:rsidRPr="00BB6F91" w:rsidRDefault="00465ED6" w:rsidP="00BB6F91">
            <w:pPr>
              <w:ind w:firstLine="0"/>
              <w:rPr>
                <w:lang w:val="vi-VN"/>
              </w:rPr>
            </w:pPr>
            <w:r w:rsidRPr="00BB6F91">
              <w:rPr>
                <w:lang w:val="vi-VN"/>
              </w:rPr>
              <w:t>SUNWscucm 3.2.0-2008.02</w:t>
            </w:r>
          </w:p>
          <w:p w:rsidR="00465ED6" w:rsidRPr="00BB6F91" w:rsidRDefault="00465ED6" w:rsidP="00BB6F91">
            <w:pPr>
              <w:ind w:firstLine="0"/>
              <w:rPr>
                <w:lang w:val="vi-VN"/>
              </w:rPr>
            </w:pPr>
            <w:r w:rsidRPr="00BB6F91">
              <w:rPr>
                <w:lang w:val="vi-VN"/>
              </w:rPr>
              <w:t>SUNWudlmr 3.2.0-2008.02</w:t>
            </w:r>
          </w:p>
          <w:p w:rsidR="00465ED6" w:rsidRDefault="00465ED6" w:rsidP="00BB6F91">
            <w:pPr>
              <w:ind w:firstLine="0"/>
            </w:pPr>
            <w:r w:rsidRPr="00BB6F91">
              <w:rPr>
                <w:lang w:val="vi-VN"/>
              </w:rPr>
              <w:t>SUNWudlm3.2.0-2008.2</w:t>
            </w:r>
          </w:p>
          <w:p w:rsidR="00465ED6" w:rsidRPr="00591ECB" w:rsidRDefault="00465ED6" w:rsidP="00BB6F91">
            <w:pPr>
              <w:ind w:firstLine="0"/>
            </w:pPr>
            <w:r w:rsidRPr="00591ECB">
              <w:t>ORCLudlm 64-Bit reentrant 3.3.4.10</w:t>
            </w:r>
          </w:p>
        </w:tc>
        <w:tc>
          <w:tcPr>
            <w:tcW w:w="2764" w:type="dxa"/>
            <w:vAlign w:val="top"/>
          </w:tcPr>
          <w:p w:rsidR="00465ED6" w:rsidRDefault="00465ED6" w:rsidP="00BB6F91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1644700958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064516" w:rsidRDefault="00064516" w:rsidP="00064516">
      <w:pPr>
        <w:pStyle w:val="Heading5"/>
      </w:pPr>
      <w:r>
        <w:t>If ODBC used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064516" w:rsidTr="00064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064516" w:rsidRDefault="00064516" w:rsidP="00064516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064516" w:rsidRDefault="00064516" w:rsidP="00064516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064516" w:rsidRDefault="00064516" w:rsidP="00064516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064516" w:rsidRDefault="00064516" w:rsidP="00064516">
            <w:pPr>
              <w:ind w:firstLine="0"/>
            </w:pPr>
            <w:r>
              <w:t>Passed</w:t>
            </w:r>
          </w:p>
        </w:tc>
      </w:tr>
      <w:tr w:rsidR="00465ED6" w:rsidTr="00064516">
        <w:tc>
          <w:tcPr>
            <w:tcW w:w="2660" w:type="dxa"/>
            <w:vAlign w:val="top"/>
          </w:tcPr>
          <w:p w:rsidR="00465ED6" w:rsidRDefault="00465ED6" w:rsidP="00064516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764" w:type="dxa"/>
          </w:tcPr>
          <w:p w:rsidR="00465ED6" w:rsidRPr="00591ECB" w:rsidRDefault="00465ED6" w:rsidP="00064516">
            <w:pPr>
              <w:pStyle w:val="NormalWeb"/>
            </w:pPr>
            <w:r w:rsidRPr="00064516">
              <w:rPr>
                <w:rFonts w:eastAsia="Calibri"/>
                <w:sz w:val="26"/>
                <w:szCs w:val="26"/>
              </w:rPr>
              <w:t>gcc 3.4.2</w:t>
            </w:r>
          </w:p>
        </w:tc>
        <w:tc>
          <w:tcPr>
            <w:tcW w:w="2764" w:type="dxa"/>
            <w:vAlign w:val="top"/>
          </w:tcPr>
          <w:p w:rsidR="00465ED6" w:rsidRDefault="00465ED6" w:rsidP="00064516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-507062665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465ED6" w:rsidRDefault="00465ED6" w:rsidP="00465ED6">
      <w:pPr>
        <w:pStyle w:val="Heading5"/>
      </w:pPr>
      <w:r>
        <w:t>If Pro*C/C++, Oracle Call Interface, Oracle C++ Call Interface, Oracle XML Developer's Kit (XDK) installed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465ED6" w:rsidTr="00465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465ED6" w:rsidRDefault="00465ED6" w:rsidP="00465ED6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465ED6" w:rsidRDefault="00465ED6" w:rsidP="00465ED6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465ED6" w:rsidRDefault="00465ED6" w:rsidP="00465ED6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465ED6" w:rsidRDefault="00465ED6" w:rsidP="00465ED6">
            <w:pPr>
              <w:ind w:firstLine="0"/>
            </w:pPr>
            <w:r>
              <w:t>Passed</w:t>
            </w:r>
          </w:p>
        </w:tc>
      </w:tr>
      <w:tr w:rsidR="00465ED6" w:rsidTr="00465ED6">
        <w:tc>
          <w:tcPr>
            <w:tcW w:w="2660" w:type="dxa"/>
            <w:vAlign w:val="top"/>
          </w:tcPr>
          <w:p w:rsidR="00465ED6" w:rsidRDefault="00465ED6" w:rsidP="00465ED6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764" w:type="dxa"/>
          </w:tcPr>
          <w:p w:rsidR="00465ED6" w:rsidRPr="00591ECB" w:rsidRDefault="00465ED6" w:rsidP="00465ED6">
            <w:pPr>
              <w:pStyle w:val="NormalWeb"/>
            </w:pPr>
            <w:r w:rsidRPr="00465ED6">
              <w:rPr>
                <w:rFonts w:eastAsia="Calibri"/>
                <w:sz w:val="26"/>
                <w:szCs w:val="26"/>
              </w:rPr>
              <w:t>Oracle Solaris Studio 12</w:t>
            </w:r>
          </w:p>
        </w:tc>
        <w:tc>
          <w:tcPr>
            <w:tcW w:w="2764" w:type="dxa"/>
            <w:vAlign w:val="top"/>
          </w:tcPr>
          <w:p w:rsidR="00465ED6" w:rsidRDefault="00465ED6" w:rsidP="00465ED6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-1360424001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FE5819" w:rsidRDefault="00FE5819" w:rsidP="007375BB">
      <w:pPr>
        <w:pStyle w:val="Heading5"/>
      </w:pPr>
      <w:r>
        <w:t>Commands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7707"/>
        <w:gridCol w:w="1581"/>
      </w:tblGrid>
      <w:tr w:rsidR="00A840D0" w:rsidTr="00896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A840D0" w:rsidRPr="00C52B53" w:rsidRDefault="00A840D0" w:rsidP="009D3D7B">
            <w:pPr>
              <w:ind w:firstLine="0"/>
              <w:rPr>
                <w:i/>
              </w:rPr>
            </w:pPr>
            <w:r w:rsidRPr="00C52B53">
              <w:rPr>
                <w:i/>
              </w:rPr>
              <w:t xml:space="preserve">Check </w:t>
            </w:r>
            <w:r w:rsidR="009D3D7B">
              <w:rPr>
                <w:i/>
              </w:rPr>
              <w:t>command</w:t>
            </w:r>
          </w:p>
        </w:tc>
      </w:tr>
      <w:tr w:rsidR="00FE5819" w:rsidRPr="008637FE" w:rsidTr="006E4A98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FE5819" w:rsidRPr="00DA5DC2" w:rsidRDefault="00FE5819" w:rsidP="00FE5819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A5DC2">
              <w:rPr>
                <w:rFonts w:ascii="Courier New" w:hAnsi="Courier New" w:cs="Courier New"/>
                <w:b/>
                <w:sz w:val="20"/>
                <w:szCs w:val="20"/>
              </w:rPr>
              <w:t># pkginfo -i SUNWarc SUNWbtool SUNWhea SUNWlibC SUNWlibms SUNWsprot SUNWtoo SUNWi1of SUNWi1cs SUNWi15cs SUNWxwfnt</w:t>
            </w:r>
          </w:p>
        </w:tc>
      </w:tr>
      <w:tr w:rsidR="00A840D0" w:rsidRPr="00FD3610" w:rsidTr="00896570">
        <w:tblPrEx>
          <w:tblBorders>
            <w:top w:val="single" w:sz="2" w:space="0" w:color="auto"/>
            <w:left w:val="none" w:sz="0" w:space="0" w:color="auto"/>
            <w:bottom w:val="single" w:sz="2" w:space="0" w:color="auto"/>
          </w:tblBorders>
        </w:tblPrEx>
        <w:tc>
          <w:tcPr>
            <w:tcW w:w="7707" w:type="dxa"/>
            <w:tcBorders>
              <w:right w:val="nil"/>
            </w:tcBorders>
            <w:shd w:val="clear" w:color="auto" w:fill="C6D9F1" w:themeFill="text2" w:themeFillTint="33"/>
          </w:tcPr>
          <w:p w:rsidR="00A840D0" w:rsidRPr="005644EB" w:rsidRDefault="00A840D0" w:rsidP="00896570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Check log (please, embeded check log content in the file)</w:t>
            </w:r>
          </w:p>
        </w:tc>
        <w:tc>
          <w:tcPr>
            <w:tcW w:w="1581" w:type="dxa"/>
            <w:tcBorders>
              <w:left w:val="nil"/>
            </w:tcBorders>
            <w:shd w:val="clear" w:color="auto" w:fill="C6D9F1" w:themeFill="text2" w:themeFillTint="33"/>
          </w:tcPr>
          <w:p w:rsidR="00A840D0" w:rsidRPr="005644EB" w:rsidRDefault="009D3D7B" w:rsidP="009D3D7B">
            <w:pPr>
              <w:ind w:firstLine="0"/>
              <w:jc w:val="right"/>
              <w:rPr>
                <w:b/>
                <w:i/>
              </w:rPr>
            </w:pPr>
            <w:r w:rsidRPr="000B6A69">
              <w:rPr>
                <w:b/>
                <w:i/>
              </w:rPr>
              <w:object w:dxaOrig="1230" w:dyaOrig="810">
                <v:shape id="_x0000_i1030" type="#_x0000_t75" style="width:61.15pt;height:40.1pt" o:ole="">
                  <v:imagedata r:id="rId19" o:title=""/>
                </v:shape>
                <o:OLEObject Type="Embed" ProgID="Package" ShapeID="_x0000_i1030" DrawAspect="Content" ObjectID="_1517987484" r:id="rId20"/>
              </w:object>
            </w:r>
          </w:p>
        </w:tc>
      </w:tr>
    </w:tbl>
    <w:p w:rsidR="00BD562F" w:rsidRDefault="009D3D7B" w:rsidP="007841AB">
      <w:pPr>
        <w:pStyle w:val="Heading3"/>
      </w:pPr>
      <w:bookmarkStart w:id="439" w:name="_Toc333221439"/>
      <w:r>
        <w:t>Java</w:t>
      </w:r>
      <w:bookmarkEnd w:id="439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BD562F" w:rsidTr="002E7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BD562F" w:rsidRDefault="00BD562F" w:rsidP="002E7713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BD562F" w:rsidRDefault="00BD562F" w:rsidP="002E7713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BD562F" w:rsidRDefault="00BD562F" w:rsidP="002E7713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BD562F" w:rsidRDefault="00A71E04" w:rsidP="002E7713">
            <w:pPr>
              <w:ind w:firstLine="0"/>
            </w:pPr>
            <w:r>
              <w:t>Passed</w:t>
            </w:r>
          </w:p>
        </w:tc>
      </w:tr>
      <w:tr w:rsidR="00FE5819" w:rsidTr="006E4A98">
        <w:tc>
          <w:tcPr>
            <w:tcW w:w="9288" w:type="dxa"/>
            <w:gridSpan w:val="4"/>
          </w:tcPr>
          <w:p w:rsidR="00FE5819" w:rsidRPr="00D55341" w:rsidRDefault="005644EB" w:rsidP="00FE5819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FE5819">
              <w:rPr>
                <w:b/>
                <w:i/>
              </w:rPr>
              <w:t xml:space="preserve"> 1</w:t>
            </w:r>
          </w:p>
        </w:tc>
      </w:tr>
      <w:tr w:rsidR="00465ED6" w:rsidTr="00FE5819">
        <w:tc>
          <w:tcPr>
            <w:tcW w:w="2660" w:type="dxa"/>
            <w:vAlign w:val="top"/>
          </w:tcPr>
          <w:p w:rsidR="00465ED6" w:rsidRDefault="00465ED6" w:rsidP="006E4A98">
            <w:pPr>
              <w:ind w:firstLine="0"/>
              <w:jc w:val="left"/>
            </w:pPr>
            <w:r>
              <w:t>Java version</w:t>
            </w:r>
          </w:p>
        </w:tc>
        <w:tc>
          <w:tcPr>
            <w:tcW w:w="2764" w:type="dxa"/>
          </w:tcPr>
          <w:p w:rsidR="00465ED6" w:rsidRPr="00200C33" w:rsidRDefault="00465ED6" w:rsidP="006E4A98">
            <w:pPr>
              <w:ind w:firstLine="0"/>
            </w:pPr>
            <w:r w:rsidRPr="00200C33">
              <w:t>JDK 6 Update 10 or</w:t>
            </w:r>
          </w:p>
          <w:p w:rsidR="00465ED6" w:rsidRDefault="00465ED6" w:rsidP="006E4A98">
            <w:pPr>
              <w:ind w:firstLine="0"/>
            </w:pPr>
            <w:r w:rsidRPr="00200C33">
              <w:t>JDK 5 (1.5.0_16)</w:t>
            </w:r>
          </w:p>
        </w:tc>
        <w:tc>
          <w:tcPr>
            <w:tcW w:w="2764" w:type="dxa"/>
          </w:tcPr>
          <w:p w:rsidR="00465ED6" w:rsidRDefault="00465ED6" w:rsidP="006E4A98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202675303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FE5819" w:rsidTr="006E4A98">
        <w:tc>
          <w:tcPr>
            <w:tcW w:w="9288" w:type="dxa"/>
            <w:gridSpan w:val="4"/>
          </w:tcPr>
          <w:p w:rsidR="00FE5819" w:rsidRPr="00D55341" w:rsidRDefault="005644EB" w:rsidP="006E4A98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FE5819">
              <w:rPr>
                <w:b/>
                <w:i/>
              </w:rPr>
              <w:t xml:space="preserve"> 2</w:t>
            </w:r>
          </w:p>
        </w:tc>
      </w:tr>
      <w:tr w:rsidR="00465ED6" w:rsidTr="00FE5819">
        <w:tc>
          <w:tcPr>
            <w:tcW w:w="2660" w:type="dxa"/>
            <w:vAlign w:val="top"/>
          </w:tcPr>
          <w:p w:rsidR="00465ED6" w:rsidRDefault="00465ED6" w:rsidP="00FE5819">
            <w:pPr>
              <w:ind w:firstLine="0"/>
              <w:jc w:val="left"/>
            </w:pPr>
            <w:r>
              <w:t>Java version</w:t>
            </w:r>
          </w:p>
        </w:tc>
        <w:tc>
          <w:tcPr>
            <w:tcW w:w="2764" w:type="dxa"/>
          </w:tcPr>
          <w:p w:rsidR="00465ED6" w:rsidRPr="00200C33" w:rsidRDefault="00465ED6" w:rsidP="002E7713">
            <w:pPr>
              <w:ind w:firstLine="0"/>
            </w:pPr>
            <w:r w:rsidRPr="00200C33">
              <w:t>JDK 6 Update 10 or</w:t>
            </w:r>
          </w:p>
          <w:p w:rsidR="00465ED6" w:rsidRDefault="00465ED6" w:rsidP="002E7713">
            <w:pPr>
              <w:ind w:firstLine="0"/>
            </w:pPr>
            <w:r w:rsidRPr="00200C33">
              <w:t>JDK 5 (1.5.0_16)</w:t>
            </w:r>
          </w:p>
        </w:tc>
        <w:tc>
          <w:tcPr>
            <w:tcW w:w="2764" w:type="dxa"/>
          </w:tcPr>
          <w:p w:rsidR="00465ED6" w:rsidRDefault="00465ED6" w:rsidP="002E7713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735787691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FE5819" w:rsidRDefault="00FE5819" w:rsidP="007375BB">
      <w:pPr>
        <w:pStyle w:val="Heading5"/>
      </w:pPr>
      <w:r>
        <w:t>Commands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8188"/>
        <w:gridCol w:w="1100"/>
      </w:tblGrid>
      <w:tr w:rsidR="009D3D7B" w:rsidTr="00896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9D3D7B" w:rsidRPr="00C52B53" w:rsidRDefault="009D3D7B" w:rsidP="00896570">
            <w:pPr>
              <w:ind w:firstLine="0"/>
              <w:rPr>
                <w:i/>
              </w:rPr>
            </w:pPr>
            <w:r w:rsidRPr="00C52B53">
              <w:rPr>
                <w:i/>
              </w:rPr>
              <w:t xml:space="preserve">Check </w:t>
            </w:r>
            <w:r>
              <w:rPr>
                <w:i/>
              </w:rPr>
              <w:t>command</w:t>
            </w:r>
          </w:p>
        </w:tc>
      </w:tr>
      <w:tr w:rsidR="00FE5819" w:rsidRPr="008637FE" w:rsidTr="006E4A98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FE5819" w:rsidRPr="00DA5DC2" w:rsidRDefault="00FE5819" w:rsidP="006E4A98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A5DC2">
              <w:rPr>
                <w:rFonts w:ascii="Courier New" w:hAnsi="Courier New" w:cs="Courier New"/>
                <w:b/>
                <w:sz w:val="20"/>
                <w:szCs w:val="20"/>
              </w:rPr>
              <w:t xml:space="preserve"># </w:t>
            </w:r>
            <w:r w:rsidR="00C651FE" w:rsidRPr="00DA5DC2">
              <w:rPr>
                <w:rFonts w:ascii="Courier New" w:hAnsi="Courier New" w:cs="Courier New"/>
                <w:b/>
                <w:sz w:val="20"/>
                <w:szCs w:val="20"/>
              </w:rPr>
              <w:t>which java</w:t>
            </w:r>
          </w:p>
          <w:p w:rsidR="00FE5819" w:rsidRPr="00A64CCD" w:rsidRDefault="00FE5819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5DC2">
              <w:rPr>
                <w:rFonts w:ascii="Courier New" w:hAnsi="Courier New" w:cs="Courier New"/>
                <w:b/>
                <w:sz w:val="20"/>
                <w:szCs w:val="20"/>
              </w:rPr>
              <w:t xml:space="preserve"># </w:t>
            </w:r>
            <w:r w:rsidR="00C651FE" w:rsidRPr="00DA5DC2">
              <w:rPr>
                <w:rFonts w:ascii="Courier New" w:hAnsi="Courier New" w:cs="Courier New"/>
                <w:b/>
                <w:sz w:val="20"/>
                <w:szCs w:val="20"/>
              </w:rPr>
              <w:t>java –version</w:t>
            </w:r>
          </w:p>
        </w:tc>
      </w:tr>
      <w:tr w:rsidR="009D3D7B" w:rsidRPr="00FD3610" w:rsidTr="009D3D7B">
        <w:tblPrEx>
          <w:tblBorders>
            <w:top w:val="single" w:sz="2" w:space="0" w:color="auto"/>
            <w:left w:val="none" w:sz="0" w:space="0" w:color="auto"/>
            <w:bottom w:val="single" w:sz="2" w:space="0" w:color="auto"/>
          </w:tblBorders>
        </w:tblPrEx>
        <w:tc>
          <w:tcPr>
            <w:tcW w:w="8188" w:type="dxa"/>
            <w:tcBorders>
              <w:right w:val="nil"/>
            </w:tcBorders>
            <w:shd w:val="clear" w:color="auto" w:fill="C6D9F1" w:themeFill="text2" w:themeFillTint="33"/>
          </w:tcPr>
          <w:p w:rsidR="009D3D7B" w:rsidRPr="005644EB" w:rsidRDefault="009D3D7B" w:rsidP="00896570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Check log (please, embeded check log content in the file)</w:t>
            </w:r>
          </w:p>
        </w:tc>
        <w:tc>
          <w:tcPr>
            <w:tcW w:w="1100" w:type="dxa"/>
            <w:tcBorders>
              <w:left w:val="nil"/>
            </w:tcBorders>
            <w:shd w:val="clear" w:color="auto" w:fill="C6D9F1" w:themeFill="text2" w:themeFillTint="33"/>
          </w:tcPr>
          <w:p w:rsidR="009D3D7B" w:rsidRPr="005644EB" w:rsidRDefault="009D3D7B" w:rsidP="009D3D7B">
            <w:pPr>
              <w:ind w:firstLine="0"/>
              <w:jc w:val="right"/>
              <w:rPr>
                <w:b/>
                <w:i/>
              </w:rPr>
            </w:pPr>
            <w:r w:rsidRPr="000B6A69">
              <w:rPr>
                <w:b/>
                <w:i/>
              </w:rPr>
              <w:object w:dxaOrig="705" w:dyaOrig="810">
                <v:shape id="_x0000_i1031" type="#_x0000_t75" style="width:35.3pt;height:40.1pt" o:ole="">
                  <v:imagedata r:id="rId21" o:title=""/>
                </v:shape>
                <o:OLEObject Type="Embed" ProgID="Package" ShapeID="_x0000_i1031" DrawAspect="Content" ObjectID="_1517987485" r:id="rId22"/>
              </w:object>
            </w:r>
          </w:p>
        </w:tc>
      </w:tr>
    </w:tbl>
    <w:p w:rsidR="002009D0" w:rsidRDefault="002009D0" w:rsidP="002009D0">
      <w:pPr>
        <w:pStyle w:val="Heading3"/>
      </w:pPr>
      <w:bookmarkStart w:id="440" w:name="_Toc332792368"/>
      <w:bookmarkStart w:id="441" w:name="_Toc333221440"/>
      <w:r>
        <w:t>Patches</w:t>
      </w:r>
      <w:bookmarkEnd w:id="440"/>
      <w:bookmarkEnd w:id="441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2009D0" w:rsidTr="00FD1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2009D0" w:rsidRDefault="002009D0" w:rsidP="00FD1FAA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2009D0" w:rsidRDefault="002009D0" w:rsidP="00FD1FAA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2009D0" w:rsidRDefault="002009D0" w:rsidP="00FD1FAA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2009D0" w:rsidRDefault="002009D0" w:rsidP="00FD1FAA">
            <w:pPr>
              <w:ind w:firstLine="0"/>
            </w:pPr>
            <w:r>
              <w:t>Passed</w:t>
            </w:r>
          </w:p>
        </w:tc>
      </w:tr>
      <w:tr w:rsidR="005E7A2B" w:rsidTr="005E7A2B">
        <w:tc>
          <w:tcPr>
            <w:tcW w:w="9288" w:type="dxa"/>
            <w:gridSpan w:val="4"/>
          </w:tcPr>
          <w:p w:rsidR="005E7A2B" w:rsidRPr="00D55341" w:rsidRDefault="005E7A2B" w:rsidP="005E7A2B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 1</w:t>
            </w:r>
          </w:p>
        </w:tc>
      </w:tr>
      <w:tr w:rsidR="005E7A2B" w:rsidTr="005E7A2B">
        <w:tc>
          <w:tcPr>
            <w:tcW w:w="2660" w:type="dxa"/>
            <w:vAlign w:val="top"/>
          </w:tcPr>
          <w:p w:rsidR="005E7A2B" w:rsidRDefault="005E7A2B" w:rsidP="005E7A2B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764" w:type="dxa"/>
          </w:tcPr>
          <w:p w:rsidR="005E7A2B" w:rsidRDefault="005E7A2B" w:rsidP="005E7A2B">
            <w:pPr>
              <w:ind w:firstLine="0"/>
            </w:pPr>
            <w:r>
              <w:t>120753-06</w:t>
            </w:r>
          </w:p>
          <w:p w:rsidR="005E7A2B" w:rsidRDefault="005E7A2B" w:rsidP="005E7A2B">
            <w:pPr>
              <w:ind w:firstLine="0"/>
            </w:pPr>
            <w:r>
              <w:t>139574-03</w:t>
            </w:r>
          </w:p>
          <w:p w:rsidR="005E7A2B" w:rsidRDefault="005E7A2B" w:rsidP="005E7A2B">
            <w:pPr>
              <w:ind w:firstLine="0"/>
            </w:pPr>
            <w:r>
              <w:t>141444-09</w:t>
            </w:r>
          </w:p>
          <w:p w:rsidR="005E7A2B" w:rsidRDefault="005E7A2B" w:rsidP="005E7A2B">
            <w:pPr>
              <w:ind w:firstLine="0"/>
            </w:pPr>
            <w:r>
              <w:t>141414-02</w:t>
            </w:r>
          </w:p>
          <w:p w:rsidR="005E7A2B" w:rsidRDefault="005E7A2B" w:rsidP="005E7A2B">
            <w:pPr>
              <w:ind w:firstLine="0"/>
            </w:pPr>
            <w:r>
              <w:t>119963-14</w:t>
            </w:r>
          </w:p>
          <w:p w:rsidR="005E7A2B" w:rsidRPr="00DA04E4" w:rsidRDefault="005E7A2B" w:rsidP="005E7A2B">
            <w:pPr>
              <w:ind w:firstLine="0"/>
            </w:pPr>
            <w:r w:rsidRPr="00B92E30">
              <w:t>127111-03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764" w:type="dxa"/>
            <w:vAlign w:val="top"/>
          </w:tcPr>
          <w:p w:rsidR="005E7A2B" w:rsidRDefault="005E7A2B" w:rsidP="005E7A2B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-146054073"/>
            </w:sdtPr>
            <w:sdtEndPr/>
            <w:sdtContent>
              <w:p w:rsidR="005E7A2B" w:rsidRDefault="005E7A2B" w:rsidP="005E7A2B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5E7A2B" w:rsidTr="005E7A2B">
        <w:tc>
          <w:tcPr>
            <w:tcW w:w="9288" w:type="dxa"/>
            <w:gridSpan w:val="4"/>
          </w:tcPr>
          <w:p w:rsidR="005E7A2B" w:rsidRPr="00D55341" w:rsidRDefault="005E7A2B" w:rsidP="005E7A2B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 2</w:t>
            </w:r>
          </w:p>
        </w:tc>
      </w:tr>
      <w:tr w:rsidR="00465ED6" w:rsidTr="00FD1FAA">
        <w:tc>
          <w:tcPr>
            <w:tcW w:w="2660" w:type="dxa"/>
            <w:vAlign w:val="top"/>
          </w:tcPr>
          <w:p w:rsidR="00465ED6" w:rsidRDefault="00465ED6" w:rsidP="00FD1FAA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764" w:type="dxa"/>
          </w:tcPr>
          <w:p w:rsidR="00465ED6" w:rsidRDefault="00465ED6" w:rsidP="00FD1FAA">
            <w:pPr>
              <w:ind w:firstLine="0"/>
            </w:pPr>
            <w:r>
              <w:t>120753-06</w:t>
            </w:r>
          </w:p>
          <w:p w:rsidR="00465ED6" w:rsidRDefault="00465ED6" w:rsidP="00FD1FAA">
            <w:pPr>
              <w:ind w:firstLine="0"/>
            </w:pPr>
            <w:r>
              <w:t>139574-03</w:t>
            </w:r>
          </w:p>
          <w:p w:rsidR="00465ED6" w:rsidRDefault="00465ED6" w:rsidP="00FD1FAA">
            <w:pPr>
              <w:ind w:firstLine="0"/>
            </w:pPr>
            <w:r>
              <w:t>141444-09</w:t>
            </w:r>
          </w:p>
          <w:p w:rsidR="00465ED6" w:rsidRDefault="00465ED6" w:rsidP="00FD1FAA">
            <w:pPr>
              <w:ind w:firstLine="0"/>
            </w:pPr>
            <w:r>
              <w:t>141414-02</w:t>
            </w:r>
          </w:p>
          <w:p w:rsidR="00465ED6" w:rsidRDefault="00465ED6" w:rsidP="006E2840">
            <w:pPr>
              <w:ind w:firstLine="0"/>
            </w:pPr>
            <w:r>
              <w:t>119963-14</w:t>
            </w:r>
          </w:p>
          <w:p w:rsidR="005E7A2B" w:rsidRPr="00DA04E4" w:rsidRDefault="005E7A2B" w:rsidP="006E2840">
            <w:pPr>
              <w:ind w:firstLine="0"/>
            </w:pPr>
            <w:r w:rsidRPr="00B92E30">
              <w:t>127111-03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2764" w:type="dxa"/>
            <w:vAlign w:val="top"/>
          </w:tcPr>
          <w:p w:rsidR="00465ED6" w:rsidRDefault="00465ED6" w:rsidP="00FD1FAA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1915052118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2009D0" w:rsidRDefault="002009D0" w:rsidP="002009D0">
      <w:pPr>
        <w:pStyle w:val="Heading5"/>
      </w:pPr>
      <w:r>
        <w:t>If Pro*C/C++, Pro*FORTRAN, Oracle Call Interface, Oracle C++ Call Interface, Oracle XML Developer's Kit (XDK) installed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2009D0" w:rsidTr="00FD1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2009D0" w:rsidRDefault="002009D0" w:rsidP="00FD1FAA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2009D0" w:rsidRDefault="002009D0" w:rsidP="00FD1FAA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2009D0" w:rsidRDefault="002009D0" w:rsidP="00FD1FAA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2009D0" w:rsidRDefault="002009D0" w:rsidP="00FD1FAA">
            <w:pPr>
              <w:ind w:firstLine="0"/>
            </w:pPr>
            <w:r>
              <w:t>Passed</w:t>
            </w:r>
          </w:p>
        </w:tc>
      </w:tr>
      <w:tr w:rsidR="005E7A2B" w:rsidTr="005E7A2B">
        <w:tc>
          <w:tcPr>
            <w:tcW w:w="9288" w:type="dxa"/>
            <w:gridSpan w:val="4"/>
          </w:tcPr>
          <w:p w:rsidR="005E7A2B" w:rsidRPr="00D55341" w:rsidRDefault="005E7A2B" w:rsidP="005E7A2B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 1</w:t>
            </w:r>
          </w:p>
        </w:tc>
      </w:tr>
      <w:tr w:rsidR="005E7A2B" w:rsidTr="005E7A2B">
        <w:tc>
          <w:tcPr>
            <w:tcW w:w="2660" w:type="dxa"/>
            <w:vAlign w:val="top"/>
          </w:tcPr>
          <w:p w:rsidR="005E7A2B" w:rsidRDefault="005E7A2B" w:rsidP="005E7A2B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764" w:type="dxa"/>
          </w:tcPr>
          <w:p w:rsidR="005E7A2B" w:rsidRPr="00DA04E4" w:rsidRDefault="005E7A2B" w:rsidP="005E7A2B">
            <w:pPr>
              <w:ind w:firstLine="0"/>
            </w:pPr>
            <w:r>
              <w:t>124861-15</w:t>
            </w:r>
          </w:p>
        </w:tc>
        <w:tc>
          <w:tcPr>
            <w:tcW w:w="2764" w:type="dxa"/>
            <w:vAlign w:val="top"/>
          </w:tcPr>
          <w:p w:rsidR="005E7A2B" w:rsidRDefault="005E7A2B" w:rsidP="005E7A2B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1562210827"/>
            </w:sdtPr>
            <w:sdtEndPr/>
            <w:sdtContent>
              <w:p w:rsidR="005E7A2B" w:rsidRDefault="005E7A2B" w:rsidP="005E7A2B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5E7A2B" w:rsidTr="005E7A2B">
        <w:tc>
          <w:tcPr>
            <w:tcW w:w="9288" w:type="dxa"/>
            <w:gridSpan w:val="4"/>
          </w:tcPr>
          <w:p w:rsidR="005E7A2B" w:rsidRPr="00D55341" w:rsidRDefault="005E7A2B" w:rsidP="005E7A2B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 2</w:t>
            </w:r>
          </w:p>
        </w:tc>
      </w:tr>
      <w:tr w:rsidR="00465ED6" w:rsidTr="00FD1FAA">
        <w:tc>
          <w:tcPr>
            <w:tcW w:w="2660" w:type="dxa"/>
            <w:vAlign w:val="top"/>
          </w:tcPr>
          <w:p w:rsidR="00465ED6" w:rsidRDefault="00465ED6" w:rsidP="00FD1FAA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764" w:type="dxa"/>
          </w:tcPr>
          <w:p w:rsidR="00465ED6" w:rsidRPr="00DA04E4" w:rsidRDefault="00465ED6" w:rsidP="00FD1FAA">
            <w:pPr>
              <w:ind w:firstLine="0"/>
            </w:pPr>
            <w:r>
              <w:t>124861-15</w:t>
            </w:r>
          </w:p>
        </w:tc>
        <w:tc>
          <w:tcPr>
            <w:tcW w:w="2764" w:type="dxa"/>
            <w:vAlign w:val="top"/>
          </w:tcPr>
          <w:p w:rsidR="00465ED6" w:rsidRDefault="00465ED6" w:rsidP="00FD1FAA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2147007650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2009D0" w:rsidRDefault="002009D0" w:rsidP="002009D0">
      <w:pPr>
        <w:pStyle w:val="Heading5"/>
      </w:pPr>
      <w:r>
        <w:t>If Database Smart Flash Cache used</w:t>
      </w:r>
      <w:r>
        <w:rPr>
          <w:rStyle w:val="FootnoteReference"/>
        </w:rPr>
        <w:footnoteReference w:id="4"/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2009D0" w:rsidTr="00FD1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2009D0" w:rsidRDefault="002009D0" w:rsidP="00FD1FAA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2009D0" w:rsidRDefault="002009D0" w:rsidP="00FD1FAA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2009D0" w:rsidRDefault="002009D0" w:rsidP="00FD1FAA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2009D0" w:rsidRDefault="002009D0" w:rsidP="00FD1FAA">
            <w:pPr>
              <w:ind w:firstLine="0"/>
            </w:pPr>
            <w:r>
              <w:t>Passed</w:t>
            </w:r>
          </w:p>
        </w:tc>
      </w:tr>
      <w:tr w:rsidR="005E7A2B" w:rsidTr="005E7A2B">
        <w:tc>
          <w:tcPr>
            <w:tcW w:w="9288" w:type="dxa"/>
            <w:gridSpan w:val="4"/>
          </w:tcPr>
          <w:p w:rsidR="005E7A2B" w:rsidRPr="00D55341" w:rsidRDefault="005E7A2B" w:rsidP="005E7A2B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 1</w:t>
            </w:r>
          </w:p>
        </w:tc>
      </w:tr>
      <w:tr w:rsidR="005E7A2B" w:rsidTr="005E7A2B">
        <w:tc>
          <w:tcPr>
            <w:tcW w:w="2660" w:type="dxa"/>
            <w:vAlign w:val="top"/>
          </w:tcPr>
          <w:p w:rsidR="005E7A2B" w:rsidRDefault="005E7A2B" w:rsidP="005E7A2B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764" w:type="dxa"/>
          </w:tcPr>
          <w:p w:rsidR="005E7A2B" w:rsidRDefault="005E7A2B" w:rsidP="005E7A2B">
            <w:pPr>
              <w:ind w:firstLine="0"/>
            </w:pPr>
            <w:r>
              <w:t>125555-03</w:t>
            </w:r>
          </w:p>
          <w:p w:rsidR="005E7A2B" w:rsidRDefault="005E7A2B" w:rsidP="005E7A2B">
            <w:pPr>
              <w:ind w:firstLine="0"/>
            </w:pPr>
            <w:r>
              <w:t>140796-01</w:t>
            </w:r>
          </w:p>
          <w:p w:rsidR="005E7A2B" w:rsidRDefault="005E7A2B" w:rsidP="005E7A2B">
            <w:pPr>
              <w:ind w:firstLine="0"/>
            </w:pPr>
            <w:r>
              <w:t>140899-01</w:t>
            </w:r>
          </w:p>
          <w:p w:rsidR="005E7A2B" w:rsidRDefault="005E7A2B" w:rsidP="005E7A2B">
            <w:pPr>
              <w:ind w:firstLine="0"/>
            </w:pPr>
            <w:r>
              <w:t>141016-01</w:t>
            </w:r>
          </w:p>
          <w:p w:rsidR="005E7A2B" w:rsidRDefault="005E7A2B" w:rsidP="005E7A2B">
            <w:pPr>
              <w:ind w:firstLine="0"/>
            </w:pPr>
            <w:r>
              <w:t>139555-08</w:t>
            </w:r>
          </w:p>
          <w:p w:rsidR="005E7A2B" w:rsidRDefault="005E7A2B" w:rsidP="005E7A2B">
            <w:pPr>
              <w:ind w:firstLine="0"/>
            </w:pPr>
            <w:r>
              <w:t>141414-10</w:t>
            </w:r>
          </w:p>
          <w:p w:rsidR="005E7A2B" w:rsidRPr="005E37EE" w:rsidRDefault="005E7A2B" w:rsidP="005E7A2B">
            <w:pPr>
              <w:ind w:firstLine="0"/>
              <w:rPr>
                <w:lang w:val="vi-VN"/>
              </w:rPr>
            </w:pPr>
            <w:r>
              <w:t>141736-05</w:t>
            </w:r>
          </w:p>
        </w:tc>
        <w:tc>
          <w:tcPr>
            <w:tcW w:w="2764" w:type="dxa"/>
            <w:vAlign w:val="top"/>
          </w:tcPr>
          <w:p w:rsidR="005E7A2B" w:rsidRDefault="005E7A2B" w:rsidP="005E7A2B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-974439882"/>
            </w:sdtPr>
            <w:sdtEndPr/>
            <w:sdtContent>
              <w:p w:rsidR="005E7A2B" w:rsidRDefault="005E7A2B" w:rsidP="005E7A2B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5E7A2B" w:rsidTr="005E7A2B">
        <w:tc>
          <w:tcPr>
            <w:tcW w:w="9288" w:type="dxa"/>
            <w:gridSpan w:val="4"/>
          </w:tcPr>
          <w:p w:rsidR="005E7A2B" w:rsidRPr="00D55341" w:rsidRDefault="005E7A2B" w:rsidP="005E7A2B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 2</w:t>
            </w:r>
          </w:p>
        </w:tc>
      </w:tr>
      <w:tr w:rsidR="00465ED6" w:rsidTr="00FD1FAA">
        <w:tc>
          <w:tcPr>
            <w:tcW w:w="2660" w:type="dxa"/>
            <w:vAlign w:val="top"/>
          </w:tcPr>
          <w:p w:rsidR="00465ED6" w:rsidRDefault="00465ED6" w:rsidP="00FD1FAA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764" w:type="dxa"/>
          </w:tcPr>
          <w:p w:rsidR="00465ED6" w:rsidRDefault="00465ED6" w:rsidP="00FD1FAA">
            <w:pPr>
              <w:ind w:firstLine="0"/>
            </w:pPr>
            <w:r>
              <w:t>125555-03</w:t>
            </w:r>
          </w:p>
          <w:p w:rsidR="00465ED6" w:rsidRDefault="00465ED6" w:rsidP="00FD1FAA">
            <w:pPr>
              <w:ind w:firstLine="0"/>
            </w:pPr>
            <w:r>
              <w:t>140796-01</w:t>
            </w:r>
          </w:p>
          <w:p w:rsidR="00465ED6" w:rsidRDefault="00465ED6" w:rsidP="00FD1FAA">
            <w:pPr>
              <w:ind w:firstLine="0"/>
            </w:pPr>
            <w:r>
              <w:t>140899-01</w:t>
            </w:r>
          </w:p>
          <w:p w:rsidR="00465ED6" w:rsidRDefault="00465ED6" w:rsidP="00FD1FAA">
            <w:pPr>
              <w:ind w:firstLine="0"/>
            </w:pPr>
            <w:r>
              <w:t>141016-01</w:t>
            </w:r>
          </w:p>
          <w:p w:rsidR="00465ED6" w:rsidRDefault="00465ED6" w:rsidP="00FD1FAA">
            <w:pPr>
              <w:ind w:firstLine="0"/>
            </w:pPr>
            <w:r>
              <w:t>139555-08</w:t>
            </w:r>
          </w:p>
          <w:p w:rsidR="00465ED6" w:rsidRDefault="00465ED6" w:rsidP="00FD1FAA">
            <w:pPr>
              <w:ind w:firstLine="0"/>
            </w:pPr>
            <w:r>
              <w:t>141414-10</w:t>
            </w:r>
          </w:p>
          <w:p w:rsidR="00465ED6" w:rsidRPr="005E37EE" w:rsidRDefault="00465ED6" w:rsidP="00FD1FAA">
            <w:pPr>
              <w:ind w:firstLine="0"/>
              <w:rPr>
                <w:lang w:val="vi-VN"/>
              </w:rPr>
            </w:pPr>
            <w:r>
              <w:t>141736-05</w:t>
            </w:r>
          </w:p>
        </w:tc>
        <w:tc>
          <w:tcPr>
            <w:tcW w:w="2764" w:type="dxa"/>
            <w:vAlign w:val="top"/>
          </w:tcPr>
          <w:p w:rsidR="00465ED6" w:rsidRDefault="00465ED6" w:rsidP="00FD1FAA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-1333756132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FA092C" w:rsidRDefault="00FA092C" w:rsidP="002009D0">
      <w:pPr>
        <w:pStyle w:val="Heading5"/>
      </w:pPr>
      <w:r>
        <w:t>If configured Failure Isolation using IPMI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FA092C" w:rsidTr="00FD1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FA092C" w:rsidRDefault="00FA092C" w:rsidP="00FD1FAA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FA092C" w:rsidRDefault="00FA092C" w:rsidP="00FD1FAA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FA092C" w:rsidRDefault="00FA092C" w:rsidP="00FD1FAA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FA092C" w:rsidRDefault="00FA092C" w:rsidP="00FD1FAA">
            <w:pPr>
              <w:ind w:firstLine="0"/>
            </w:pPr>
            <w:r>
              <w:t>Passed</w:t>
            </w:r>
          </w:p>
        </w:tc>
      </w:tr>
      <w:tr w:rsidR="005E7A2B" w:rsidTr="005E7A2B">
        <w:tc>
          <w:tcPr>
            <w:tcW w:w="9288" w:type="dxa"/>
            <w:gridSpan w:val="4"/>
          </w:tcPr>
          <w:p w:rsidR="005E7A2B" w:rsidRPr="00D55341" w:rsidRDefault="005E7A2B" w:rsidP="005E7A2B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 1</w:t>
            </w:r>
          </w:p>
        </w:tc>
      </w:tr>
      <w:tr w:rsidR="005E7A2B" w:rsidTr="005E7A2B">
        <w:tc>
          <w:tcPr>
            <w:tcW w:w="2660" w:type="dxa"/>
            <w:vAlign w:val="top"/>
          </w:tcPr>
          <w:p w:rsidR="005E7A2B" w:rsidRDefault="005E7A2B" w:rsidP="005E7A2B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764" w:type="dxa"/>
          </w:tcPr>
          <w:p w:rsidR="005E7A2B" w:rsidRDefault="005E7A2B" w:rsidP="005E7A2B">
            <w:pPr>
              <w:ind w:firstLine="0"/>
            </w:pPr>
            <w:r>
              <w:t>137585-05</w:t>
            </w:r>
          </w:p>
          <w:p w:rsidR="005E7A2B" w:rsidRPr="005E37EE" w:rsidRDefault="005E7A2B" w:rsidP="005E7A2B">
            <w:pPr>
              <w:ind w:firstLine="0"/>
              <w:rPr>
                <w:lang w:val="vi-VN"/>
              </w:rPr>
            </w:pPr>
            <w:r>
              <w:t xml:space="preserve">137594-02 </w:t>
            </w:r>
          </w:p>
        </w:tc>
        <w:tc>
          <w:tcPr>
            <w:tcW w:w="2764" w:type="dxa"/>
            <w:vAlign w:val="top"/>
          </w:tcPr>
          <w:p w:rsidR="005E7A2B" w:rsidRDefault="005E7A2B" w:rsidP="005E7A2B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1392082545"/>
            </w:sdtPr>
            <w:sdtEndPr/>
            <w:sdtContent>
              <w:p w:rsidR="005E7A2B" w:rsidRDefault="005E7A2B" w:rsidP="005E7A2B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5E7A2B" w:rsidTr="005E7A2B">
        <w:tc>
          <w:tcPr>
            <w:tcW w:w="9288" w:type="dxa"/>
            <w:gridSpan w:val="4"/>
          </w:tcPr>
          <w:p w:rsidR="005E7A2B" w:rsidRPr="00D55341" w:rsidRDefault="005E7A2B" w:rsidP="005E7A2B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 2</w:t>
            </w:r>
          </w:p>
        </w:tc>
      </w:tr>
      <w:tr w:rsidR="00465ED6" w:rsidTr="00FD1FAA">
        <w:tc>
          <w:tcPr>
            <w:tcW w:w="2660" w:type="dxa"/>
            <w:vAlign w:val="top"/>
          </w:tcPr>
          <w:p w:rsidR="00465ED6" w:rsidRDefault="00465ED6" w:rsidP="00FD1FAA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764" w:type="dxa"/>
          </w:tcPr>
          <w:p w:rsidR="00465ED6" w:rsidRDefault="00465ED6" w:rsidP="00FD1FAA">
            <w:pPr>
              <w:ind w:firstLine="0"/>
            </w:pPr>
            <w:r>
              <w:t>137585-05</w:t>
            </w:r>
          </w:p>
          <w:p w:rsidR="00465ED6" w:rsidRPr="005E37EE" w:rsidRDefault="00465ED6" w:rsidP="00FD1FAA">
            <w:pPr>
              <w:ind w:firstLine="0"/>
              <w:rPr>
                <w:lang w:val="vi-VN"/>
              </w:rPr>
            </w:pPr>
            <w:r>
              <w:t xml:space="preserve">137594-02 </w:t>
            </w:r>
          </w:p>
        </w:tc>
        <w:tc>
          <w:tcPr>
            <w:tcW w:w="2764" w:type="dxa"/>
            <w:vAlign w:val="top"/>
          </w:tcPr>
          <w:p w:rsidR="00465ED6" w:rsidRDefault="00465ED6" w:rsidP="00FD1FAA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231899888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FD1FAA" w:rsidRDefault="00FD1FAA" w:rsidP="00FD1FAA">
      <w:pPr>
        <w:pStyle w:val="Heading5"/>
      </w:pPr>
      <w:r>
        <w:t>If configured Failure Isolation using IPMI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213"/>
        <w:gridCol w:w="2449"/>
        <w:gridCol w:w="2250"/>
        <w:gridCol w:w="1276"/>
        <w:gridCol w:w="1100"/>
      </w:tblGrid>
      <w:tr w:rsidR="00FD1FAA" w:rsidTr="00FD1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3" w:type="dxa"/>
          </w:tcPr>
          <w:p w:rsidR="00FD1FAA" w:rsidRDefault="00FD1FAA" w:rsidP="00FD1FAA">
            <w:pPr>
              <w:ind w:firstLine="0"/>
            </w:pPr>
            <w:r>
              <w:t>Item</w:t>
            </w:r>
          </w:p>
        </w:tc>
        <w:tc>
          <w:tcPr>
            <w:tcW w:w="2449" w:type="dxa"/>
          </w:tcPr>
          <w:p w:rsidR="00FD1FAA" w:rsidRDefault="00FD1FAA" w:rsidP="00FD1FAA">
            <w:pPr>
              <w:ind w:firstLine="0"/>
            </w:pPr>
            <w:r>
              <w:t>Recommend</w:t>
            </w:r>
          </w:p>
        </w:tc>
        <w:tc>
          <w:tcPr>
            <w:tcW w:w="2250" w:type="dxa"/>
          </w:tcPr>
          <w:p w:rsidR="00FD1FAA" w:rsidRDefault="00FD1FAA" w:rsidP="00FD1FAA">
            <w:pPr>
              <w:ind w:firstLine="0"/>
            </w:pPr>
            <w:r>
              <w:t>Value</w:t>
            </w:r>
          </w:p>
        </w:tc>
        <w:tc>
          <w:tcPr>
            <w:tcW w:w="2376" w:type="dxa"/>
            <w:gridSpan w:val="2"/>
          </w:tcPr>
          <w:p w:rsidR="00FD1FAA" w:rsidRDefault="00FD1FAA" w:rsidP="00FD1FAA">
            <w:pPr>
              <w:ind w:firstLine="0"/>
            </w:pPr>
            <w:r>
              <w:t>Passed</w:t>
            </w:r>
          </w:p>
        </w:tc>
      </w:tr>
      <w:tr w:rsidR="005E7A2B" w:rsidTr="005E7A2B">
        <w:tc>
          <w:tcPr>
            <w:tcW w:w="9288" w:type="dxa"/>
            <w:gridSpan w:val="5"/>
          </w:tcPr>
          <w:p w:rsidR="005E7A2B" w:rsidRPr="00D55341" w:rsidRDefault="005E7A2B" w:rsidP="005E7A2B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 1</w:t>
            </w:r>
          </w:p>
        </w:tc>
      </w:tr>
      <w:tr w:rsidR="00FD1FAA" w:rsidTr="00FD1FAA">
        <w:tc>
          <w:tcPr>
            <w:tcW w:w="8188" w:type="dxa"/>
            <w:gridSpan w:val="4"/>
            <w:vAlign w:val="top"/>
          </w:tcPr>
          <w:p w:rsidR="00FD1FAA" w:rsidRPr="00FD1FAA" w:rsidRDefault="00FD1FAA" w:rsidP="00FD1FAA">
            <w:pPr>
              <w:ind w:firstLine="0"/>
              <w:jc w:val="left"/>
              <w:rPr>
                <w:i/>
              </w:rPr>
            </w:pPr>
            <w:r w:rsidRPr="00FD1FAA">
              <w:rPr>
                <w:i/>
              </w:rPr>
              <w:t>Sun Blade T6340 Server Module Sun System Firmware with LDOMS support</w:t>
            </w:r>
          </w:p>
        </w:tc>
        <w:tc>
          <w:tcPr>
            <w:tcW w:w="1100" w:type="dxa"/>
            <w:vAlign w:val="top"/>
          </w:tcPr>
          <w:p w:rsidR="00FD1FAA" w:rsidRPr="00D75B6E" w:rsidRDefault="00066668" w:rsidP="00FD1FAA">
            <w:pPr>
              <w:ind w:firstLine="0"/>
              <w:jc w:val="center"/>
            </w:pPr>
            <w:r w:rsidRPr="00FD1FAA">
              <w:object w:dxaOrig="225" w:dyaOrig="225">
                <v:shape id="_x0000_i1073" type="#_x0000_t75" style="width:20.4pt;height:21.75pt" o:ole="">
                  <v:imagedata r:id="rId23" o:title=""/>
                </v:shape>
                <w:control r:id="rId24" w:name="ipmpopt1" w:shapeid="_x0000_i1073"/>
              </w:object>
            </w:r>
          </w:p>
        </w:tc>
      </w:tr>
      <w:tr w:rsidR="00FD1FAA" w:rsidTr="00FD1FAA">
        <w:tc>
          <w:tcPr>
            <w:tcW w:w="2213" w:type="dxa"/>
            <w:vAlign w:val="top"/>
          </w:tcPr>
          <w:p w:rsidR="00FD1FAA" w:rsidRDefault="00FD1FAA" w:rsidP="00FD1FAA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449" w:type="dxa"/>
          </w:tcPr>
          <w:p w:rsidR="00FD1FAA" w:rsidRPr="00847524" w:rsidRDefault="00847524" w:rsidP="00847524">
            <w:pPr>
              <w:ind w:firstLine="0"/>
            </w:pPr>
            <w:r>
              <w:t>139448-03</w:t>
            </w:r>
          </w:p>
        </w:tc>
        <w:tc>
          <w:tcPr>
            <w:tcW w:w="3526" w:type="dxa"/>
            <w:gridSpan w:val="2"/>
            <w:vAlign w:val="top"/>
          </w:tcPr>
          <w:p w:rsidR="00FD1FAA" w:rsidRDefault="00FD1FAA" w:rsidP="00FD1FAA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-210032139"/>
            </w:sdtPr>
            <w:sdtEndPr/>
            <w:sdtContent>
              <w:p w:rsidR="00FD1FAA" w:rsidRDefault="00465ED6" w:rsidP="00FD1FAA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FD1FAA" w:rsidTr="00FD1FAA">
        <w:tc>
          <w:tcPr>
            <w:tcW w:w="8188" w:type="dxa"/>
            <w:gridSpan w:val="4"/>
            <w:vAlign w:val="top"/>
          </w:tcPr>
          <w:p w:rsidR="00FD1FAA" w:rsidRPr="00FD1FAA" w:rsidRDefault="00847524" w:rsidP="00FD1FAA">
            <w:pPr>
              <w:ind w:firstLine="0"/>
              <w:jc w:val="left"/>
              <w:rPr>
                <w:i/>
              </w:rPr>
            </w:pPr>
            <w:r w:rsidRPr="00847524">
              <w:rPr>
                <w:i/>
              </w:rPr>
              <w:t>SPARC Enterprise T5440 Sun System Firmware with LDOMS support</w:t>
            </w:r>
          </w:p>
        </w:tc>
        <w:tc>
          <w:tcPr>
            <w:tcW w:w="1100" w:type="dxa"/>
            <w:vAlign w:val="top"/>
          </w:tcPr>
          <w:p w:rsidR="00FD1FAA" w:rsidRPr="00D75B6E" w:rsidRDefault="00066668" w:rsidP="00FD1FAA">
            <w:pPr>
              <w:ind w:firstLine="0"/>
              <w:jc w:val="center"/>
            </w:pPr>
            <w:r w:rsidRPr="00FD1FAA">
              <w:object w:dxaOrig="225" w:dyaOrig="225">
                <v:shape id="_x0000_i1075" type="#_x0000_t75" style="width:20.4pt;height:21.75pt" o:ole="">
                  <v:imagedata r:id="rId25" o:title=""/>
                </v:shape>
                <w:control r:id="rId26" w:name="ipmpopt2" w:shapeid="_x0000_i1075"/>
              </w:object>
            </w:r>
          </w:p>
        </w:tc>
      </w:tr>
      <w:tr w:rsidR="00847524" w:rsidTr="00847524">
        <w:tc>
          <w:tcPr>
            <w:tcW w:w="2213" w:type="dxa"/>
            <w:vAlign w:val="top"/>
          </w:tcPr>
          <w:p w:rsidR="00847524" w:rsidRDefault="00847524" w:rsidP="00847524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449" w:type="dxa"/>
          </w:tcPr>
          <w:p w:rsidR="00847524" w:rsidRPr="00847524" w:rsidRDefault="00847524" w:rsidP="00847524">
            <w:pPr>
              <w:ind w:firstLine="0"/>
            </w:pPr>
            <w:r>
              <w:t>139446-03</w:t>
            </w:r>
          </w:p>
        </w:tc>
        <w:tc>
          <w:tcPr>
            <w:tcW w:w="3526" w:type="dxa"/>
            <w:gridSpan w:val="2"/>
            <w:vAlign w:val="top"/>
          </w:tcPr>
          <w:p w:rsidR="00847524" w:rsidRDefault="00847524" w:rsidP="00847524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362562418"/>
            </w:sdtPr>
            <w:sdtEndPr/>
            <w:sdtContent>
              <w:p w:rsidR="00847524" w:rsidRDefault="00847524" w:rsidP="00847524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847524" w:rsidTr="00847524">
        <w:tc>
          <w:tcPr>
            <w:tcW w:w="8188" w:type="dxa"/>
            <w:gridSpan w:val="4"/>
            <w:vAlign w:val="top"/>
          </w:tcPr>
          <w:p w:rsidR="00847524" w:rsidRPr="00FD1FAA" w:rsidRDefault="00847524" w:rsidP="00847524">
            <w:pPr>
              <w:ind w:firstLine="0"/>
              <w:jc w:val="left"/>
              <w:rPr>
                <w:i/>
              </w:rPr>
            </w:pPr>
            <w:r w:rsidRPr="00847524">
              <w:rPr>
                <w:i/>
              </w:rPr>
              <w:t>Netra T5440 Sun System Firmware with LDOMS support</w:t>
            </w:r>
          </w:p>
        </w:tc>
        <w:tc>
          <w:tcPr>
            <w:tcW w:w="1100" w:type="dxa"/>
            <w:vAlign w:val="top"/>
          </w:tcPr>
          <w:p w:rsidR="00847524" w:rsidRPr="00D75B6E" w:rsidRDefault="00066668" w:rsidP="00847524">
            <w:pPr>
              <w:ind w:firstLine="0"/>
              <w:jc w:val="center"/>
            </w:pPr>
            <w:r w:rsidRPr="00FD1FAA">
              <w:object w:dxaOrig="225" w:dyaOrig="225">
                <v:shape id="_x0000_i1077" type="#_x0000_t75" style="width:20.4pt;height:21.75pt" o:ole="">
                  <v:imagedata r:id="rId25" o:title=""/>
                </v:shape>
                <w:control r:id="rId27" w:name="ipmpopt3" w:shapeid="_x0000_i1077"/>
              </w:object>
            </w:r>
          </w:p>
        </w:tc>
      </w:tr>
      <w:tr w:rsidR="00847524" w:rsidTr="00847524">
        <w:tc>
          <w:tcPr>
            <w:tcW w:w="2213" w:type="dxa"/>
            <w:vAlign w:val="top"/>
          </w:tcPr>
          <w:p w:rsidR="00847524" w:rsidRDefault="00847524" w:rsidP="00847524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449" w:type="dxa"/>
          </w:tcPr>
          <w:p w:rsidR="00847524" w:rsidRPr="00847524" w:rsidRDefault="00847524" w:rsidP="00847524">
            <w:pPr>
              <w:ind w:firstLine="0"/>
            </w:pPr>
            <w:r>
              <w:t>139445-04</w:t>
            </w:r>
          </w:p>
        </w:tc>
        <w:tc>
          <w:tcPr>
            <w:tcW w:w="3526" w:type="dxa"/>
            <w:gridSpan w:val="2"/>
            <w:vAlign w:val="top"/>
          </w:tcPr>
          <w:p w:rsidR="00847524" w:rsidRDefault="00847524" w:rsidP="00847524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-607040109"/>
            </w:sdtPr>
            <w:sdtEndPr/>
            <w:sdtContent>
              <w:p w:rsidR="00847524" w:rsidRDefault="00847524" w:rsidP="00847524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847524" w:rsidTr="00847524">
        <w:tc>
          <w:tcPr>
            <w:tcW w:w="8188" w:type="dxa"/>
            <w:gridSpan w:val="4"/>
            <w:vAlign w:val="top"/>
          </w:tcPr>
          <w:p w:rsidR="00847524" w:rsidRPr="00FD1FAA" w:rsidRDefault="00847524" w:rsidP="00847524">
            <w:pPr>
              <w:ind w:firstLine="0"/>
              <w:jc w:val="left"/>
              <w:rPr>
                <w:i/>
              </w:rPr>
            </w:pPr>
            <w:r w:rsidRPr="00847524">
              <w:rPr>
                <w:i/>
              </w:rPr>
              <w:t>SPARC Enterprise T5140 &amp; T5240 Sun System Firmware LDOMS</w:t>
            </w:r>
          </w:p>
        </w:tc>
        <w:tc>
          <w:tcPr>
            <w:tcW w:w="1100" w:type="dxa"/>
            <w:vAlign w:val="top"/>
          </w:tcPr>
          <w:p w:rsidR="00847524" w:rsidRPr="00D75B6E" w:rsidRDefault="00066668" w:rsidP="00847524">
            <w:pPr>
              <w:ind w:firstLine="0"/>
              <w:jc w:val="center"/>
            </w:pPr>
            <w:r w:rsidRPr="00FD1FAA">
              <w:object w:dxaOrig="225" w:dyaOrig="225">
                <v:shape id="_x0000_i1079" type="#_x0000_t75" style="width:20.4pt;height:21.75pt" o:ole="">
                  <v:imagedata r:id="rId25" o:title=""/>
                </v:shape>
                <w:control r:id="rId28" w:name="ipmpopt4" w:shapeid="_x0000_i1079"/>
              </w:object>
            </w:r>
          </w:p>
        </w:tc>
      </w:tr>
      <w:tr w:rsidR="00847524" w:rsidTr="00847524">
        <w:tc>
          <w:tcPr>
            <w:tcW w:w="2213" w:type="dxa"/>
            <w:vAlign w:val="top"/>
          </w:tcPr>
          <w:p w:rsidR="00847524" w:rsidRDefault="00847524" w:rsidP="00847524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449" w:type="dxa"/>
          </w:tcPr>
          <w:p w:rsidR="00847524" w:rsidRPr="00847524" w:rsidRDefault="00847524" w:rsidP="00847524">
            <w:pPr>
              <w:ind w:firstLine="0"/>
            </w:pPr>
            <w:r>
              <w:t>139444-03</w:t>
            </w:r>
          </w:p>
        </w:tc>
        <w:tc>
          <w:tcPr>
            <w:tcW w:w="3526" w:type="dxa"/>
            <w:gridSpan w:val="2"/>
            <w:vAlign w:val="top"/>
          </w:tcPr>
          <w:p w:rsidR="00847524" w:rsidRDefault="00847524" w:rsidP="00847524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1120264891"/>
            </w:sdtPr>
            <w:sdtEndPr/>
            <w:sdtContent>
              <w:p w:rsidR="00847524" w:rsidRDefault="00847524" w:rsidP="00847524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847524" w:rsidTr="00847524">
        <w:tc>
          <w:tcPr>
            <w:tcW w:w="8188" w:type="dxa"/>
            <w:gridSpan w:val="4"/>
            <w:vAlign w:val="top"/>
          </w:tcPr>
          <w:p w:rsidR="00847524" w:rsidRPr="00FD1FAA" w:rsidRDefault="00847524" w:rsidP="00847524">
            <w:pPr>
              <w:ind w:firstLine="0"/>
              <w:jc w:val="left"/>
              <w:rPr>
                <w:i/>
              </w:rPr>
            </w:pPr>
            <w:r w:rsidRPr="00847524">
              <w:rPr>
                <w:i/>
              </w:rPr>
              <w:t>Netra T5220 Sun System Firmware with LDOMS support</w:t>
            </w:r>
          </w:p>
        </w:tc>
        <w:tc>
          <w:tcPr>
            <w:tcW w:w="1100" w:type="dxa"/>
            <w:vAlign w:val="top"/>
          </w:tcPr>
          <w:p w:rsidR="00847524" w:rsidRPr="00D75B6E" w:rsidRDefault="00066668" w:rsidP="00847524">
            <w:pPr>
              <w:ind w:firstLine="0"/>
              <w:jc w:val="center"/>
            </w:pPr>
            <w:r w:rsidRPr="00FD1FAA">
              <w:object w:dxaOrig="225" w:dyaOrig="225">
                <v:shape id="_x0000_i1081" type="#_x0000_t75" style="width:20.4pt;height:21.75pt" o:ole="">
                  <v:imagedata r:id="rId25" o:title=""/>
                </v:shape>
                <w:control r:id="rId29" w:name="ipmpopt5" w:shapeid="_x0000_i1081"/>
              </w:object>
            </w:r>
          </w:p>
        </w:tc>
      </w:tr>
      <w:tr w:rsidR="00847524" w:rsidTr="00847524">
        <w:tc>
          <w:tcPr>
            <w:tcW w:w="2213" w:type="dxa"/>
            <w:vAlign w:val="top"/>
          </w:tcPr>
          <w:p w:rsidR="00847524" w:rsidRDefault="00847524" w:rsidP="00847524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449" w:type="dxa"/>
          </w:tcPr>
          <w:p w:rsidR="00847524" w:rsidRPr="00847524" w:rsidRDefault="00847524" w:rsidP="00847524">
            <w:pPr>
              <w:ind w:firstLine="0"/>
            </w:pPr>
            <w:r>
              <w:t>139442-06</w:t>
            </w:r>
          </w:p>
        </w:tc>
        <w:tc>
          <w:tcPr>
            <w:tcW w:w="3526" w:type="dxa"/>
            <w:gridSpan w:val="2"/>
            <w:vAlign w:val="top"/>
          </w:tcPr>
          <w:p w:rsidR="00847524" w:rsidRDefault="00847524" w:rsidP="00847524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-471674450"/>
            </w:sdtPr>
            <w:sdtEndPr/>
            <w:sdtContent>
              <w:p w:rsidR="00847524" w:rsidRDefault="00847524" w:rsidP="00847524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847524" w:rsidTr="00847524">
        <w:tc>
          <w:tcPr>
            <w:tcW w:w="8188" w:type="dxa"/>
            <w:gridSpan w:val="4"/>
            <w:vAlign w:val="top"/>
          </w:tcPr>
          <w:p w:rsidR="00847524" w:rsidRPr="00FD1FAA" w:rsidRDefault="00847524" w:rsidP="00847524">
            <w:pPr>
              <w:ind w:firstLine="0"/>
              <w:jc w:val="left"/>
              <w:rPr>
                <w:i/>
              </w:rPr>
            </w:pPr>
            <w:r w:rsidRPr="00847524">
              <w:rPr>
                <w:i/>
              </w:rPr>
              <w:t>Sun Blade T6320 + T6320-G2 Server Module Sun System Firmware with LDOMS support</w:t>
            </w:r>
          </w:p>
        </w:tc>
        <w:tc>
          <w:tcPr>
            <w:tcW w:w="1100" w:type="dxa"/>
            <w:vAlign w:val="top"/>
          </w:tcPr>
          <w:p w:rsidR="00847524" w:rsidRPr="00D75B6E" w:rsidRDefault="00066668" w:rsidP="00847524">
            <w:pPr>
              <w:ind w:firstLine="0"/>
              <w:jc w:val="center"/>
            </w:pPr>
            <w:r w:rsidRPr="00FD1FAA">
              <w:object w:dxaOrig="225" w:dyaOrig="225">
                <v:shape id="_x0000_i1083" type="#_x0000_t75" style="width:20.4pt;height:21.75pt" o:ole="">
                  <v:imagedata r:id="rId25" o:title=""/>
                </v:shape>
                <w:control r:id="rId30" w:name="ipmpopt6" w:shapeid="_x0000_i1083"/>
              </w:object>
            </w:r>
          </w:p>
        </w:tc>
      </w:tr>
      <w:tr w:rsidR="00847524" w:rsidTr="00847524">
        <w:tc>
          <w:tcPr>
            <w:tcW w:w="2213" w:type="dxa"/>
            <w:vAlign w:val="top"/>
          </w:tcPr>
          <w:p w:rsidR="00847524" w:rsidRDefault="00847524" w:rsidP="00847524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449" w:type="dxa"/>
          </w:tcPr>
          <w:p w:rsidR="00847524" w:rsidRPr="00847524" w:rsidRDefault="00847524" w:rsidP="00847524">
            <w:pPr>
              <w:ind w:firstLine="0"/>
            </w:pPr>
            <w:r>
              <w:t>139440-04</w:t>
            </w:r>
          </w:p>
        </w:tc>
        <w:tc>
          <w:tcPr>
            <w:tcW w:w="3526" w:type="dxa"/>
            <w:gridSpan w:val="2"/>
            <w:vAlign w:val="top"/>
          </w:tcPr>
          <w:p w:rsidR="00847524" w:rsidRDefault="00847524" w:rsidP="00847524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879127759"/>
            </w:sdtPr>
            <w:sdtEndPr/>
            <w:sdtContent>
              <w:p w:rsidR="00847524" w:rsidRDefault="00847524" w:rsidP="00847524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847524" w:rsidTr="00847524">
        <w:tc>
          <w:tcPr>
            <w:tcW w:w="8188" w:type="dxa"/>
            <w:gridSpan w:val="4"/>
            <w:vAlign w:val="top"/>
          </w:tcPr>
          <w:p w:rsidR="00847524" w:rsidRPr="00FD1FAA" w:rsidRDefault="00847524" w:rsidP="00847524">
            <w:pPr>
              <w:ind w:firstLine="0"/>
              <w:jc w:val="left"/>
              <w:rPr>
                <w:i/>
              </w:rPr>
            </w:pPr>
            <w:r w:rsidRPr="00847524">
              <w:rPr>
                <w:i/>
              </w:rPr>
              <w:t>SPARC Enterprise T5120 &amp; T5220 Sun System Firmware with LDOMS support</w:t>
            </w:r>
          </w:p>
        </w:tc>
        <w:tc>
          <w:tcPr>
            <w:tcW w:w="1100" w:type="dxa"/>
            <w:vAlign w:val="top"/>
          </w:tcPr>
          <w:p w:rsidR="00847524" w:rsidRPr="00D75B6E" w:rsidRDefault="00066668" w:rsidP="00847524">
            <w:pPr>
              <w:ind w:firstLine="0"/>
              <w:jc w:val="center"/>
            </w:pPr>
            <w:r w:rsidRPr="00FD1FAA">
              <w:object w:dxaOrig="225" w:dyaOrig="225">
                <v:shape id="_x0000_i1085" type="#_x0000_t75" style="width:20.4pt;height:21.75pt" o:ole="">
                  <v:imagedata r:id="rId25" o:title=""/>
                </v:shape>
                <w:control r:id="rId31" w:name="ipmpopt7" w:shapeid="_x0000_i1085"/>
              </w:object>
            </w:r>
          </w:p>
        </w:tc>
      </w:tr>
      <w:tr w:rsidR="00847524" w:rsidTr="00847524">
        <w:tc>
          <w:tcPr>
            <w:tcW w:w="2213" w:type="dxa"/>
            <w:vAlign w:val="top"/>
          </w:tcPr>
          <w:p w:rsidR="00847524" w:rsidRDefault="00847524" w:rsidP="00847524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449" w:type="dxa"/>
          </w:tcPr>
          <w:p w:rsidR="00847524" w:rsidRPr="00847524" w:rsidRDefault="00847524" w:rsidP="00847524">
            <w:pPr>
              <w:ind w:firstLine="0"/>
            </w:pPr>
            <w:r>
              <w:t>139439-04</w:t>
            </w:r>
          </w:p>
        </w:tc>
        <w:tc>
          <w:tcPr>
            <w:tcW w:w="3526" w:type="dxa"/>
            <w:gridSpan w:val="2"/>
            <w:vAlign w:val="top"/>
          </w:tcPr>
          <w:p w:rsidR="00847524" w:rsidRDefault="00847524" w:rsidP="00847524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1136613495"/>
            </w:sdtPr>
            <w:sdtEndPr/>
            <w:sdtContent>
              <w:p w:rsidR="00847524" w:rsidRDefault="00465ED6" w:rsidP="00847524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5E7A2B" w:rsidTr="005E7A2B">
        <w:tc>
          <w:tcPr>
            <w:tcW w:w="9288" w:type="dxa"/>
            <w:gridSpan w:val="5"/>
          </w:tcPr>
          <w:p w:rsidR="005E7A2B" w:rsidRPr="00D55341" w:rsidRDefault="005E7A2B" w:rsidP="005E7A2B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 2</w:t>
            </w:r>
          </w:p>
        </w:tc>
      </w:tr>
      <w:tr w:rsidR="005E7A2B" w:rsidTr="005E7A2B">
        <w:tc>
          <w:tcPr>
            <w:tcW w:w="8188" w:type="dxa"/>
            <w:gridSpan w:val="4"/>
            <w:vAlign w:val="top"/>
          </w:tcPr>
          <w:p w:rsidR="005E7A2B" w:rsidRPr="00FD1FAA" w:rsidRDefault="005E7A2B" w:rsidP="005E7A2B">
            <w:pPr>
              <w:ind w:firstLine="0"/>
              <w:jc w:val="left"/>
              <w:rPr>
                <w:i/>
              </w:rPr>
            </w:pPr>
            <w:r w:rsidRPr="00FD1FAA">
              <w:rPr>
                <w:i/>
              </w:rPr>
              <w:t>Sun Blade T6340 Server Module Sun System Firmware with LDOMS support</w:t>
            </w:r>
          </w:p>
        </w:tc>
        <w:tc>
          <w:tcPr>
            <w:tcW w:w="1100" w:type="dxa"/>
            <w:vAlign w:val="top"/>
          </w:tcPr>
          <w:p w:rsidR="005E7A2B" w:rsidRPr="00D75B6E" w:rsidRDefault="00066668" w:rsidP="005E7A2B">
            <w:pPr>
              <w:ind w:firstLine="0"/>
              <w:jc w:val="center"/>
            </w:pPr>
            <w:r w:rsidRPr="00FD1FAA">
              <w:object w:dxaOrig="225" w:dyaOrig="225">
                <v:shape id="_x0000_i1087" type="#_x0000_t75" style="width:20.4pt;height:21.75pt" o:ole="">
                  <v:imagedata r:id="rId23" o:title=""/>
                </v:shape>
                <w:control r:id="rId32" w:name="ipmpopt11" w:shapeid="_x0000_i1087"/>
              </w:object>
            </w:r>
          </w:p>
        </w:tc>
      </w:tr>
      <w:tr w:rsidR="005E7A2B" w:rsidTr="005E7A2B">
        <w:tc>
          <w:tcPr>
            <w:tcW w:w="2213" w:type="dxa"/>
            <w:vAlign w:val="top"/>
          </w:tcPr>
          <w:p w:rsidR="005E7A2B" w:rsidRDefault="005E7A2B" w:rsidP="005E7A2B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449" w:type="dxa"/>
          </w:tcPr>
          <w:p w:rsidR="005E7A2B" w:rsidRPr="00847524" w:rsidRDefault="005E7A2B" w:rsidP="005E7A2B">
            <w:pPr>
              <w:ind w:firstLine="0"/>
            </w:pPr>
            <w:r>
              <w:t>139448-03</w:t>
            </w:r>
          </w:p>
        </w:tc>
        <w:tc>
          <w:tcPr>
            <w:tcW w:w="3526" w:type="dxa"/>
            <w:gridSpan w:val="2"/>
            <w:vAlign w:val="top"/>
          </w:tcPr>
          <w:p w:rsidR="005E7A2B" w:rsidRDefault="005E7A2B" w:rsidP="005E7A2B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-447550527"/>
            </w:sdtPr>
            <w:sdtEndPr/>
            <w:sdtContent>
              <w:p w:rsidR="005E7A2B" w:rsidRDefault="005E7A2B" w:rsidP="005E7A2B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5E7A2B" w:rsidTr="005E7A2B">
        <w:tc>
          <w:tcPr>
            <w:tcW w:w="8188" w:type="dxa"/>
            <w:gridSpan w:val="4"/>
            <w:vAlign w:val="top"/>
          </w:tcPr>
          <w:p w:rsidR="005E7A2B" w:rsidRPr="00FD1FAA" w:rsidRDefault="005E7A2B" w:rsidP="005E7A2B">
            <w:pPr>
              <w:ind w:firstLine="0"/>
              <w:jc w:val="left"/>
              <w:rPr>
                <w:i/>
              </w:rPr>
            </w:pPr>
            <w:r w:rsidRPr="00847524">
              <w:rPr>
                <w:i/>
              </w:rPr>
              <w:t>SPARC Enterprise T5440 Sun System Firmware with LDOMS support</w:t>
            </w:r>
          </w:p>
        </w:tc>
        <w:tc>
          <w:tcPr>
            <w:tcW w:w="1100" w:type="dxa"/>
            <w:vAlign w:val="top"/>
          </w:tcPr>
          <w:p w:rsidR="005E7A2B" w:rsidRPr="00D75B6E" w:rsidRDefault="00066668" w:rsidP="005E7A2B">
            <w:pPr>
              <w:ind w:firstLine="0"/>
              <w:jc w:val="center"/>
            </w:pPr>
            <w:r w:rsidRPr="00FD1FAA">
              <w:object w:dxaOrig="225" w:dyaOrig="225">
                <v:shape id="_x0000_i1089" type="#_x0000_t75" style="width:20.4pt;height:21.75pt" o:ole="">
                  <v:imagedata r:id="rId25" o:title=""/>
                </v:shape>
                <w:control r:id="rId33" w:name="ipmpopt21" w:shapeid="_x0000_i1089"/>
              </w:object>
            </w:r>
          </w:p>
        </w:tc>
      </w:tr>
      <w:tr w:rsidR="005E7A2B" w:rsidTr="005E7A2B">
        <w:tc>
          <w:tcPr>
            <w:tcW w:w="2213" w:type="dxa"/>
            <w:vAlign w:val="top"/>
          </w:tcPr>
          <w:p w:rsidR="005E7A2B" w:rsidRDefault="005E7A2B" w:rsidP="005E7A2B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449" w:type="dxa"/>
          </w:tcPr>
          <w:p w:rsidR="005E7A2B" w:rsidRPr="00847524" w:rsidRDefault="005E7A2B" w:rsidP="005E7A2B">
            <w:pPr>
              <w:ind w:firstLine="0"/>
            </w:pPr>
            <w:r>
              <w:t>139446-03</w:t>
            </w:r>
          </w:p>
        </w:tc>
        <w:tc>
          <w:tcPr>
            <w:tcW w:w="3526" w:type="dxa"/>
            <w:gridSpan w:val="2"/>
            <w:vAlign w:val="top"/>
          </w:tcPr>
          <w:p w:rsidR="005E7A2B" w:rsidRDefault="005E7A2B" w:rsidP="005E7A2B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-1096556409"/>
            </w:sdtPr>
            <w:sdtEndPr/>
            <w:sdtContent>
              <w:p w:rsidR="005E7A2B" w:rsidRDefault="005E7A2B" w:rsidP="005E7A2B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5E7A2B" w:rsidTr="005E7A2B">
        <w:tc>
          <w:tcPr>
            <w:tcW w:w="8188" w:type="dxa"/>
            <w:gridSpan w:val="4"/>
            <w:vAlign w:val="top"/>
          </w:tcPr>
          <w:p w:rsidR="005E7A2B" w:rsidRPr="00FD1FAA" w:rsidRDefault="005E7A2B" w:rsidP="005E7A2B">
            <w:pPr>
              <w:ind w:firstLine="0"/>
              <w:jc w:val="left"/>
              <w:rPr>
                <w:i/>
              </w:rPr>
            </w:pPr>
            <w:r w:rsidRPr="00847524">
              <w:rPr>
                <w:i/>
              </w:rPr>
              <w:t>Netra T5440 Sun System Firmware with LDOMS support</w:t>
            </w:r>
          </w:p>
        </w:tc>
        <w:tc>
          <w:tcPr>
            <w:tcW w:w="1100" w:type="dxa"/>
            <w:vAlign w:val="top"/>
          </w:tcPr>
          <w:p w:rsidR="005E7A2B" w:rsidRPr="00D75B6E" w:rsidRDefault="00066668" w:rsidP="005E7A2B">
            <w:pPr>
              <w:ind w:firstLine="0"/>
              <w:jc w:val="center"/>
            </w:pPr>
            <w:r w:rsidRPr="00FD1FAA">
              <w:object w:dxaOrig="225" w:dyaOrig="225">
                <v:shape id="_x0000_i1091" type="#_x0000_t75" style="width:20.4pt;height:21.75pt" o:ole="">
                  <v:imagedata r:id="rId25" o:title=""/>
                </v:shape>
                <w:control r:id="rId34" w:name="ipmpopt31" w:shapeid="_x0000_i1091"/>
              </w:object>
            </w:r>
          </w:p>
        </w:tc>
      </w:tr>
      <w:tr w:rsidR="005E7A2B" w:rsidTr="005E7A2B">
        <w:tc>
          <w:tcPr>
            <w:tcW w:w="2213" w:type="dxa"/>
            <w:vAlign w:val="top"/>
          </w:tcPr>
          <w:p w:rsidR="005E7A2B" w:rsidRDefault="005E7A2B" w:rsidP="005E7A2B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449" w:type="dxa"/>
          </w:tcPr>
          <w:p w:rsidR="005E7A2B" w:rsidRPr="00847524" w:rsidRDefault="005E7A2B" w:rsidP="005E7A2B">
            <w:pPr>
              <w:ind w:firstLine="0"/>
            </w:pPr>
            <w:r>
              <w:t>139445-04</w:t>
            </w:r>
          </w:p>
        </w:tc>
        <w:tc>
          <w:tcPr>
            <w:tcW w:w="3526" w:type="dxa"/>
            <w:gridSpan w:val="2"/>
            <w:vAlign w:val="top"/>
          </w:tcPr>
          <w:p w:rsidR="005E7A2B" w:rsidRDefault="005E7A2B" w:rsidP="005E7A2B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-19087651"/>
            </w:sdtPr>
            <w:sdtEndPr/>
            <w:sdtContent>
              <w:p w:rsidR="005E7A2B" w:rsidRDefault="005E7A2B" w:rsidP="005E7A2B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5E7A2B" w:rsidTr="005E7A2B">
        <w:tc>
          <w:tcPr>
            <w:tcW w:w="8188" w:type="dxa"/>
            <w:gridSpan w:val="4"/>
            <w:vAlign w:val="top"/>
          </w:tcPr>
          <w:p w:rsidR="005E7A2B" w:rsidRPr="00FD1FAA" w:rsidRDefault="005E7A2B" w:rsidP="005E7A2B">
            <w:pPr>
              <w:ind w:firstLine="0"/>
              <w:jc w:val="left"/>
              <w:rPr>
                <w:i/>
              </w:rPr>
            </w:pPr>
            <w:r w:rsidRPr="00847524">
              <w:rPr>
                <w:i/>
              </w:rPr>
              <w:t>SPARC Enterprise T5140 &amp; T5240 Sun System Firmware LDOMS</w:t>
            </w:r>
          </w:p>
        </w:tc>
        <w:tc>
          <w:tcPr>
            <w:tcW w:w="1100" w:type="dxa"/>
            <w:vAlign w:val="top"/>
          </w:tcPr>
          <w:p w:rsidR="005E7A2B" w:rsidRPr="00D75B6E" w:rsidRDefault="00066668" w:rsidP="005E7A2B">
            <w:pPr>
              <w:ind w:firstLine="0"/>
              <w:jc w:val="center"/>
            </w:pPr>
            <w:r w:rsidRPr="00FD1FAA">
              <w:object w:dxaOrig="225" w:dyaOrig="225">
                <v:shape id="_x0000_i1093" type="#_x0000_t75" style="width:20.4pt;height:21.75pt" o:ole="">
                  <v:imagedata r:id="rId25" o:title=""/>
                </v:shape>
                <w:control r:id="rId35" w:name="ipmpopt41" w:shapeid="_x0000_i1093"/>
              </w:object>
            </w:r>
          </w:p>
        </w:tc>
      </w:tr>
      <w:tr w:rsidR="005E7A2B" w:rsidTr="005E7A2B">
        <w:tc>
          <w:tcPr>
            <w:tcW w:w="2213" w:type="dxa"/>
            <w:vAlign w:val="top"/>
          </w:tcPr>
          <w:p w:rsidR="005E7A2B" w:rsidRDefault="005E7A2B" w:rsidP="005E7A2B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449" w:type="dxa"/>
          </w:tcPr>
          <w:p w:rsidR="005E7A2B" w:rsidRPr="00847524" w:rsidRDefault="005E7A2B" w:rsidP="005E7A2B">
            <w:pPr>
              <w:ind w:firstLine="0"/>
            </w:pPr>
            <w:r>
              <w:t>139444-03</w:t>
            </w:r>
          </w:p>
        </w:tc>
        <w:tc>
          <w:tcPr>
            <w:tcW w:w="3526" w:type="dxa"/>
            <w:gridSpan w:val="2"/>
            <w:vAlign w:val="top"/>
          </w:tcPr>
          <w:p w:rsidR="005E7A2B" w:rsidRDefault="005E7A2B" w:rsidP="005E7A2B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2021889810"/>
            </w:sdtPr>
            <w:sdtEndPr/>
            <w:sdtContent>
              <w:p w:rsidR="005E7A2B" w:rsidRDefault="005E7A2B" w:rsidP="005E7A2B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5E7A2B" w:rsidTr="005E7A2B">
        <w:tc>
          <w:tcPr>
            <w:tcW w:w="8188" w:type="dxa"/>
            <w:gridSpan w:val="4"/>
            <w:vAlign w:val="top"/>
          </w:tcPr>
          <w:p w:rsidR="005E7A2B" w:rsidRPr="00FD1FAA" w:rsidRDefault="005E7A2B" w:rsidP="005E7A2B">
            <w:pPr>
              <w:ind w:firstLine="0"/>
              <w:jc w:val="left"/>
              <w:rPr>
                <w:i/>
              </w:rPr>
            </w:pPr>
            <w:r w:rsidRPr="00847524">
              <w:rPr>
                <w:i/>
              </w:rPr>
              <w:t>Netra T5220 Sun System Firmware with LDOMS support</w:t>
            </w:r>
          </w:p>
        </w:tc>
        <w:tc>
          <w:tcPr>
            <w:tcW w:w="1100" w:type="dxa"/>
            <w:vAlign w:val="top"/>
          </w:tcPr>
          <w:p w:rsidR="005E7A2B" w:rsidRPr="00D75B6E" w:rsidRDefault="00066668" w:rsidP="005E7A2B">
            <w:pPr>
              <w:ind w:firstLine="0"/>
              <w:jc w:val="center"/>
            </w:pPr>
            <w:r w:rsidRPr="00FD1FAA">
              <w:object w:dxaOrig="225" w:dyaOrig="225">
                <v:shape id="_x0000_i1095" type="#_x0000_t75" style="width:20.4pt;height:21.75pt" o:ole="">
                  <v:imagedata r:id="rId25" o:title=""/>
                </v:shape>
                <w:control r:id="rId36" w:name="ipmpopt51" w:shapeid="_x0000_i1095"/>
              </w:object>
            </w:r>
          </w:p>
        </w:tc>
      </w:tr>
      <w:tr w:rsidR="005E7A2B" w:rsidTr="005E7A2B">
        <w:tc>
          <w:tcPr>
            <w:tcW w:w="2213" w:type="dxa"/>
            <w:vAlign w:val="top"/>
          </w:tcPr>
          <w:p w:rsidR="005E7A2B" w:rsidRDefault="005E7A2B" w:rsidP="005E7A2B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449" w:type="dxa"/>
          </w:tcPr>
          <w:p w:rsidR="005E7A2B" w:rsidRPr="00847524" w:rsidRDefault="005E7A2B" w:rsidP="005E7A2B">
            <w:pPr>
              <w:ind w:firstLine="0"/>
            </w:pPr>
            <w:r>
              <w:t>139442-06</w:t>
            </w:r>
          </w:p>
        </w:tc>
        <w:tc>
          <w:tcPr>
            <w:tcW w:w="3526" w:type="dxa"/>
            <w:gridSpan w:val="2"/>
            <w:vAlign w:val="top"/>
          </w:tcPr>
          <w:p w:rsidR="005E7A2B" w:rsidRDefault="005E7A2B" w:rsidP="005E7A2B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-318884248"/>
            </w:sdtPr>
            <w:sdtEndPr/>
            <w:sdtContent>
              <w:p w:rsidR="005E7A2B" w:rsidRDefault="005E7A2B" w:rsidP="005E7A2B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5E7A2B" w:rsidTr="005E7A2B">
        <w:tc>
          <w:tcPr>
            <w:tcW w:w="8188" w:type="dxa"/>
            <w:gridSpan w:val="4"/>
            <w:vAlign w:val="top"/>
          </w:tcPr>
          <w:p w:rsidR="005E7A2B" w:rsidRPr="00FD1FAA" w:rsidRDefault="005E7A2B" w:rsidP="005E7A2B">
            <w:pPr>
              <w:ind w:firstLine="0"/>
              <w:jc w:val="left"/>
              <w:rPr>
                <w:i/>
              </w:rPr>
            </w:pPr>
            <w:r w:rsidRPr="00847524">
              <w:rPr>
                <w:i/>
              </w:rPr>
              <w:t>Sun Blade T6320 + T6320-G2 Server Module Sun System Firmware with LDOMS support</w:t>
            </w:r>
          </w:p>
        </w:tc>
        <w:tc>
          <w:tcPr>
            <w:tcW w:w="1100" w:type="dxa"/>
            <w:vAlign w:val="top"/>
          </w:tcPr>
          <w:p w:rsidR="005E7A2B" w:rsidRPr="00D75B6E" w:rsidRDefault="00066668" w:rsidP="005E7A2B">
            <w:pPr>
              <w:ind w:firstLine="0"/>
              <w:jc w:val="center"/>
            </w:pPr>
            <w:r w:rsidRPr="00FD1FAA">
              <w:object w:dxaOrig="225" w:dyaOrig="225">
                <v:shape id="_x0000_i1097" type="#_x0000_t75" style="width:20.4pt;height:21.75pt" o:ole="">
                  <v:imagedata r:id="rId25" o:title=""/>
                </v:shape>
                <w:control r:id="rId37" w:name="ipmpopt61" w:shapeid="_x0000_i1097"/>
              </w:object>
            </w:r>
          </w:p>
        </w:tc>
      </w:tr>
      <w:tr w:rsidR="005E7A2B" w:rsidTr="005E7A2B">
        <w:tc>
          <w:tcPr>
            <w:tcW w:w="2213" w:type="dxa"/>
            <w:vAlign w:val="top"/>
          </w:tcPr>
          <w:p w:rsidR="005E7A2B" w:rsidRDefault="005E7A2B" w:rsidP="005E7A2B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449" w:type="dxa"/>
          </w:tcPr>
          <w:p w:rsidR="005E7A2B" w:rsidRPr="00847524" w:rsidRDefault="005E7A2B" w:rsidP="005E7A2B">
            <w:pPr>
              <w:ind w:firstLine="0"/>
            </w:pPr>
            <w:r>
              <w:t>139440-04</w:t>
            </w:r>
          </w:p>
        </w:tc>
        <w:tc>
          <w:tcPr>
            <w:tcW w:w="3526" w:type="dxa"/>
            <w:gridSpan w:val="2"/>
            <w:vAlign w:val="top"/>
          </w:tcPr>
          <w:p w:rsidR="005E7A2B" w:rsidRDefault="005E7A2B" w:rsidP="005E7A2B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2097130709"/>
            </w:sdtPr>
            <w:sdtEndPr/>
            <w:sdtContent>
              <w:p w:rsidR="005E7A2B" w:rsidRDefault="005E7A2B" w:rsidP="005E7A2B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5E7A2B" w:rsidTr="005E7A2B">
        <w:tc>
          <w:tcPr>
            <w:tcW w:w="8188" w:type="dxa"/>
            <w:gridSpan w:val="4"/>
            <w:vAlign w:val="top"/>
          </w:tcPr>
          <w:p w:rsidR="005E7A2B" w:rsidRPr="00FD1FAA" w:rsidRDefault="005E7A2B" w:rsidP="005E7A2B">
            <w:pPr>
              <w:ind w:firstLine="0"/>
              <w:jc w:val="left"/>
              <w:rPr>
                <w:i/>
              </w:rPr>
            </w:pPr>
            <w:r w:rsidRPr="00847524">
              <w:rPr>
                <w:i/>
              </w:rPr>
              <w:t>SPARC Enterprise T5120 &amp; T5220 Sun System Firmware with LDOMS support</w:t>
            </w:r>
          </w:p>
        </w:tc>
        <w:tc>
          <w:tcPr>
            <w:tcW w:w="1100" w:type="dxa"/>
            <w:vAlign w:val="top"/>
          </w:tcPr>
          <w:p w:rsidR="005E7A2B" w:rsidRPr="00D75B6E" w:rsidRDefault="00066668" w:rsidP="005E7A2B">
            <w:pPr>
              <w:ind w:firstLine="0"/>
              <w:jc w:val="center"/>
            </w:pPr>
            <w:r w:rsidRPr="00FD1FAA">
              <w:object w:dxaOrig="225" w:dyaOrig="225">
                <v:shape id="_x0000_i1099" type="#_x0000_t75" style="width:20.4pt;height:21.75pt" o:ole="">
                  <v:imagedata r:id="rId25" o:title=""/>
                </v:shape>
                <w:control r:id="rId38" w:name="ipmpopt71" w:shapeid="_x0000_i1099"/>
              </w:object>
            </w:r>
          </w:p>
        </w:tc>
      </w:tr>
      <w:tr w:rsidR="005E7A2B" w:rsidTr="005E7A2B">
        <w:tc>
          <w:tcPr>
            <w:tcW w:w="2213" w:type="dxa"/>
            <w:vAlign w:val="top"/>
          </w:tcPr>
          <w:p w:rsidR="005E7A2B" w:rsidRDefault="005E7A2B" w:rsidP="005E7A2B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449" w:type="dxa"/>
          </w:tcPr>
          <w:p w:rsidR="005E7A2B" w:rsidRPr="00847524" w:rsidRDefault="005E7A2B" w:rsidP="005E7A2B">
            <w:pPr>
              <w:ind w:firstLine="0"/>
            </w:pPr>
            <w:r>
              <w:t>139439-04</w:t>
            </w:r>
          </w:p>
        </w:tc>
        <w:tc>
          <w:tcPr>
            <w:tcW w:w="3526" w:type="dxa"/>
            <w:gridSpan w:val="2"/>
            <w:vAlign w:val="top"/>
          </w:tcPr>
          <w:p w:rsidR="005E7A2B" w:rsidRDefault="005E7A2B" w:rsidP="005E7A2B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-953474618"/>
            </w:sdtPr>
            <w:sdtEndPr/>
            <w:sdtContent>
              <w:p w:rsidR="005E7A2B" w:rsidRDefault="005E7A2B" w:rsidP="005E7A2B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BB6F91" w:rsidRDefault="00BB6F91" w:rsidP="002009D0">
      <w:pPr>
        <w:pStyle w:val="Heading5"/>
      </w:pPr>
      <w:r>
        <w:t xml:space="preserve">If </w:t>
      </w:r>
      <w:r w:rsidRPr="00BB6F91">
        <w:t>Sun Cluster</w:t>
      </w:r>
      <w:r>
        <w:t xml:space="preserve"> used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BB6F91" w:rsidTr="00BB6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BB6F91" w:rsidRDefault="00BB6F91" w:rsidP="00BB6F91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BB6F91" w:rsidRDefault="00BB6F91" w:rsidP="00BB6F91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BB6F91" w:rsidRDefault="00BB6F91" w:rsidP="00BB6F91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BB6F91" w:rsidRDefault="00BB6F91" w:rsidP="00BB6F91">
            <w:pPr>
              <w:ind w:firstLine="0"/>
            </w:pPr>
            <w:r>
              <w:t>Passed</w:t>
            </w:r>
          </w:p>
        </w:tc>
      </w:tr>
      <w:tr w:rsidR="005E7A2B" w:rsidTr="005E7A2B">
        <w:tc>
          <w:tcPr>
            <w:tcW w:w="9288" w:type="dxa"/>
            <w:gridSpan w:val="4"/>
          </w:tcPr>
          <w:p w:rsidR="005E7A2B" w:rsidRPr="00D55341" w:rsidRDefault="005E7A2B" w:rsidP="005E7A2B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 1</w:t>
            </w:r>
          </w:p>
        </w:tc>
      </w:tr>
      <w:tr w:rsidR="005E7A2B" w:rsidTr="005E7A2B">
        <w:tc>
          <w:tcPr>
            <w:tcW w:w="2660" w:type="dxa"/>
            <w:vAlign w:val="top"/>
          </w:tcPr>
          <w:p w:rsidR="005E7A2B" w:rsidRDefault="005E7A2B" w:rsidP="005E7A2B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764" w:type="dxa"/>
          </w:tcPr>
          <w:p w:rsidR="005E7A2B" w:rsidRPr="00BB6F91" w:rsidRDefault="005E7A2B" w:rsidP="005E7A2B">
            <w:pPr>
              <w:ind w:firstLine="0"/>
              <w:rPr>
                <w:lang w:val="vi-VN"/>
              </w:rPr>
            </w:pPr>
            <w:r w:rsidRPr="00BB6F91">
              <w:rPr>
                <w:lang w:val="vi-VN"/>
              </w:rPr>
              <w:t>125508-08</w:t>
            </w:r>
          </w:p>
          <w:p w:rsidR="005E7A2B" w:rsidRPr="00BB6F91" w:rsidRDefault="005E7A2B" w:rsidP="005E7A2B">
            <w:pPr>
              <w:ind w:firstLine="0"/>
              <w:rPr>
                <w:lang w:val="vi-VN"/>
              </w:rPr>
            </w:pPr>
            <w:r w:rsidRPr="00BB6F91">
              <w:rPr>
                <w:lang w:val="vi-VN"/>
              </w:rPr>
              <w:t>125514-05</w:t>
            </w:r>
          </w:p>
          <w:p w:rsidR="005E7A2B" w:rsidRPr="00BB6F91" w:rsidRDefault="005E7A2B" w:rsidP="005E7A2B">
            <w:pPr>
              <w:ind w:firstLine="0"/>
              <w:rPr>
                <w:lang w:val="vi-VN"/>
              </w:rPr>
            </w:pPr>
            <w:r w:rsidRPr="00BB6F91">
              <w:rPr>
                <w:lang w:val="vi-VN"/>
              </w:rPr>
              <w:t>125992-04</w:t>
            </w:r>
          </w:p>
          <w:p w:rsidR="005E7A2B" w:rsidRPr="00BB6F91" w:rsidRDefault="005E7A2B" w:rsidP="005E7A2B">
            <w:pPr>
              <w:ind w:firstLine="0"/>
              <w:rPr>
                <w:lang w:val="vi-VN"/>
              </w:rPr>
            </w:pPr>
            <w:r w:rsidRPr="00BB6F91">
              <w:rPr>
                <w:lang w:val="vi-VN"/>
              </w:rPr>
              <w:t>126047-11</w:t>
            </w:r>
          </w:p>
          <w:p w:rsidR="005E7A2B" w:rsidRPr="00BB6F91" w:rsidRDefault="005E7A2B" w:rsidP="005E7A2B">
            <w:pPr>
              <w:ind w:firstLine="0"/>
              <w:rPr>
                <w:lang w:val="vi-VN"/>
              </w:rPr>
            </w:pPr>
            <w:r w:rsidRPr="00BB6F91">
              <w:rPr>
                <w:lang w:val="vi-VN"/>
              </w:rPr>
              <w:t>126095-05</w:t>
            </w:r>
          </w:p>
          <w:p w:rsidR="005E7A2B" w:rsidRPr="005E37EE" w:rsidRDefault="005E7A2B" w:rsidP="005E7A2B">
            <w:pPr>
              <w:ind w:firstLine="0"/>
              <w:rPr>
                <w:lang w:val="vi-VN"/>
              </w:rPr>
            </w:pPr>
            <w:r w:rsidRPr="00BB6F91">
              <w:rPr>
                <w:lang w:val="vi-VN"/>
              </w:rPr>
              <w:t>126106-33</w:t>
            </w:r>
          </w:p>
        </w:tc>
        <w:tc>
          <w:tcPr>
            <w:tcW w:w="2764" w:type="dxa"/>
            <w:vAlign w:val="top"/>
          </w:tcPr>
          <w:p w:rsidR="005E7A2B" w:rsidRDefault="005E7A2B" w:rsidP="005E7A2B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-284432634"/>
            </w:sdtPr>
            <w:sdtEndPr/>
            <w:sdtContent>
              <w:p w:rsidR="005E7A2B" w:rsidRDefault="005E7A2B" w:rsidP="005E7A2B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5E7A2B" w:rsidTr="005E7A2B">
        <w:tc>
          <w:tcPr>
            <w:tcW w:w="9288" w:type="dxa"/>
            <w:gridSpan w:val="4"/>
          </w:tcPr>
          <w:p w:rsidR="005E7A2B" w:rsidRPr="00D55341" w:rsidRDefault="005E7A2B" w:rsidP="005E7A2B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 2</w:t>
            </w:r>
          </w:p>
        </w:tc>
      </w:tr>
      <w:tr w:rsidR="00465ED6" w:rsidTr="00BB6F91">
        <w:tc>
          <w:tcPr>
            <w:tcW w:w="2660" w:type="dxa"/>
            <w:vAlign w:val="top"/>
          </w:tcPr>
          <w:p w:rsidR="00465ED6" w:rsidRDefault="00465ED6" w:rsidP="00BB6F91">
            <w:pPr>
              <w:ind w:firstLine="0"/>
              <w:jc w:val="left"/>
            </w:pPr>
            <w:r>
              <w:t>Patches</w:t>
            </w:r>
          </w:p>
        </w:tc>
        <w:tc>
          <w:tcPr>
            <w:tcW w:w="2764" w:type="dxa"/>
          </w:tcPr>
          <w:p w:rsidR="00465ED6" w:rsidRPr="00BB6F91" w:rsidRDefault="00465ED6" w:rsidP="00BB6F91">
            <w:pPr>
              <w:ind w:firstLine="0"/>
              <w:rPr>
                <w:lang w:val="vi-VN"/>
              </w:rPr>
            </w:pPr>
            <w:r w:rsidRPr="00BB6F91">
              <w:rPr>
                <w:lang w:val="vi-VN"/>
              </w:rPr>
              <w:t>125508-08</w:t>
            </w:r>
          </w:p>
          <w:p w:rsidR="00465ED6" w:rsidRPr="00BB6F91" w:rsidRDefault="00465ED6" w:rsidP="00BB6F91">
            <w:pPr>
              <w:ind w:firstLine="0"/>
              <w:rPr>
                <w:lang w:val="vi-VN"/>
              </w:rPr>
            </w:pPr>
            <w:r w:rsidRPr="00BB6F91">
              <w:rPr>
                <w:lang w:val="vi-VN"/>
              </w:rPr>
              <w:t>125514-05</w:t>
            </w:r>
          </w:p>
          <w:p w:rsidR="00465ED6" w:rsidRPr="00BB6F91" w:rsidRDefault="00465ED6" w:rsidP="00BB6F91">
            <w:pPr>
              <w:ind w:firstLine="0"/>
              <w:rPr>
                <w:lang w:val="vi-VN"/>
              </w:rPr>
            </w:pPr>
            <w:r w:rsidRPr="00BB6F91">
              <w:rPr>
                <w:lang w:val="vi-VN"/>
              </w:rPr>
              <w:t>125992-04</w:t>
            </w:r>
          </w:p>
          <w:p w:rsidR="00465ED6" w:rsidRPr="00BB6F91" w:rsidRDefault="00465ED6" w:rsidP="00BB6F91">
            <w:pPr>
              <w:ind w:firstLine="0"/>
              <w:rPr>
                <w:lang w:val="vi-VN"/>
              </w:rPr>
            </w:pPr>
            <w:r w:rsidRPr="00BB6F91">
              <w:rPr>
                <w:lang w:val="vi-VN"/>
              </w:rPr>
              <w:t>126047-11</w:t>
            </w:r>
          </w:p>
          <w:p w:rsidR="00465ED6" w:rsidRPr="00BB6F91" w:rsidRDefault="00465ED6" w:rsidP="00BB6F91">
            <w:pPr>
              <w:ind w:firstLine="0"/>
              <w:rPr>
                <w:lang w:val="vi-VN"/>
              </w:rPr>
            </w:pPr>
            <w:r w:rsidRPr="00BB6F91">
              <w:rPr>
                <w:lang w:val="vi-VN"/>
              </w:rPr>
              <w:t>126095-05</w:t>
            </w:r>
          </w:p>
          <w:p w:rsidR="00465ED6" w:rsidRPr="005E37EE" w:rsidRDefault="00465ED6" w:rsidP="00BB6F91">
            <w:pPr>
              <w:ind w:firstLine="0"/>
              <w:rPr>
                <w:lang w:val="vi-VN"/>
              </w:rPr>
            </w:pPr>
            <w:r w:rsidRPr="00BB6F91">
              <w:rPr>
                <w:lang w:val="vi-VN"/>
              </w:rPr>
              <w:t>126106-33</w:t>
            </w:r>
          </w:p>
        </w:tc>
        <w:tc>
          <w:tcPr>
            <w:tcW w:w="2764" w:type="dxa"/>
            <w:vAlign w:val="top"/>
          </w:tcPr>
          <w:p w:rsidR="00465ED6" w:rsidRDefault="00465ED6" w:rsidP="00BB6F91">
            <w:pPr>
              <w:ind w:firstLine="0"/>
              <w:jc w:val="left"/>
            </w:pPr>
          </w:p>
        </w:tc>
        <w:tc>
          <w:tcPr>
            <w:tcW w:w="1100" w:type="dxa"/>
            <w:vAlign w:val="top"/>
          </w:tcPr>
          <w:sdt>
            <w:sdtPr>
              <w:id w:val="1348907957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2009D0" w:rsidRPr="007841AB" w:rsidRDefault="002009D0" w:rsidP="002009D0">
      <w:pPr>
        <w:pStyle w:val="Heading5"/>
      </w:pPr>
      <w:r w:rsidRPr="007841AB">
        <w:t>Commands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7984"/>
        <w:gridCol w:w="1304"/>
      </w:tblGrid>
      <w:tr w:rsidR="002009D0" w:rsidTr="00FD1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2009D0" w:rsidRPr="00C52B53" w:rsidRDefault="002009D0" w:rsidP="00FD1FAA">
            <w:pPr>
              <w:ind w:firstLine="0"/>
              <w:rPr>
                <w:i/>
              </w:rPr>
            </w:pPr>
            <w:r w:rsidRPr="00C52B53">
              <w:rPr>
                <w:i/>
              </w:rPr>
              <w:t xml:space="preserve">Check </w:t>
            </w:r>
            <w:r>
              <w:rPr>
                <w:i/>
              </w:rPr>
              <w:t>command</w:t>
            </w:r>
          </w:p>
        </w:tc>
      </w:tr>
      <w:tr w:rsidR="002009D0" w:rsidRPr="008637FE" w:rsidTr="00FD1FAA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2009D0" w:rsidRPr="00B200DE" w:rsidRDefault="002009D0" w:rsidP="00FD1FAA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># /usr/sbin/patchadd -p | grep 120753</w:t>
            </w:r>
          </w:p>
          <w:p w:rsidR="002009D0" w:rsidRPr="00B200DE" w:rsidRDefault="002009D0" w:rsidP="00FD1FAA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># /usr/sbin/patchadd -p | grep 139574</w:t>
            </w:r>
          </w:p>
          <w:p w:rsidR="002009D0" w:rsidRPr="00B200DE" w:rsidRDefault="002009D0" w:rsidP="00FD1FAA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># /usr/sbin/patchadd -p | grep 141444</w:t>
            </w:r>
          </w:p>
          <w:p w:rsidR="002009D0" w:rsidRDefault="002009D0" w:rsidP="00FD1FAA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># /usr/sbin/patchadd -p | grep 141414</w:t>
            </w:r>
          </w:p>
          <w:p w:rsidR="002009D0" w:rsidRPr="00B200DE" w:rsidRDefault="002009D0" w:rsidP="00FD1FAA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2009D0" w:rsidRPr="00B200DE" w:rsidRDefault="002009D0" w:rsidP="00FD1FAA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 xml:space="preserve"># /usr/sbin/patchadd -p | grep </w:t>
            </w:r>
            <w:r w:rsidRPr="00DA04E4">
              <w:rPr>
                <w:rFonts w:ascii="Courier New" w:hAnsi="Courier New" w:cs="Courier New"/>
                <w:b/>
                <w:sz w:val="20"/>
                <w:szCs w:val="20"/>
              </w:rPr>
              <w:t>119963</w:t>
            </w:r>
          </w:p>
          <w:p w:rsidR="002009D0" w:rsidRDefault="002009D0" w:rsidP="00FD1FAA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 xml:space="preserve"># /usr/sbin/patchadd -p | grep </w:t>
            </w:r>
            <w:r w:rsidRPr="00DA04E4">
              <w:rPr>
                <w:rFonts w:ascii="Courier New" w:hAnsi="Courier New" w:cs="Courier New"/>
                <w:b/>
                <w:sz w:val="20"/>
                <w:szCs w:val="20"/>
              </w:rPr>
              <w:t>124861</w:t>
            </w:r>
          </w:p>
          <w:p w:rsidR="002009D0" w:rsidRDefault="002009D0" w:rsidP="00FD1FAA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2009D0" w:rsidRPr="00B200DE" w:rsidRDefault="002009D0" w:rsidP="00FD1FAA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 xml:space="preserve"># /usr/sbin/patchadd -p | grep </w:t>
            </w:r>
            <w:r w:rsidRPr="00DA04E4">
              <w:rPr>
                <w:rFonts w:ascii="Courier New" w:hAnsi="Courier New" w:cs="Courier New"/>
                <w:b/>
                <w:sz w:val="20"/>
                <w:szCs w:val="20"/>
              </w:rPr>
              <w:t>125555</w:t>
            </w:r>
          </w:p>
          <w:p w:rsidR="002009D0" w:rsidRPr="00B200DE" w:rsidRDefault="002009D0" w:rsidP="00FD1FAA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 xml:space="preserve"># /usr/sbin/patchadd -p | grep </w:t>
            </w:r>
            <w:r w:rsidRPr="00DA04E4">
              <w:rPr>
                <w:rFonts w:ascii="Courier New" w:hAnsi="Courier New" w:cs="Courier New"/>
                <w:b/>
                <w:sz w:val="20"/>
                <w:szCs w:val="20"/>
              </w:rPr>
              <w:t>140796</w:t>
            </w:r>
          </w:p>
          <w:p w:rsidR="002009D0" w:rsidRPr="00B200DE" w:rsidRDefault="002009D0" w:rsidP="00FD1FAA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 xml:space="preserve"># /usr/sbin/patchadd -p | grep </w:t>
            </w:r>
            <w:r w:rsidRPr="00DA04E4">
              <w:rPr>
                <w:rFonts w:ascii="Courier New" w:hAnsi="Courier New" w:cs="Courier New"/>
                <w:b/>
                <w:sz w:val="20"/>
                <w:szCs w:val="20"/>
              </w:rPr>
              <w:t>140899</w:t>
            </w:r>
          </w:p>
          <w:p w:rsidR="002009D0" w:rsidRDefault="002009D0" w:rsidP="00FD1FAA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 xml:space="preserve"># /usr/sbin/patchadd -p | grep </w:t>
            </w:r>
            <w:r w:rsidRPr="00DA04E4">
              <w:rPr>
                <w:rFonts w:ascii="Courier New" w:hAnsi="Courier New" w:cs="Courier New"/>
                <w:b/>
                <w:sz w:val="20"/>
                <w:szCs w:val="20"/>
              </w:rPr>
              <w:t>141016</w:t>
            </w:r>
          </w:p>
          <w:p w:rsidR="002009D0" w:rsidRDefault="002009D0" w:rsidP="00FD1FAA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># /usr/sbin/patchadd -p | grep</w:t>
            </w:r>
            <w:r w:rsidRPr="00C50FD8">
              <w:rPr>
                <w:rFonts w:ascii="Courier New" w:hAnsi="Courier New" w:cs="Courier New"/>
                <w:b/>
                <w:sz w:val="20"/>
                <w:szCs w:val="20"/>
              </w:rPr>
              <w:t>139555</w:t>
            </w:r>
          </w:p>
          <w:p w:rsidR="002009D0" w:rsidRDefault="002009D0" w:rsidP="00FD1FAA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># /usr/sbin/patchadd -p | grep</w:t>
            </w:r>
            <w:r w:rsidRPr="00C50FD8">
              <w:rPr>
                <w:rFonts w:ascii="Courier New" w:hAnsi="Courier New" w:cs="Courier New"/>
                <w:b/>
                <w:sz w:val="20"/>
                <w:szCs w:val="20"/>
              </w:rPr>
              <w:t>141414</w:t>
            </w:r>
          </w:p>
          <w:p w:rsidR="002009D0" w:rsidRPr="00A64CCD" w:rsidRDefault="002009D0" w:rsidP="00FD1FA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># /usr/sbin/patchadd -p | grep</w:t>
            </w:r>
            <w:r w:rsidRPr="00C50FD8">
              <w:rPr>
                <w:rFonts w:ascii="Courier New" w:hAnsi="Courier New" w:cs="Courier New"/>
                <w:b/>
                <w:sz w:val="20"/>
                <w:szCs w:val="20"/>
              </w:rPr>
              <w:t>141736</w:t>
            </w:r>
          </w:p>
        </w:tc>
      </w:tr>
      <w:tr w:rsidR="002009D0" w:rsidRPr="00FD3610" w:rsidTr="00465ED6">
        <w:tblPrEx>
          <w:tblBorders>
            <w:top w:val="single" w:sz="2" w:space="0" w:color="auto"/>
            <w:left w:val="none" w:sz="0" w:space="0" w:color="auto"/>
            <w:bottom w:val="single" w:sz="2" w:space="0" w:color="auto"/>
          </w:tblBorders>
        </w:tblPrEx>
        <w:tc>
          <w:tcPr>
            <w:tcW w:w="7984" w:type="dxa"/>
            <w:tcBorders>
              <w:right w:val="nil"/>
            </w:tcBorders>
            <w:shd w:val="clear" w:color="auto" w:fill="C6D9F1" w:themeFill="text2" w:themeFillTint="33"/>
          </w:tcPr>
          <w:p w:rsidR="002009D0" w:rsidRPr="005644EB" w:rsidRDefault="002009D0" w:rsidP="00FD1FAA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Check log (please, embeded check log content in the file)</w:t>
            </w:r>
          </w:p>
        </w:tc>
        <w:tc>
          <w:tcPr>
            <w:tcW w:w="1304" w:type="dxa"/>
            <w:tcBorders>
              <w:left w:val="nil"/>
            </w:tcBorders>
            <w:shd w:val="clear" w:color="auto" w:fill="C6D9F1" w:themeFill="text2" w:themeFillTint="33"/>
          </w:tcPr>
          <w:p w:rsidR="002009D0" w:rsidRPr="005644EB" w:rsidRDefault="002009D0" w:rsidP="00FD1FAA">
            <w:pPr>
              <w:ind w:firstLine="0"/>
              <w:jc w:val="right"/>
              <w:rPr>
                <w:b/>
                <w:i/>
              </w:rPr>
            </w:pPr>
            <w:r w:rsidRPr="000B6A69">
              <w:rPr>
                <w:b/>
                <w:i/>
              </w:rPr>
              <w:object w:dxaOrig="1080" w:dyaOrig="810">
                <v:shape id="_x0000_i1060" type="#_x0000_t75" style="width:54.35pt;height:40.1pt" o:ole="">
                  <v:imagedata r:id="rId39" o:title=""/>
                </v:shape>
                <o:OLEObject Type="Embed" ProgID="Package" ShapeID="_x0000_i1060" DrawAspect="Content" ObjectID="_1517987486" r:id="rId40"/>
              </w:object>
            </w:r>
          </w:p>
        </w:tc>
      </w:tr>
    </w:tbl>
    <w:p w:rsidR="00C651FE" w:rsidRPr="007841AB" w:rsidRDefault="00C651FE" w:rsidP="007375BB">
      <w:pPr>
        <w:pStyle w:val="Heading5"/>
      </w:pPr>
      <w:r w:rsidRPr="007841AB">
        <w:t>Commands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7984"/>
        <w:gridCol w:w="1304"/>
      </w:tblGrid>
      <w:tr w:rsidR="009D3D7B" w:rsidTr="00896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9D3D7B" w:rsidRPr="00C52B53" w:rsidRDefault="009D3D7B" w:rsidP="00896570">
            <w:pPr>
              <w:ind w:firstLine="0"/>
              <w:rPr>
                <w:i/>
              </w:rPr>
            </w:pPr>
            <w:r w:rsidRPr="00C52B53">
              <w:rPr>
                <w:i/>
              </w:rPr>
              <w:t xml:space="preserve">Check </w:t>
            </w:r>
            <w:r>
              <w:rPr>
                <w:i/>
              </w:rPr>
              <w:t>command</w:t>
            </w:r>
          </w:p>
        </w:tc>
      </w:tr>
      <w:tr w:rsidR="00C651FE" w:rsidRPr="008637FE" w:rsidTr="006E4A98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C651FE" w:rsidRPr="00B200DE" w:rsidRDefault="00C651FE" w:rsidP="00C651FE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># /usr/sbin/patchadd -p | grep 120753</w:t>
            </w:r>
          </w:p>
          <w:p w:rsidR="00C651FE" w:rsidRPr="00B200DE" w:rsidRDefault="00C651FE" w:rsidP="00C651FE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># /usr/sbin/patchadd -p | grep 139574</w:t>
            </w:r>
          </w:p>
          <w:p w:rsidR="00C651FE" w:rsidRPr="00B200DE" w:rsidRDefault="00C651FE" w:rsidP="00C651FE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># /usr/sbin/patchadd -p | grep 141444</w:t>
            </w:r>
          </w:p>
          <w:p w:rsidR="00C651FE" w:rsidRPr="00B200DE" w:rsidRDefault="00C651FE" w:rsidP="00C651FE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># /usr/sbin/patchadd -p | grep 141414</w:t>
            </w:r>
          </w:p>
          <w:p w:rsidR="00C651FE" w:rsidRPr="00B200DE" w:rsidRDefault="00C651FE" w:rsidP="00C651FE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># /usr/sbin/patchadd -p | grep 125508</w:t>
            </w:r>
          </w:p>
          <w:p w:rsidR="00C651FE" w:rsidRPr="00B200DE" w:rsidRDefault="00C651FE" w:rsidP="00C651FE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># /usr/sbin/patchadd -p | grep 125514</w:t>
            </w:r>
          </w:p>
          <w:p w:rsidR="00C651FE" w:rsidRPr="00B200DE" w:rsidRDefault="00C651FE" w:rsidP="00C651FE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># /usr/sbin/patchadd -p | grep 125992</w:t>
            </w:r>
          </w:p>
          <w:p w:rsidR="00C651FE" w:rsidRPr="00B200DE" w:rsidRDefault="00C651FE" w:rsidP="00C651FE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># /usr/sbin/patchadd -p | grep 126047</w:t>
            </w:r>
          </w:p>
          <w:p w:rsidR="00C651FE" w:rsidRPr="00B200DE" w:rsidRDefault="00C651FE" w:rsidP="00C651FE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># /usr/sbin/patchadd -p | grep 126095</w:t>
            </w:r>
          </w:p>
          <w:p w:rsidR="00C651FE" w:rsidRPr="00A64CCD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200DE">
              <w:rPr>
                <w:rFonts w:ascii="Courier New" w:hAnsi="Courier New" w:cs="Courier New"/>
                <w:b/>
                <w:sz w:val="20"/>
                <w:szCs w:val="20"/>
              </w:rPr>
              <w:t># /usr/sbin/patchadd -p | grep 126106</w:t>
            </w:r>
          </w:p>
        </w:tc>
      </w:tr>
      <w:tr w:rsidR="009D3D7B" w:rsidRPr="00FD3610" w:rsidTr="00B561E8">
        <w:tblPrEx>
          <w:tblBorders>
            <w:top w:val="single" w:sz="2" w:space="0" w:color="auto"/>
            <w:left w:val="none" w:sz="0" w:space="0" w:color="auto"/>
            <w:bottom w:val="single" w:sz="2" w:space="0" w:color="auto"/>
          </w:tblBorders>
        </w:tblPrEx>
        <w:tc>
          <w:tcPr>
            <w:tcW w:w="7984" w:type="dxa"/>
            <w:tcBorders>
              <w:right w:val="nil"/>
            </w:tcBorders>
            <w:shd w:val="clear" w:color="auto" w:fill="C6D9F1" w:themeFill="text2" w:themeFillTint="33"/>
          </w:tcPr>
          <w:p w:rsidR="009D3D7B" w:rsidRPr="005644EB" w:rsidRDefault="009D3D7B" w:rsidP="00896570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Check log (please, embeded check log content in the file)</w:t>
            </w:r>
          </w:p>
        </w:tc>
        <w:tc>
          <w:tcPr>
            <w:tcW w:w="1304" w:type="dxa"/>
            <w:tcBorders>
              <w:left w:val="nil"/>
            </w:tcBorders>
            <w:shd w:val="clear" w:color="auto" w:fill="C6D9F1" w:themeFill="text2" w:themeFillTint="33"/>
          </w:tcPr>
          <w:p w:rsidR="009D3D7B" w:rsidRPr="005644EB" w:rsidRDefault="009D3D7B" w:rsidP="00896570">
            <w:pPr>
              <w:ind w:firstLine="0"/>
              <w:jc w:val="right"/>
              <w:rPr>
                <w:b/>
                <w:i/>
              </w:rPr>
            </w:pPr>
            <w:r w:rsidRPr="000B6A69">
              <w:rPr>
                <w:b/>
                <w:i/>
              </w:rPr>
              <w:object w:dxaOrig="1080" w:dyaOrig="810">
                <v:shape id="_x0000_i1061" type="#_x0000_t75" style="width:54.35pt;height:40.1pt" o:ole="">
                  <v:imagedata r:id="rId39" o:title=""/>
                </v:shape>
                <o:OLEObject Type="Embed" ProgID="Package" ShapeID="_x0000_i1061" DrawAspect="Content" ObjectID="_1517987487" r:id="rId41"/>
              </w:object>
            </w:r>
          </w:p>
        </w:tc>
      </w:tr>
    </w:tbl>
    <w:p w:rsidR="00B561E8" w:rsidRDefault="00B561E8" w:rsidP="00B561E8">
      <w:pPr>
        <w:pStyle w:val="Heading2"/>
        <w:rPr>
          <w:ins w:id="442" w:author="Nguyen Tien Hiep" w:date="2012-08-20T10:08:00Z"/>
        </w:rPr>
      </w:pPr>
      <w:bookmarkStart w:id="443" w:name="_Toc333219484"/>
      <w:bookmarkStart w:id="444" w:name="_Toc333221441"/>
      <w:ins w:id="445" w:author="Nguyen Tien Hiep" w:date="2012-08-20T10:08:00Z">
        <w:r>
          <w:t>Network</w:t>
        </w:r>
        <w:bookmarkEnd w:id="443"/>
        <w:bookmarkEnd w:id="444"/>
      </w:ins>
    </w:p>
    <w:p w:rsidR="00B561E8" w:rsidRDefault="00B561E8" w:rsidP="00B561E8">
      <w:pPr>
        <w:rPr>
          <w:ins w:id="446" w:author="Nguyen Tien Hiep" w:date="2012-08-20T10:08:00Z"/>
        </w:rPr>
      </w:pPr>
      <w:ins w:id="447" w:author="Nguyen Tien Hiep" w:date="2012-08-20T10:08:00Z">
        <w:r>
          <w:t>-On Oracle RAC e</w:t>
        </w:r>
        <w:r w:rsidRPr="003A6860">
          <w:t>ach node has at least two network interface cards</w:t>
        </w:r>
        <w:r>
          <w:t>.</w:t>
        </w:r>
      </w:ins>
    </w:p>
    <w:p w:rsidR="00B561E8" w:rsidRDefault="00B561E8" w:rsidP="00B561E8">
      <w:pPr>
        <w:rPr>
          <w:ins w:id="448" w:author="Nguyen Tien Hiep" w:date="2012-08-20T10:08:00Z"/>
        </w:rPr>
      </w:pPr>
      <w:ins w:id="449" w:author="Nguyen Tien Hiep" w:date="2012-08-20T10:08:00Z">
        <w:r w:rsidRPr="00863277">
          <w:t>-Public interface names must be the same for all nodes.</w:t>
        </w:r>
      </w:ins>
    </w:p>
    <w:p w:rsidR="00B561E8" w:rsidRDefault="00B561E8" w:rsidP="00B561E8">
      <w:pPr>
        <w:rPr>
          <w:ins w:id="450" w:author="Nguyen Tien Hiep" w:date="2012-08-20T10:08:00Z"/>
        </w:rPr>
      </w:pPr>
      <w:ins w:id="451" w:author="Nguyen Tien Hiep" w:date="2012-08-20T10:08:00Z">
        <w:r w:rsidRPr="00863277">
          <w:t>-You should configure the same private interface names for all nodes as well.</w:t>
        </w:r>
      </w:ins>
    </w:p>
    <w:p w:rsidR="00B561E8" w:rsidRDefault="00B561E8" w:rsidP="00B561E8">
      <w:pPr>
        <w:rPr>
          <w:ins w:id="452" w:author="Nguyen Tien Hiep" w:date="2012-08-20T10:08:00Z"/>
        </w:rPr>
      </w:pPr>
      <w:ins w:id="453" w:author="Nguyen Tien Hiep" w:date="2012-08-20T10:08:00Z">
        <w:r w:rsidRPr="004968BE">
          <w:t>-The network adapter for the public interface must support TCP/IP.</w:t>
        </w:r>
      </w:ins>
    </w:p>
    <w:p w:rsidR="00B561E8" w:rsidRPr="00DA6C97" w:rsidRDefault="00B561E8" w:rsidP="00B561E8">
      <w:pPr>
        <w:rPr>
          <w:ins w:id="454" w:author="Nguyen Tien Hiep" w:date="2012-08-20T10:08:00Z"/>
        </w:rPr>
      </w:pPr>
      <w:ins w:id="455" w:author="Nguyen Tien Hiep" w:date="2012-08-20T10:08:00Z">
        <w:r>
          <w:t>-The network adapter for the private interface must support the user datagram protocol (UDP) using high-speed network adapters and a network switch that supports TCP/IP (Gigabit Ethernet or better</w:t>
        </w:r>
      </w:ins>
      <w:ins w:id="456" w:author="Nguyen Tien Hiep" w:date="2012-08-20T10:16:00Z">
        <w:r w:rsidR="000D5438">
          <w:t>)</w:t>
        </w:r>
      </w:ins>
      <w:ins w:id="457" w:author="Nguyen Tien Hiep" w:date="2012-08-20T10:08:00Z">
        <w:r>
          <w:t>.</w:t>
        </w:r>
      </w:ins>
    </w:p>
    <w:p w:rsidR="003F0986" w:rsidDel="00D85D2B" w:rsidRDefault="003F0986">
      <w:pPr>
        <w:pStyle w:val="Heading1"/>
        <w:numPr>
          <w:ilvl w:val="0"/>
          <w:numId w:val="0"/>
        </w:numPr>
        <w:ind w:left="425"/>
        <w:rPr>
          <w:ins w:id="458" w:author="Nguyen Tien Hiep" w:date="2012-08-20T10:05:00Z"/>
          <w:del w:id="459" w:author="Sony Vaio" w:date="2016-02-26T10:22:00Z"/>
        </w:rPr>
        <w:pPrChange w:id="460" w:author="Nguyen Tien Hiep" w:date="2012-08-20T10:05:00Z">
          <w:pPr>
            <w:pStyle w:val="Heading1"/>
          </w:pPr>
        </w:pPrChange>
      </w:pPr>
    </w:p>
    <w:p w:rsidR="007841AB" w:rsidRPr="007841AB" w:rsidRDefault="007841AB" w:rsidP="000A111A">
      <w:pPr>
        <w:pStyle w:val="Heading1"/>
        <w:rPr>
          <w:lang w:val="vi-VN"/>
        </w:rPr>
      </w:pPr>
      <w:bookmarkStart w:id="461" w:name="_Toc333221442"/>
      <w:r>
        <w:t>Preparations</w:t>
      </w:r>
      <w:bookmarkEnd w:id="461"/>
      <w:ins w:id="462" w:author="Nguyen Tien Hiep" w:date="2012-08-20T10:05:00Z">
        <w:r w:rsidR="006031F7">
          <w:t xml:space="preserve"> </w:t>
        </w:r>
      </w:ins>
    </w:p>
    <w:p w:rsidR="00E254E6" w:rsidRDefault="00193C52" w:rsidP="000A111A">
      <w:pPr>
        <w:pStyle w:val="Heading2"/>
        <w:rPr>
          <w:lang w:val="vi-VN"/>
        </w:rPr>
      </w:pPr>
      <w:bookmarkStart w:id="463" w:name="_Toc333221443"/>
      <w:r>
        <w:t>UDP and TCP Kernel Parameters</w:t>
      </w:r>
      <w:bookmarkEnd w:id="463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700"/>
        <w:gridCol w:w="2745"/>
        <w:gridCol w:w="2745"/>
        <w:gridCol w:w="1098"/>
      </w:tblGrid>
      <w:tr w:rsidR="007736CF" w:rsidTr="00773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00" w:type="dxa"/>
          </w:tcPr>
          <w:p w:rsidR="007736CF" w:rsidRDefault="007736CF" w:rsidP="002E7713">
            <w:pPr>
              <w:ind w:firstLine="0"/>
            </w:pPr>
            <w:r>
              <w:t>Item</w:t>
            </w:r>
          </w:p>
        </w:tc>
        <w:tc>
          <w:tcPr>
            <w:tcW w:w="2745" w:type="dxa"/>
          </w:tcPr>
          <w:p w:rsidR="007736CF" w:rsidRDefault="007736CF" w:rsidP="002E7713">
            <w:pPr>
              <w:ind w:firstLine="0"/>
            </w:pPr>
            <w:r>
              <w:t>Recommend</w:t>
            </w:r>
          </w:p>
        </w:tc>
        <w:tc>
          <w:tcPr>
            <w:tcW w:w="2745" w:type="dxa"/>
          </w:tcPr>
          <w:p w:rsidR="007736CF" w:rsidRDefault="007736CF" w:rsidP="002E7713">
            <w:pPr>
              <w:ind w:firstLine="0"/>
            </w:pPr>
            <w:r>
              <w:t>Value</w:t>
            </w:r>
          </w:p>
        </w:tc>
        <w:tc>
          <w:tcPr>
            <w:tcW w:w="1098" w:type="dxa"/>
          </w:tcPr>
          <w:p w:rsidR="007736CF" w:rsidRDefault="00A71E04" w:rsidP="002E7713">
            <w:pPr>
              <w:ind w:firstLine="0"/>
            </w:pPr>
            <w:r>
              <w:t>Passed</w:t>
            </w:r>
          </w:p>
        </w:tc>
      </w:tr>
      <w:tr w:rsidR="007736CF" w:rsidTr="002E7713">
        <w:tc>
          <w:tcPr>
            <w:tcW w:w="9288" w:type="dxa"/>
            <w:gridSpan w:val="4"/>
          </w:tcPr>
          <w:p w:rsidR="007736CF" w:rsidRPr="00D55341" w:rsidRDefault="005644EB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A64CCD">
              <w:rPr>
                <w:b/>
                <w:i/>
              </w:rPr>
              <w:t xml:space="preserve"> 1</w:t>
            </w:r>
          </w:p>
        </w:tc>
      </w:tr>
      <w:tr w:rsidR="00465ED6" w:rsidTr="00465ED6">
        <w:tc>
          <w:tcPr>
            <w:tcW w:w="2700" w:type="dxa"/>
          </w:tcPr>
          <w:p w:rsidR="00465ED6" w:rsidRDefault="00465ED6" w:rsidP="002E7713">
            <w:pPr>
              <w:ind w:firstLine="0"/>
            </w:pPr>
            <w:r>
              <w:t>tcp_smallest_anon_port</w:t>
            </w:r>
          </w:p>
        </w:tc>
        <w:tc>
          <w:tcPr>
            <w:tcW w:w="2745" w:type="dxa"/>
          </w:tcPr>
          <w:p w:rsidR="00465ED6" w:rsidRDefault="00465ED6" w:rsidP="007D78E8">
            <w:pPr>
              <w:ind w:firstLine="0"/>
              <w:jc w:val="right"/>
            </w:pPr>
            <w:r>
              <w:t>9000</w:t>
            </w:r>
          </w:p>
        </w:tc>
        <w:tc>
          <w:tcPr>
            <w:tcW w:w="2745" w:type="dxa"/>
          </w:tcPr>
          <w:p w:rsidR="00465ED6" w:rsidRDefault="00465ED6" w:rsidP="007D78E8">
            <w:pPr>
              <w:ind w:firstLine="0"/>
              <w:jc w:val="right"/>
            </w:pPr>
          </w:p>
        </w:tc>
        <w:tc>
          <w:tcPr>
            <w:tcW w:w="1098" w:type="dxa"/>
            <w:vAlign w:val="top"/>
          </w:tcPr>
          <w:sdt>
            <w:sdtPr>
              <w:id w:val="-1113120851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700" w:type="dxa"/>
          </w:tcPr>
          <w:p w:rsidR="00465ED6" w:rsidRDefault="00465ED6" w:rsidP="002E7713">
            <w:pPr>
              <w:ind w:firstLine="0"/>
            </w:pPr>
            <w:r>
              <w:t>tcp_largest_anon_port</w:t>
            </w:r>
          </w:p>
        </w:tc>
        <w:tc>
          <w:tcPr>
            <w:tcW w:w="2745" w:type="dxa"/>
          </w:tcPr>
          <w:p w:rsidR="00465ED6" w:rsidRDefault="00465ED6" w:rsidP="007D78E8">
            <w:pPr>
              <w:ind w:firstLine="0"/>
              <w:jc w:val="right"/>
            </w:pPr>
            <w:r>
              <w:t>65500</w:t>
            </w:r>
          </w:p>
        </w:tc>
        <w:tc>
          <w:tcPr>
            <w:tcW w:w="2745" w:type="dxa"/>
          </w:tcPr>
          <w:p w:rsidR="00465ED6" w:rsidRDefault="00465ED6" w:rsidP="007D78E8">
            <w:pPr>
              <w:ind w:firstLine="0"/>
              <w:jc w:val="right"/>
            </w:pPr>
          </w:p>
        </w:tc>
        <w:tc>
          <w:tcPr>
            <w:tcW w:w="1098" w:type="dxa"/>
            <w:vAlign w:val="top"/>
          </w:tcPr>
          <w:sdt>
            <w:sdtPr>
              <w:id w:val="-1623375111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7736CF" w:rsidTr="002E7713">
        <w:tc>
          <w:tcPr>
            <w:tcW w:w="9288" w:type="dxa"/>
            <w:gridSpan w:val="4"/>
          </w:tcPr>
          <w:p w:rsidR="007736CF" w:rsidRPr="00D55341" w:rsidRDefault="005644EB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A64CCD">
              <w:rPr>
                <w:b/>
                <w:i/>
              </w:rPr>
              <w:t xml:space="preserve"> 2</w:t>
            </w:r>
          </w:p>
        </w:tc>
      </w:tr>
      <w:tr w:rsidR="00465ED6" w:rsidTr="00465ED6">
        <w:tc>
          <w:tcPr>
            <w:tcW w:w="2700" w:type="dxa"/>
          </w:tcPr>
          <w:p w:rsidR="00465ED6" w:rsidRDefault="00465ED6" w:rsidP="002E7713">
            <w:pPr>
              <w:ind w:firstLine="0"/>
            </w:pPr>
            <w:r>
              <w:t>tcp_smallest_anon_port</w:t>
            </w:r>
          </w:p>
        </w:tc>
        <w:tc>
          <w:tcPr>
            <w:tcW w:w="2745" w:type="dxa"/>
          </w:tcPr>
          <w:p w:rsidR="00465ED6" w:rsidRDefault="00465ED6" w:rsidP="007D78E8">
            <w:pPr>
              <w:ind w:firstLine="0"/>
              <w:jc w:val="right"/>
            </w:pPr>
            <w:r>
              <w:t>9000</w:t>
            </w:r>
          </w:p>
        </w:tc>
        <w:tc>
          <w:tcPr>
            <w:tcW w:w="2745" w:type="dxa"/>
          </w:tcPr>
          <w:p w:rsidR="00465ED6" w:rsidRDefault="00465ED6" w:rsidP="007D78E8">
            <w:pPr>
              <w:ind w:firstLine="0"/>
              <w:jc w:val="right"/>
            </w:pPr>
          </w:p>
        </w:tc>
        <w:tc>
          <w:tcPr>
            <w:tcW w:w="1098" w:type="dxa"/>
            <w:vAlign w:val="top"/>
          </w:tcPr>
          <w:sdt>
            <w:sdtPr>
              <w:id w:val="-1744626586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700" w:type="dxa"/>
          </w:tcPr>
          <w:p w:rsidR="00465ED6" w:rsidRDefault="00465ED6" w:rsidP="002E7713">
            <w:pPr>
              <w:ind w:firstLine="0"/>
            </w:pPr>
            <w:r>
              <w:t>tcp_largest_anon_port</w:t>
            </w:r>
          </w:p>
        </w:tc>
        <w:tc>
          <w:tcPr>
            <w:tcW w:w="2745" w:type="dxa"/>
          </w:tcPr>
          <w:p w:rsidR="00465ED6" w:rsidRDefault="00465ED6" w:rsidP="007D78E8">
            <w:pPr>
              <w:ind w:firstLine="0"/>
              <w:jc w:val="right"/>
            </w:pPr>
            <w:r>
              <w:t>65500</w:t>
            </w:r>
          </w:p>
        </w:tc>
        <w:tc>
          <w:tcPr>
            <w:tcW w:w="2745" w:type="dxa"/>
          </w:tcPr>
          <w:p w:rsidR="00465ED6" w:rsidRDefault="00465ED6" w:rsidP="007D78E8">
            <w:pPr>
              <w:ind w:firstLine="0"/>
              <w:jc w:val="right"/>
            </w:pPr>
          </w:p>
        </w:tc>
        <w:tc>
          <w:tcPr>
            <w:tcW w:w="1098" w:type="dxa"/>
            <w:vAlign w:val="top"/>
          </w:tcPr>
          <w:sdt>
            <w:sdtPr>
              <w:id w:val="1543868745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C651FE" w:rsidRPr="007841AB" w:rsidRDefault="00C651FE" w:rsidP="007375BB">
      <w:pPr>
        <w:pStyle w:val="Heading5"/>
      </w:pPr>
      <w:r w:rsidRPr="007841AB">
        <w:t>Commands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7908"/>
        <w:gridCol w:w="195"/>
        <w:gridCol w:w="1185"/>
      </w:tblGrid>
      <w:tr w:rsidR="00C651FE" w:rsidTr="00A84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3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C651FE" w:rsidRPr="007841AB" w:rsidRDefault="00C651FE" w:rsidP="00C651FE">
            <w:pPr>
              <w:ind w:firstLine="0"/>
              <w:rPr>
                <w:i/>
                <w:lang w:val="vi-VN"/>
              </w:rPr>
            </w:pPr>
            <w:r w:rsidRPr="007841AB">
              <w:rPr>
                <w:i/>
              </w:rPr>
              <w:t xml:space="preserve">Check </w:t>
            </w:r>
            <w:r w:rsidRPr="007841AB">
              <w:rPr>
                <w:i/>
                <w:lang w:val="vi-VN"/>
              </w:rPr>
              <w:t>command</w:t>
            </w:r>
          </w:p>
        </w:tc>
      </w:tr>
      <w:tr w:rsidR="00C651FE" w:rsidRPr="008637FE" w:rsidTr="00A840D0">
        <w:tc>
          <w:tcPr>
            <w:tcW w:w="9288" w:type="dxa"/>
            <w:gridSpan w:val="3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C651FE" w:rsidRPr="00A64CCD" w:rsidRDefault="00C651FE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vi-VN"/>
              </w:rPr>
              <w:t xml:space="preserve"># </w:t>
            </w:r>
            <w:r w:rsidRPr="00C651FE">
              <w:rPr>
                <w:rFonts w:ascii="Courier New" w:hAnsi="Courier New" w:cs="Courier New"/>
                <w:sz w:val="20"/>
                <w:szCs w:val="20"/>
              </w:rPr>
              <w:t>/usr/sbin/ndd /dev/tcp tcp_smallest_anon_port tcp_largest_anon_port</w:t>
            </w:r>
          </w:p>
        </w:tc>
      </w:tr>
      <w:tr w:rsidR="00C651FE" w:rsidTr="00A840D0">
        <w:tc>
          <w:tcPr>
            <w:tcW w:w="9288" w:type="dxa"/>
            <w:gridSpan w:val="3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C651FE" w:rsidRPr="007841AB" w:rsidRDefault="006E4A98" w:rsidP="006E4A98">
            <w:pPr>
              <w:ind w:firstLine="0"/>
              <w:rPr>
                <w:b/>
                <w:i/>
                <w:lang w:val="vi-VN"/>
              </w:rPr>
            </w:pPr>
            <w:r w:rsidRPr="007841AB">
              <w:rPr>
                <w:b/>
                <w:i/>
              </w:rPr>
              <w:t>Set command</w:t>
            </w:r>
          </w:p>
        </w:tc>
      </w:tr>
      <w:tr w:rsidR="00C651FE" w:rsidRPr="008637FE" w:rsidTr="009D3D7B">
        <w:tc>
          <w:tcPr>
            <w:tcW w:w="9288" w:type="dxa"/>
            <w:gridSpan w:val="3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C651FE" w:rsidRPr="00C651FE" w:rsidRDefault="00C651FE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ndd -set </w:t>
            </w:r>
            <w:r w:rsidR="00CB4562">
              <w:rPr>
                <w:rFonts w:ascii="Courier New" w:hAnsi="Courier New" w:cs="Courier New"/>
                <w:sz w:val="20"/>
                <w:szCs w:val="20"/>
              </w:rPr>
              <w:t xml:space="preserve">/dev/tcp tcp_smallest_anon_port </w:t>
            </w: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9000 </w:t>
            </w:r>
          </w:p>
          <w:p w:rsidR="00C651FE" w:rsidRPr="00C651FE" w:rsidRDefault="00C651FE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>ndd -set</w:t>
            </w:r>
            <w:r w:rsidR="00CB4562">
              <w:rPr>
                <w:rFonts w:ascii="Courier New" w:hAnsi="Courier New" w:cs="Courier New"/>
                <w:sz w:val="20"/>
                <w:szCs w:val="20"/>
              </w:rPr>
              <w:t xml:space="preserve"> /dev/tcp tcp_largest_anon_port </w:t>
            </w: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65500 </w:t>
            </w:r>
          </w:p>
          <w:p w:rsidR="00C651FE" w:rsidRPr="00C651FE" w:rsidRDefault="00C651FE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ndd -set /dev/udp udp_smallest_anon_port9000 </w:t>
            </w:r>
          </w:p>
          <w:p w:rsidR="00C651FE" w:rsidRPr="00F15CBD" w:rsidRDefault="00C651FE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>ndd -set</w:t>
            </w:r>
            <w:r w:rsidR="00CB4562">
              <w:rPr>
                <w:rFonts w:ascii="Courier New" w:hAnsi="Courier New" w:cs="Courier New"/>
                <w:sz w:val="20"/>
                <w:szCs w:val="20"/>
              </w:rPr>
              <w:t xml:space="preserve"> /dev/udp udp_largest_anon_port </w:t>
            </w:r>
            <w:r w:rsidRPr="00C651FE">
              <w:rPr>
                <w:rFonts w:ascii="Courier New" w:hAnsi="Courier New" w:cs="Courier New"/>
                <w:sz w:val="20"/>
                <w:szCs w:val="20"/>
              </w:rPr>
              <w:t>65500</w:t>
            </w:r>
          </w:p>
        </w:tc>
      </w:tr>
      <w:tr w:rsidR="000152C3" w:rsidTr="009D3D7B">
        <w:tc>
          <w:tcPr>
            <w:tcW w:w="8188" w:type="dxa"/>
            <w:gridSpan w:val="2"/>
            <w:tcBorders>
              <w:top w:val="single" w:sz="2" w:space="0" w:color="auto"/>
              <w:bottom w:val="single" w:sz="2" w:space="0" w:color="auto"/>
              <w:right w:val="nil"/>
            </w:tcBorders>
            <w:shd w:val="clear" w:color="auto" w:fill="C6D9F1" w:themeFill="text2" w:themeFillTint="33"/>
          </w:tcPr>
          <w:p w:rsidR="000152C3" w:rsidRPr="007841AB" w:rsidRDefault="000152C3" w:rsidP="00C651FE">
            <w:pPr>
              <w:ind w:firstLine="0"/>
              <w:rPr>
                <w:b/>
                <w:i/>
                <w:lang w:val="vi-VN"/>
              </w:rPr>
            </w:pPr>
            <w:r w:rsidRPr="007841AB">
              <w:rPr>
                <w:b/>
                <w:i/>
                <w:lang w:val="vi-VN"/>
              </w:rPr>
              <w:t>Permanent c</w:t>
            </w:r>
            <w:r w:rsidRPr="007841AB">
              <w:rPr>
                <w:b/>
                <w:i/>
              </w:rPr>
              <w:t xml:space="preserve">hange </w:t>
            </w:r>
            <w:r w:rsidRPr="007841AB">
              <w:rPr>
                <w:b/>
                <w:i/>
                <w:lang w:val="vi-VN"/>
              </w:rPr>
              <w:t>scripts</w:t>
            </w:r>
          </w:p>
        </w:tc>
        <w:tc>
          <w:tcPr>
            <w:tcW w:w="1100" w:type="dxa"/>
            <w:tcBorders>
              <w:top w:val="single" w:sz="2" w:space="0" w:color="auto"/>
              <w:left w:val="nil"/>
              <w:bottom w:val="single" w:sz="2" w:space="0" w:color="auto"/>
            </w:tcBorders>
            <w:shd w:val="clear" w:color="auto" w:fill="C6D9F1" w:themeFill="text2" w:themeFillTint="33"/>
          </w:tcPr>
          <w:p w:rsidR="000152C3" w:rsidRPr="000152C3" w:rsidRDefault="00B553AD" w:rsidP="009D3D7B">
            <w:pPr>
              <w:tabs>
                <w:tab w:val="clear" w:pos="709"/>
              </w:tabs>
              <w:ind w:firstLine="0"/>
              <w:jc w:val="right"/>
              <w:rPr>
                <w:b/>
                <w:i/>
              </w:rPr>
            </w:pPr>
            <w:r w:rsidRPr="000B6A69">
              <w:rPr>
                <w:b/>
                <w:i/>
                <w:lang w:val="vi-VN"/>
              </w:rPr>
              <w:object w:dxaOrig="705" w:dyaOrig="810">
                <v:shape id="_x0000_i1062" type="#_x0000_t75" style="width:35.3pt;height:40.1pt" o:ole="">
                  <v:imagedata r:id="rId42" o:title=""/>
                </v:shape>
                <o:OLEObject Type="Embed" ProgID="Package" ShapeID="_x0000_i1062" DrawAspect="Content" ObjectID="_1517987488" r:id="rId43"/>
              </w:object>
            </w:r>
          </w:p>
        </w:tc>
      </w:tr>
      <w:tr w:rsidR="00C651FE" w:rsidRPr="008637FE" w:rsidTr="006E4A98">
        <w:tc>
          <w:tcPr>
            <w:tcW w:w="9288" w:type="dxa"/>
            <w:gridSpan w:val="3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#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# # vi /etc/init.d/ndd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# # chmod 744 /etc/init.d/ndd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# # chown root:sys /etc/init.d/ndd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# # ln /etc/init.d/ndd /etc/rc2.d/S70ndd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vi-VN"/>
              </w:rPr>
              <w:t xml:space="preserve"># </w:t>
            </w: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The basic idea is to put the ndd commands in this script so they get run </w:t>
            </w:r>
            <w:r>
              <w:rPr>
                <w:rFonts w:ascii="Courier New" w:hAnsi="Courier New" w:cs="Courier New"/>
                <w:sz w:val="20"/>
                <w:szCs w:val="20"/>
                <w:lang w:val="vi-VN"/>
              </w:rPr>
              <w:t xml:space="preserve"># </w:t>
            </w: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on a reboot at the proper time. </w:t>
            </w:r>
          </w:p>
          <w:p w:rsidR="00C651FE" w:rsidRDefault="007841AB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Start content of script from below !!!!!!!</w:t>
            </w:r>
          </w:p>
          <w:p w:rsidR="007841AB" w:rsidRPr="00C651FE" w:rsidRDefault="007841AB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>#!/sbin/sh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>#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# Ephemeral port range adjustment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# These options define the upper and lower bounds on ephemeral ports.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# Ephemeral (means short-lived) ports are used when establishing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# outbound network connections.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# Defaults values: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# tcp_smallest_anon_port=32768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# tcp_largest_anon_port=65535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# udp_smallest_anon_port=32768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# udp_largest_anon_port=65535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#tcp_smallest_anon_port=32768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#tcp_largest_anon_port=65535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#udp_smallest_anon_port=32768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#udp_largest_anon_port=65535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# for oracle installation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ndd -set </w:t>
            </w:r>
            <w:r w:rsidR="00CB4562">
              <w:rPr>
                <w:rFonts w:ascii="Courier New" w:hAnsi="Courier New" w:cs="Courier New"/>
                <w:sz w:val="20"/>
                <w:szCs w:val="20"/>
              </w:rPr>
              <w:t xml:space="preserve">/dev/tcp tcp_smallest_anon_port </w:t>
            </w: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9000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>ndd -set</w:t>
            </w:r>
            <w:r w:rsidR="00CB4562">
              <w:rPr>
                <w:rFonts w:ascii="Courier New" w:hAnsi="Courier New" w:cs="Courier New"/>
                <w:sz w:val="20"/>
                <w:szCs w:val="20"/>
              </w:rPr>
              <w:t xml:space="preserve"> /dev/tcp tcp_largest_anon_port </w:t>
            </w: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65500 </w:t>
            </w:r>
          </w:p>
          <w:p w:rsidR="00C651FE" w:rsidRPr="00C651FE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ndd -set /dev/udp udp_smallest_anon_port9000 </w:t>
            </w:r>
          </w:p>
          <w:p w:rsidR="00C651FE" w:rsidRPr="00F15CBD" w:rsidRDefault="00C651FE" w:rsidP="00C651F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651FE">
              <w:rPr>
                <w:rFonts w:ascii="Courier New" w:hAnsi="Courier New" w:cs="Courier New"/>
                <w:sz w:val="20"/>
                <w:szCs w:val="20"/>
              </w:rPr>
              <w:t>ndd -set</w:t>
            </w:r>
            <w:r w:rsidR="00CB4562">
              <w:rPr>
                <w:rFonts w:ascii="Courier New" w:hAnsi="Courier New" w:cs="Courier New"/>
                <w:sz w:val="20"/>
                <w:szCs w:val="20"/>
              </w:rPr>
              <w:t xml:space="preserve"> /dev/udp udp_largest_anon_port </w:t>
            </w:r>
            <w:r w:rsidRPr="00C651FE">
              <w:rPr>
                <w:rFonts w:ascii="Courier New" w:hAnsi="Courier New" w:cs="Courier New"/>
                <w:sz w:val="20"/>
                <w:szCs w:val="20"/>
              </w:rPr>
              <w:t xml:space="preserve">65500 </w:t>
            </w:r>
          </w:p>
        </w:tc>
      </w:tr>
      <w:tr w:rsidR="00D116E2" w:rsidRPr="00FD3610" w:rsidTr="00D116E2">
        <w:tblPrEx>
          <w:tblBorders>
            <w:top w:val="single" w:sz="2" w:space="0" w:color="auto"/>
            <w:left w:val="none" w:sz="0" w:space="0" w:color="auto"/>
            <w:bottom w:val="single" w:sz="2" w:space="0" w:color="auto"/>
          </w:tblBorders>
        </w:tblPrEx>
        <w:tc>
          <w:tcPr>
            <w:tcW w:w="7992" w:type="dxa"/>
            <w:tcBorders>
              <w:right w:val="nil"/>
            </w:tcBorders>
            <w:shd w:val="clear" w:color="auto" w:fill="C6D9F1" w:themeFill="text2" w:themeFillTint="33"/>
          </w:tcPr>
          <w:p w:rsidR="00D116E2" w:rsidRPr="005644EB" w:rsidRDefault="00D116E2" w:rsidP="00896570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Check log (please, embeded check log content in the file)</w:t>
            </w:r>
          </w:p>
        </w:tc>
        <w:tc>
          <w:tcPr>
            <w:tcW w:w="1296" w:type="dxa"/>
            <w:gridSpan w:val="2"/>
            <w:tcBorders>
              <w:left w:val="nil"/>
            </w:tcBorders>
            <w:shd w:val="clear" w:color="auto" w:fill="C6D9F1" w:themeFill="text2" w:themeFillTint="33"/>
          </w:tcPr>
          <w:p w:rsidR="00D116E2" w:rsidRPr="005644EB" w:rsidRDefault="00D116E2" w:rsidP="00896570">
            <w:pPr>
              <w:ind w:firstLine="0"/>
              <w:jc w:val="right"/>
              <w:rPr>
                <w:b/>
                <w:i/>
              </w:rPr>
            </w:pPr>
            <w:r w:rsidRPr="000B6A69">
              <w:rPr>
                <w:b/>
                <w:i/>
              </w:rPr>
              <w:object w:dxaOrig="1125" w:dyaOrig="810">
                <v:shape id="_x0000_i1063" type="#_x0000_t75" style="width:56.4pt;height:40.1pt" o:ole="">
                  <v:imagedata r:id="rId44" o:title=""/>
                </v:shape>
                <o:OLEObject Type="Embed" ProgID="Package" ShapeID="_x0000_i1063" DrawAspect="Content" ObjectID="_1517987489" r:id="rId45"/>
              </w:object>
            </w:r>
          </w:p>
        </w:tc>
      </w:tr>
    </w:tbl>
    <w:p w:rsidR="00193C52" w:rsidRDefault="00C16276" w:rsidP="000A111A">
      <w:pPr>
        <w:pStyle w:val="Heading2"/>
        <w:rPr>
          <w:lang w:val="vi-VN"/>
        </w:rPr>
      </w:pPr>
      <w:bookmarkStart w:id="464" w:name="_Toc333221444"/>
      <w:r>
        <w:t>Shell Limits</w:t>
      </w:r>
      <w:bookmarkEnd w:id="464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700"/>
        <w:gridCol w:w="2745"/>
        <w:gridCol w:w="2745"/>
        <w:gridCol w:w="1098"/>
      </w:tblGrid>
      <w:tr w:rsidR="00C16276" w:rsidTr="002E7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00" w:type="dxa"/>
          </w:tcPr>
          <w:p w:rsidR="00C16276" w:rsidRDefault="00C16276" w:rsidP="002E7713">
            <w:pPr>
              <w:ind w:firstLine="0"/>
            </w:pPr>
            <w:r>
              <w:t>Item</w:t>
            </w:r>
          </w:p>
        </w:tc>
        <w:tc>
          <w:tcPr>
            <w:tcW w:w="2745" w:type="dxa"/>
          </w:tcPr>
          <w:p w:rsidR="00C16276" w:rsidRDefault="00C16276" w:rsidP="002E7713">
            <w:pPr>
              <w:ind w:firstLine="0"/>
            </w:pPr>
            <w:r>
              <w:t>Recommend</w:t>
            </w:r>
          </w:p>
        </w:tc>
        <w:tc>
          <w:tcPr>
            <w:tcW w:w="2745" w:type="dxa"/>
          </w:tcPr>
          <w:p w:rsidR="00C16276" w:rsidRDefault="00C16276" w:rsidP="002E7713">
            <w:pPr>
              <w:ind w:firstLine="0"/>
            </w:pPr>
            <w:r>
              <w:t>Value</w:t>
            </w:r>
          </w:p>
        </w:tc>
        <w:tc>
          <w:tcPr>
            <w:tcW w:w="1098" w:type="dxa"/>
          </w:tcPr>
          <w:p w:rsidR="00C16276" w:rsidRDefault="00A71E04" w:rsidP="002E7713">
            <w:pPr>
              <w:ind w:firstLine="0"/>
            </w:pPr>
            <w:r>
              <w:t>Passed</w:t>
            </w:r>
          </w:p>
        </w:tc>
      </w:tr>
      <w:tr w:rsidR="00C16276" w:rsidTr="002E7713">
        <w:tc>
          <w:tcPr>
            <w:tcW w:w="9288" w:type="dxa"/>
            <w:gridSpan w:val="4"/>
          </w:tcPr>
          <w:p w:rsidR="00C16276" w:rsidRPr="00D55341" w:rsidRDefault="005644EB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A64CCD">
              <w:rPr>
                <w:b/>
                <w:i/>
              </w:rPr>
              <w:t xml:space="preserve"> 1</w:t>
            </w:r>
          </w:p>
        </w:tc>
      </w:tr>
      <w:tr w:rsidR="00465ED6" w:rsidTr="00465ED6">
        <w:tc>
          <w:tcPr>
            <w:tcW w:w="2700" w:type="dxa"/>
            <w:vAlign w:val="top"/>
          </w:tcPr>
          <w:p w:rsidR="00465ED6" w:rsidRPr="00FD22E5" w:rsidRDefault="00465ED6" w:rsidP="00C16276">
            <w:pPr>
              <w:ind w:firstLine="0"/>
            </w:pPr>
            <w:r w:rsidRPr="00FD22E5">
              <w:t>TIME</w:t>
            </w:r>
          </w:p>
        </w:tc>
        <w:tc>
          <w:tcPr>
            <w:tcW w:w="2745" w:type="dxa"/>
            <w:vAlign w:val="top"/>
          </w:tcPr>
          <w:p w:rsidR="00465ED6" w:rsidRDefault="00465ED6" w:rsidP="007D78E8">
            <w:pPr>
              <w:ind w:firstLine="0"/>
              <w:jc w:val="right"/>
            </w:pPr>
            <w:r w:rsidRPr="008D50BB">
              <w:t>Unlimited</w:t>
            </w:r>
          </w:p>
        </w:tc>
        <w:tc>
          <w:tcPr>
            <w:tcW w:w="2745" w:type="dxa"/>
            <w:vAlign w:val="top"/>
          </w:tcPr>
          <w:p w:rsidR="00465ED6" w:rsidRDefault="00465ED6" w:rsidP="002E7713">
            <w:pPr>
              <w:ind w:firstLine="0"/>
              <w:jc w:val="left"/>
            </w:pPr>
          </w:p>
        </w:tc>
        <w:tc>
          <w:tcPr>
            <w:tcW w:w="1098" w:type="dxa"/>
            <w:vAlign w:val="top"/>
          </w:tcPr>
          <w:sdt>
            <w:sdtPr>
              <w:id w:val="2114324839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700" w:type="dxa"/>
            <w:vAlign w:val="top"/>
          </w:tcPr>
          <w:p w:rsidR="00465ED6" w:rsidRPr="00FD22E5" w:rsidRDefault="00465ED6" w:rsidP="00C16276">
            <w:pPr>
              <w:ind w:firstLine="0"/>
            </w:pPr>
            <w:r w:rsidRPr="00FD22E5">
              <w:t>FILE</w:t>
            </w:r>
          </w:p>
        </w:tc>
        <w:tc>
          <w:tcPr>
            <w:tcW w:w="2745" w:type="dxa"/>
            <w:vAlign w:val="top"/>
          </w:tcPr>
          <w:p w:rsidR="00465ED6" w:rsidRDefault="00465ED6" w:rsidP="007D78E8">
            <w:pPr>
              <w:ind w:firstLine="0"/>
              <w:jc w:val="right"/>
            </w:pPr>
            <w:r w:rsidRPr="008D50BB">
              <w:t>Unlimited</w:t>
            </w:r>
          </w:p>
        </w:tc>
        <w:tc>
          <w:tcPr>
            <w:tcW w:w="2745" w:type="dxa"/>
            <w:vAlign w:val="top"/>
          </w:tcPr>
          <w:p w:rsidR="00465ED6" w:rsidRDefault="00465ED6" w:rsidP="002E7713">
            <w:pPr>
              <w:ind w:firstLine="0"/>
              <w:jc w:val="left"/>
            </w:pPr>
          </w:p>
        </w:tc>
        <w:tc>
          <w:tcPr>
            <w:tcW w:w="1098" w:type="dxa"/>
            <w:vAlign w:val="top"/>
          </w:tcPr>
          <w:sdt>
            <w:sdtPr>
              <w:id w:val="104551158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700" w:type="dxa"/>
            <w:vAlign w:val="top"/>
          </w:tcPr>
          <w:p w:rsidR="00465ED6" w:rsidRPr="00FD22E5" w:rsidRDefault="00465ED6" w:rsidP="00C16276">
            <w:pPr>
              <w:ind w:firstLine="0"/>
            </w:pPr>
            <w:r w:rsidRPr="00FD22E5">
              <w:t>DATA</w:t>
            </w:r>
          </w:p>
        </w:tc>
        <w:tc>
          <w:tcPr>
            <w:tcW w:w="2745" w:type="dxa"/>
          </w:tcPr>
          <w:p w:rsidR="00465ED6" w:rsidRDefault="00465ED6" w:rsidP="007D78E8">
            <w:pPr>
              <w:ind w:firstLine="0"/>
              <w:jc w:val="right"/>
            </w:pPr>
            <w:r>
              <w:t>&gt;=1048576</w:t>
            </w:r>
          </w:p>
        </w:tc>
        <w:tc>
          <w:tcPr>
            <w:tcW w:w="2745" w:type="dxa"/>
          </w:tcPr>
          <w:p w:rsidR="00465ED6" w:rsidRDefault="00465ED6" w:rsidP="002E7713">
            <w:pPr>
              <w:ind w:firstLine="0"/>
            </w:pPr>
          </w:p>
        </w:tc>
        <w:tc>
          <w:tcPr>
            <w:tcW w:w="1098" w:type="dxa"/>
            <w:vAlign w:val="top"/>
          </w:tcPr>
          <w:sdt>
            <w:sdtPr>
              <w:id w:val="30538690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700" w:type="dxa"/>
            <w:vAlign w:val="top"/>
          </w:tcPr>
          <w:p w:rsidR="00465ED6" w:rsidRPr="00FD22E5" w:rsidRDefault="00465ED6" w:rsidP="00C16276">
            <w:pPr>
              <w:ind w:firstLine="0"/>
            </w:pPr>
            <w:r w:rsidRPr="00FD22E5">
              <w:t>STACK</w:t>
            </w:r>
          </w:p>
        </w:tc>
        <w:tc>
          <w:tcPr>
            <w:tcW w:w="2745" w:type="dxa"/>
          </w:tcPr>
          <w:p w:rsidR="00465ED6" w:rsidRDefault="00465ED6" w:rsidP="007D78E8">
            <w:pPr>
              <w:ind w:firstLine="0"/>
              <w:jc w:val="right"/>
            </w:pPr>
            <w:r>
              <w:t>&gt;=32768</w:t>
            </w:r>
          </w:p>
        </w:tc>
        <w:tc>
          <w:tcPr>
            <w:tcW w:w="2745" w:type="dxa"/>
          </w:tcPr>
          <w:p w:rsidR="00465ED6" w:rsidRDefault="00465ED6" w:rsidP="002E7713">
            <w:pPr>
              <w:ind w:firstLine="0"/>
            </w:pPr>
          </w:p>
        </w:tc>
        <w:tc>
          <w:tcPr>
            <w:tcW w:w="1098" w:type="dxa"/>
            <w:vAlign w:val="top"/>
          </w:tcPr>
          <w:sdt>
            <w:sdtPr>
              <w:id w:val="-131489755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700" w:type="dxa"/>
            <w:vAlign w:val="top"/>
          </w:tcPr>
          <w:p w:rsidR="00465ED6" w:rsidRPr="00FD22E5" w:rsidRDefault="00465ED6" w:rsidP="00C16276">
            <w:pPr>
              <w:ind w:firstLine="0"/>
            </w:pPr>
            <w:r w:rsidRPr="00FD22E5">
              <w:t>NOFILES</w:t>
            </w:r>
          </w:p>
        </w:tc>
        <w:tc>
          <w:tcPr>
            <w:tcW w:w="2745" w:type="dxa"/>
          </w:tcPr>
          <w:p w:rsidR="00465ED6" w:rsidRDefault="00465ED6" w:rsidP="007D78E8">
            <w:pPr>
              <w:ind w:firstLine="0"/>
              <w:jc w:val="right"/>
            </w:pPr>
            <w:r>
              <w:t>&gt;=4096</w:t>
            </w:r>
          </w:p>
        </w:tc>
        <w:tc>
          <w:tcPr>
            <w:tcW w:w="2745" w:type="dxa"/>
          </w:tcPr>
          <w:p w:rsidR="00465ED6" w:rsidRDefault="00465ED6" w:rsidP="002E7713">
            <w:pPr>
              <w:ind w:firstLine="0"/>
            </w:pPr>
          </w:p>
        </w:tc>
        <w:tc>
          <w:tcPr>
            <w:tcW w:w="1098" w:type="dxa"/>
            <w:vAlign w:val="top"/>
          </w:tcPr>
          <w:sdt>
            <w:sdtPr>
              <w:id w:val="1004708647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700" w:type="dxa"/>
            <w:vAlign w:val="top"/>
          </w:tcPr>
          <w:p w:rsidR="00465ED6" w:rsidRDefault="00465ED6" w:rsidP="00C16276">
            <w:pPr>
              <w:ind w:firstLine="0"/>
            </w:pPr>
            <w:r w:rsidRPr="00FD22E5">
              <w:t xml:space="preserve">VMEMORY </w:t>
            </w:r>
          </w:p>
        </w:tc>
        <w:tc>
          <w:tcPr>
            <w:tcW w:w="2745" w:type="dxa"/>
          </w:tcPr>
          <w:p w:rsidR="00465ED6" w:rsidRDefault="00465ED6" w:rsidP="007D78E8">
            <w:pPr>
              <w:ind w:firstLine="0"/>
              <w:jc w:val="right"/>
            </w:pPr>
            <w:r>
              <w:t>&gt;=4194304</w:t>
            </w:r>
          </w:p>
        </w:tc>
        <w:tc>
          <w:tcPr>
            <w:tcW w:w="2745" w:type="dxa"/>
          </w:tcPr>
          <w:p w:rsidR="00465ED6" w:rsidRDefault="00465ED6" w:rsidP="002E7713">
            <w:pPr>
              <w:ind w:firstLine="0"/>
            </w:pPr>
          </w:p>
        </w:tc>
        <w:tc>
          <w:tcPr>
            <w:tcW w:w="1098" w:type="dxa"/>
            <w:vAlign w:val="top"/>
          </w:tcPr>
          <w:sdt>
            <w:sdtPr>
              <w:id w:val="1311140055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C16276" w:rsidTr="002E7713">
        <w:tc>
          <w:tcPr>
            <w:tcW w:w="9288" w:type="dxa"/>
            <w:gridSpan w:val="4"/>
          </w:tcPr>
          <w:p w:rsidR="00C16276" w:rsidRPr="00D55341" w:rsidRDefault="005644EB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A64CCD">
              <w:rPr>
                <w:b/>
                <w:i/>
              </w:rPr>
              <w:t xml:space="preserve"> 2</w:t>
            </w:r>
          </w:p>
        </w:tc>
      </w:tr>
      <w:tr w:rsidR="00465ED6" w:rsidTr="00465ED6">
        <w:tc>
          <w:tcPr>
            <w:tcW w:w="2700" w:type="dxa"/>
            <w:vAlign w:val="top"/>
          </w:tcPr>
          <w:p w:rsidR="00465ED6" w:rsidRPr="00FD22E5" w:rsidRDefault="00465ED6" w:rsidP="002E7713">
            <w:pPr>
              <w:ind w:firstLine="0"/>
            </w:pPr>
            <w:r w:rsidRPr="00FD22E5">
              <w:t>TIME</w:t>
            </w:r>
          </w:p>
        </w:tc>
        <w:tc>
          <w:tcPr>
            <w:tcW w:w="2745" w:type="dxa"/>
            <w:vAlign w:val="top"/>
          </w:tcPr>
          <w:p w:rsidR="00465ED6" w:rsidRDefault="00465ED6" w:rsidP="007D78E8">
            <w:pPr>
              <w:ind w:firstLine="0"/>
              <w:jc w:val="right"/>
            </w:pPr>
            <w:r w:rsidRPr="008D50BB">
              <w:t>Unlimited</w:t>
            </w:r>
          </w:p>
        </w:tc>
        <w:tc>
          <w:tcPr>
            <w:tcW w:w="2745" w:type="dxa"/>
            <w:vAlign w:val="top"/>
          </w:tcPr>
          <w:p w:rsidR="00465ED6" w:rsidRDefault="00465ED6" w:rsidP="002E7713">
            <w:pPr>
              <w:ind w:firstLine="0"/>
              <w:jc w:val="left"/>
            </w:pPr>
          </w:p>
        </w:tc>
        <w:tc>
          <w:tcPr>
            <w:tcW w:w="1098" w:type="dxa"/>
            <w:vAlign w:val="top"/>
          </w:tcPr>
          <w:sdt>
            <w:sdtPr>
              <w:id w:val="885684055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700" w:type="dxa"/>
            <w:vAlign w:val="top"/>
          </w:tcPr>
          <w:p w:rsidR="00465ED6" w:rsidRPr="00FD22E5" w:rsidRDefault="00465ED6" w:rsidP="002E7713">
            <w:pPr>
              <w:ind w:firstLine="0"/>
            </w:pPr>
            <w:r w:rsidRPr="00FD22E5">
              <w:t>FILE</w:t>
            </w:r>
          </w:p>
        </w:tc>
        <w:tc>
          <w:tcPr>
            <w:tcW w:w="2745" w:type="dxa"/>
            <w:vAlign w:val="top"/>
          </w:tcPr>
          <w:p w:rsidR="00465ED6" w:rsidRDefault="00465ED6" w:rsidP="007D78E8">
            <w:pPr>
              <w:ind w:firstLine="0"/>
              <w:jc w:val="right"/>
            </w:pPr>
            <w:r w:rsidRPr="008D50BB">
              <w:t>Unlimited</w:t>
            </w:r>
          </w:p>
        </w:tc>
        <w:tc>
          <w:tcPr>
            <w:tcW w:w="2745" w:type="dxa"/>
            <w:vAlign w:val="top"/>
          </w:tcPr>
          <w:p w:rsidR="00465ED6" w:rsidRDefault="00465ED6" w:rsidP="002E7713">
            <w:pPr>
              <w:ind w:firstLine="0"/>
              <w:jc w:val="left"/>
            </w:pPr>
          </w:p>
        </w:tc>
        <w:tc>
          <w:tcPr>
            <w:tcW w:w="1098" w:type="dxa"/>
            <w:vAlign w:val="top"/>
          </w:tcPr>
          <w:sdt>
            <w:sdtPr>
              <w:id w:val="-1894808967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700" w:type="dxa"/>
            <w:vAlign w:val="top"/>
          </w:tcPr>
          <w:p w:rsidR="00465ED6" w:rsidRPr="00FD22E5" w:rsidRDefault="00465ED6" w:rsidP="002E7713">
            <w:pPr>
              <w:ind w:firstLine="0"/>
            </w:pPr>
            <w:r w:rsidRPr="00FD22E5">
              <w:t>DATA</w:t>
            </w:r>
          </w:p>
        </w:tc>
        <w:tc>
          <w:tcPr>
            <w:tcW w:w="2745" w:type="dxa"/>
          </w:tcPr>
          <w:p w:rsidR="00465ED6" w:rsidRDefault="00465ED6" w:rsidP="007D78E8">
            <w:pPr>
              <w:ind w:firstLine="0"/>
              <w:jc w:val="right"/>
            </w:pPr>
            <w:r>
              <w:t>&gt;=1048576</w:t>
            </w:r>
          </w:p>
        </w:tc>
        <w:tc>
          <w:tcPr>
            <w:tcW w:w="2745" w:type="dxa"/>
          </w:tcPr>
          <w:p w:rsidR="00465ED6" w:rsidRDefault="00465ED6" w:rsidP="002E7713">
            <w:pPr>
              <w:ind w:firstLine="0"/>
            </w:pPr>
          </w:p>
        </w:tc>
        <w:tc>
          <w:tcPr>
            <w:tcW w:w="1098" w:type="dxa"/>
            <w:vAlign w:val="top"/>
          </w:tcPr>
          <w:sdt>
            <w:sdtPr>
              <w:id w:val="310140261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700" w:type="dxa"/>
            <w:vAlign w:val="top"/>
          </w:tcPr>
          <w:p w:rsidR="00465ED6" w:rsidRPr="00FD22E5" w:rsidRDefault="00465ED6" w:rsidP="002E7713">
            <w:pPr>
              <w:ind w:firstLine="0"/>
            </w:pPr>
            <w:r w:rsidRPr="00FD22E5">
              <w:t>STACK</w:t>
            </w:r>
          </w:p>
        </w:tc>
        <w:tc>
          <w:tcPr>
            <w:tcW w:w="2745" w:type="dxa"/>
          </w:tcPr>
          <w:p w:rsidR="00465ED6" w:rsidRDefault="00465ED6" w:rsidP="007D78E8">
            <w:pPr>
              <w:ind w:firstLine="0"/>
              <w:jc w:val="right"/>
            </w:pPr>
            <w:r>
              <w:t>&gt;=32768</w:t>
            </w:r>
          </w:p>
        </w:tc>
        <w:tc>
          <w:tcPr>
            <w:tcW w:w="2745" w:type="dxa"/>
          </w:tcPr>
          <w:p w:rsidR="00465ED6" w:rsidRDefault="00465ED6" w:rsidP="002E7713">
            <w:pPr>
              <w:ind w:firstLine="0"/>
            </w:pPr>
          </w:p>
        </w:tc>
        <w:tc>
          <w:tcPr>
            <w:tcW w:w="1098" w:type="dxa"/>
            <w:vAlign w:val="top"/>
          </w:tcPr>
          <w:sdt>
            <w:sdtPr>
              <w:id w:val="-44912058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700" w:type="dxa"/>
            <w:vAlign w:val="top"/>
          </w:tcPr>
          <w:p w:rsidR="00465ED6" w:rsidRPr="00FD22E5" w:rsidRDefault="00465ED6" w:rsidP="002E7713">
            <w:pPr>
              <w:ind w:firstLine="0"/>
            </w:pPr>
            <w:r w:rsidRPr="00FD22E5">
              <w:t>NOFILES</w:t>
            </w:r>
          </w:p>
        </w:tc>
        <w:tc>
          <w:tcPr>
            <w:tcW w:w="2745" w:type="dxa"/>
          </w:tcPr>
          <w:p w:rsidR="00465ED6" w:rsidRDefault="00465ED6" w:rsidP="007D78E8">
            <w:pPr>
              <w:ind w:firstLine="0"/>
              <w:jc w:val="right"/>
            </w:pPr>
            <w:r>
              <w:t>&gt;=4096</w:t>
            </w:r>
          </w:p>
        </w:tc>
        <w:tc>
          <w:tcPr>
            <w:tcW w:w="2745" w:type="dxa"/>
          </w:tcPr>
          <w:p w:rsidR="00465ED6" w:rsidRDefault="00465ED6" w:rsidP="002E7713">
            <w:pPr>
              <w:ind w:firstLine="0"/>
            </w:pPr>
          </w:p>
        </w:tc>
        <w:tc>
          <w:tcPr>
            <w:tcW w:w="1098" w:type="dxa"/>
            <w:vAlign w:val="top"/>
          </w:tcPr>
          <w:sdt>
            <w:sdtPr>
              <w:id w:val="305588076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700" w:type="dxa"/>
            <w:vAlign w:val="top"/>
          </w:tcPr>
          <w:p w:rsidR="00465ED6" w:rsidRDefault="00465ED6" w:rsidP="002E7713">
            <w:pPr>
              <w:ind w:firstLine="0"/>
            </w:pPr>
            <w:r w:rsidRPr="00FD22E5">
              <w:t xml:space="preserve">VMEMORY </w:t>
            </w:r>
          </w:p>
        </w:tc>
        <w:tc>
          <w:tcPr>
            <w:tcW w:w="2745" w:type="dxa"/>
          </w:tcPr>
          <w:p w:rsidR="00465ED6" w:rsidRDefault="00465ED6" w:rsidP="007D78E8">
            <w:pPr>
              <w:ind w:firstLine="0"/>
              <w:jc w:val="right"/>
            </w:pPr>
            <w:r>
              <w:t>&gt;=4194304</w:t>
            </w:r>
          </w:p>
        </w:tc>
        <w:tc>
          <w:tcPr>
            <w:tcW w:w="2745" w:type="dxa"/>
          </w:tcPr>
          <w:p w:rsidR="00465ED6" w:rsidRDefault="00465ED6" w:rsidP="002E7713">
            <w:pPr>
              <w:ind w:firstLine="0"/>
            </w:pPr>
          </w:p>
        </w:tc>
        <w:tc>
          <w:tcPr>
            <w:tcW w:w="1098" w:type="dxa"/>
            <w:vAlign w:val="top"/>
          </w:tcPr>
          <w:sdt>
            <w:sdtPr>
              <w:id w:val="-1322342923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555D27" w:rsidRPr="007841AB" w:rsidRDefault="00555D27" w:rsidP="007375BB">
      <w:pPr>
        <w:pStyle w:val="Heading5"/>
      </w:pPr>
      <w:r w:rsidRPr="007841AB">
        <w:t>Commands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7768"/>
        <w:gridCol w:w="1520"/>
      </w:tblGrid>
      <w:tr w:rsidR="00604497" w:rsidTr="00A84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604497" w:rsidRPr="007841AB" w:rsidRDefault="00604497" w:rsidP="006E4A98">
            <w:pPr>
              <w:ind w:firstLine="0"/>
              <w:rPr>
                <w:i/>
                <w:lang w:val="vi-VN"/>
              </w:rPr>
            </w:pPr>
            <w:r w:rsidRPr="007841AB">
              <w:rPr>
                <w:i/>
              </w:rPr>
              <w:t xml:space="preserve">Check </w:t>
            </w:r>
            <w:r w:rsidRPr="007841AB">
              <w:rPr>
                <w:i/>
                <w:lang w:val="vi-VN"/>
              </w:rPr>
              <w:t>command</w:t>
            </w:r>
          </w:p>
        </w:tc>
      </w:tr>
      <w:tr w:rsidR="00604497" w:rsidRPr="008637FE" w:rsidTr="00A840D0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604497" w:rsidRPr="005349B3" w:rsidRDefault="00604497" w:rsidP="00604497">
            <w:pPr>
              <w:ind w:firstLine="0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vi-VN"/>
              </w:rPr>
              <w:t xml:space="preserve"># </w:t>
            </w:r>
            <w:r w:rsidRPr="005349B3">
              <w:rPr>
                <w:rFonts w:ascii="Courier New" w:hAnsi="Courier New" w:cs="Courier New"/>
                <w:sz w:val="20"/>
                <w:szCs w:val="20"/>
                <w:lang w:val="fr-FR"/>
              </w:rPr>
              <w:t>ulimit -t</w:t>
            </w:r>
          </w:p>
          <w:p w:rsidR="00604497" w:rsidRPr="005349B3" w:rsidRDefault="00604497" w:rsidP="00604497">
            <w:pPr>
              <w:ind w:firstLine="0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vi-VN"/>
              </w:rPr>
              <w:t xml:space="preserve"># </w:t>
            </w:r>
            <w:r w:rsidRPr="005349B3">
              <w:rPr>
                <w:rFonts w:ascii="Courier New" w:hAnsi="Courier New" w:cs="Courier New"/>
                <w:sz w:val="20"/>
                <w:szCs w:val="20"/>
                <w:lang w:val="fr-FR"/>
              </w:rPr>
              <w:t>ulimit -f</w:t>
            </w:r>
          </w:p>
          <w:p w:rsidR="00604497" w:rsidRPr="005349B3" w:rsidRDefault="00604497" w:rsidP="00604497">
            <w:pPr>
              <w:ind w:firstLine="0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vi-VN"/>
              </w:rPr>
              <w:t xml:space="preserve"># </w:t>
            </w:r>
            <w:r w:rsidRPr="005349B3">
              <w:rPr>
                <w:rFonts w:ascii="Courier New" w:hAnsi="Courier New" w:cs="Courier New"/>
                <w:sz w:val="20"/>
                <w:szCs w:val="20"/>
                <w:lang w:val="fr-FR"/>
              </w:rPr>
              <w:t>ulimit -d</w:t>
            </w:r>
          </w:p>
          <w:p w:rsidR="00604497" w:rsidRPr="00604497" w:rsidRDefault="00604497" w:rsidP="0060449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vi-VN"/>
              </w:rPr>
              <w:t xml:space="preserve"># </w:t>
            </w:r>
            <w:r w:rsidRPr="00604497">
              <w:rPr>
                <w:rFonts w:ascii="Courier New" w:hAnsi="Courier New" w:cs="Courier New"/>
                <w:sz w:val="20"/>
                <w:szCs w:val="20"/>
              </w:rPr>
              <w:t>ulimit -s</w:t>
            </w:r>
          </w:p>
          <w:p w:rsidR="00604497" w:rsidRPr="00604497" w:rsidRDefault="00604497" w:rsidP="0060449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vi-VN"/>
              </w:rPr>
              <w:t xml:space="preserve"># </w:t>
            </w:r>
            <w:r w:rsidRPr="00604497">
              <w:rPr>
                <w:rFonts w:ascii="Courier New" w:hAnsi="Courier New" w:cs="Courier New"/>
                <w:sz w:val="20"/>
                <w:szCs w:val="20"/>
              </w:rPr>
              <w:t>ulimit -n</w:t>
            </w:r>
          </w:p>
          <w:p w:rsidR="00604497" w:rsidRDefault="00604497" w:rsidP="00604497">
            <w:pPr>
              <w:ind w:firstLine="0"/>
              <w:rPr>
                <w:rFonts w:ascii="Courier New" w:hAnsi="Courier New" w:cs="Courier New"/>
                <w:sz w:val="20"/>
                <w:szCs w:val="20"/>
                <w:lang w:val="vi-V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vi-VN"/>
              </w:rPr>
              <w:t xml:space="preserve"># </w:t>
            </w:r>
            <w:r w:rsidRPr="00604497">
              <w:rPr>
                <w:rFonts w:ascii="Courier New" w:hAnsi="Courier New" w:cs="Courier New"/>
                <w:sz w:val="20"/>
                <w:szCs w:val="20"/>
              </w:rPr>
              <w:t xml:space="preserve">ulimit </w:t>
            </w:r>
            <w:r>
              <w:rPr>
                <w:rFonts w:ascii="Courier New" w:hAnsi="Courier New" w:cs="Courier New"/>
                <w:sz w:val="20"/>
                <w:szCs w:val="20"/>
              </w:rPr>
              <w:t>–</w:t>
            </w:r>
            <w:r w:rsidRPr="00604497">
              <w:rPr>
                <w:rFonts w:ascii="Courier New" w:hAnsi="Courier New" w:cs="Courier New"/>
                <w:sz w:val="20"/>
                <w:szCs w:val="20"/>
              </w:rPr>
              <w:t>v</w:t>
            </w:r>
          </w:p>
          <w:p w:rsidR="00604497" w:rsidRPr="00604497" w:rsidRDefault="00604497" w:rsidP="00604497">
            <w:pPr>
              <w:ind w:firstLine="0"/>
              <w:rPr>
                <w:rFonts w:ascii="Courier New" w:hAnsi="Courier New" w:cs="Courier New"/>
                <w:sz w:val="20"/>
                <w:szCs w:val="20"/>
                <w:lang w:val="vi-V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vi-VN"/>
              </w:rPr>
              <w:t># ulimit -a</w:t>
            </w:r>
          </w:p>
        </w:tc>
      </w:tr>
      <w:tr w:rsidR="00604497" w:rsidTr="00A840D0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604497" w:rsidRPr="007841AB" w:rsidRDefault="006E4A98" w:rsidP="006E4A98">
            <w:pPr>
              <w:ind w:firstLine="0"/>
              <w:rPr>
                <w:b/>
                <w:i/>
                <w:lang w:val="vi-VN"/>
              </w:rPr>
            </w:pPr>
            <w:r w:rsidRPr="007841AB">
              <w:rPr>
                <w:b/>
                <w:i/>
              </w:rPr>
              <w:t>Set command</w:t>
            </w:r>
          </w:p>
        </w:tc>
      </w:tr>
      <w:tr w:rsidR="00604497" w:rsidRPr="008637FE" w:rsidTr="00A840D0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604497" w:rsidRPr="00804B6B" w:rsidRDefault="005A616D" w:rsidP="006E4A98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  <w:lang w:val="vi-VN"/>
              </w:rPr>
            </w:pPr>
            <w:r w:rsidRPr="00804B6B">
              <w:rPr>
                <w:rFonts w:ascii="Courier New" w:hAnsi="Courier New" w:cs="Courier New"/>
                <w:b/>
                <w:sz w:val="20"/>
                <w:szCs w:val="20"/>
                <w:lang w:val="vi-VN"/>
              </w:rPr>
              <w:t># ulimit –s 32768</w:t>
            </w:r>
          </w:p>
          <w:p w:rsidR="005A616D" w:rsidRPr="00804B6B" w:rsidRDefault="005A616D" w:rsidP="006E4A98">
            <w:pPr>
              <w:ind w:firstLine="0"/>
              <w:rPr>
                <w:rFonts w:ascii="Courier New" w:hAnsi="Courier New" w:cs="Courier New"/>
                <w:b/>
                <w:sz w:val="20"/>
                <w:szCs w:val="20"/>
                <w:lang w:val="vi-VN"/>
              </w:rPr>
            </w:pPr>
            <w:r w:rsidRPr="00804B6B">
              <w:rPr>
                <w:rFonts w:ascii="Courier New" w:hAnsi="Courier New" w:cs="Courier New"/>
                <w:b/>
                <w:sz w:val="20"/>
                <w:szCs w:val="20"/>
                <w:lang w:val="vi-VN"/>
              </w:rPr>
              <w:t># ulimit –n 4096</w:t>
            </w:r>
          </w:p>
        </w:tc>
      </w:tr>
      <w:tr w:rsidR="00D116E2" w:rsidRPr="00FD3610" w:rsidTr="00D116E2">
        <w:tblPrEx>
          <w:tblBorders>
            <w:top w:val="single" w:sz="2" w:space="0" w:color="auto"/>
            <w:left w:val="none" w:sz="0" w:space="0" w:color="auto"/>
            <w:bottom w:val="single" w:sz="2" w:space="0" w:color="auto"/>
          </w:tblBorders>
        </w:tblPrEx>
        <w:tc>
          <w:tcPr>
            <w:tcW w:w="7909" w:type="dxa"/>
            <w:tcBorders>
              <w:right w:val="nil"/>
            </w:tcBorders>
            <w:shd w:val="clear" w:color="auto" w:fill="C6D9F1" w:themeFill="text2" w:themeFillTint="33"/>
          </w:tcPr>
          <w:p w:rsidR="00D116E2" w:rsidRPr="005644EB" w:rsidRDefault="00D116E2" w:rsidP="00896570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Check log (please, embeded check log content in the file)</w:t>
            </w:r>
          </w:p>
        </w:tc>
        <w:tc>
          <w:tcPr>
            <w:tcW w:w="1379" w:type="dxa"/>
            <w:tcBorders>
              <w:left w:val="nil"/>
            </w:tcBorders>
            <w:shd w:val="clear" w:color="auto" w:fill="C6D9F1" w:themeFill="text2" w:themeFillTint="33"/>
          </w:tcPr>
          <w:p w:rsidR="00D116E2" w:rsidRPr="005644EB" w:rsidRDefault="00D116E2" w:rsidP="00896570">
            <w:pPr>
              <w:ind w:firstLine="0"/>
              <w:jc w:val="right"/>
              <w:rPr>
                <w:b/>
                <w:i/>
              </w:rPr>
            </w:pPr>
            <w:r w:rsidRPr="000B6A69">
              <w:rPr>
                <w:b/>
                <w:i/>
              </w:rPr>
              <w:object w:dxaOrig="1305" w:dyaOrig="810">
                <v:shape id="_x0000_i1064" type="#_x0000_t75" style="width:65.2pt;height:40.1pt" o:ole="">
                  <v:imagedata r:id="rId46" o:title=""/>
                </v:shape>
                <o:OLEObject Type="Embed" ProgID="Package" ShapeID="_x0000_i1064" DrawAspect="Content" ObjectID="_1517987490" r:id="rId47"/>
              </w:object>
            </w:r>
          </w:p>
        </w:tc>
      </w:tr>
    </w:tbl>
    <w:p w:rsidR="00C16276" w:rsidRDefault="00C16276" w:rsidP="00233BBF">
      <w:pPr>
        <w:pStyle w:val="Heading2"/>
      </w:pPr>
      <w:bookmarkStart w:id="465" w:name="_Toc333221445"/>
      <w:r>
        <w:t>Kernel parameters</w:t>
      </w:r>
      <w:bookmarkEnd w:id="465"/>
    </w:p>
    <w:p w:rsidR="00B344C6" w:rsidRPr="007375BB" w:rsidRDefault="00B344C6" w:rsidP="007375BB">
      <w:pPr>
        <w:pStyle w:val="Heading5"/>
      </w:pPr>
      <w:r w:rsidRPr="007375BB">
        <w:t>Reference</w:t>
      </w:r>
    </w:p>
    <w:tbl>
      <w:tblPr>
        <w:tblStyle w:val="HyperlogyTableStyle"/>
        <w:tblW w:w="5000" w:type="pct"/>
        <w:tblLook w:val="04A0" w:firstRow="1" w:lastRow="0" w:firstColumn="1" w:lastColumn="0" w:noHBand="0" w:noVBand="1"/>
      </w:tblPr>
      <w:tblGrid>
        <w:gridCol w:w="2998"/>
        <w:gridCol w:w="3701"/>
        <w:gridCol w:w="2589"/>
      </w:tblGrid>
      <w:tr w:rsidR="00B344C6" w:rsidRPr="00B344C6" w:rsidTr="00B34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B344C6" w:rsidRPr="00B344C6" w:rsidRDefault="00B344C6" w:rsidP="00B344C6">
            <w:pPr>
              <w:ind w:firstLine="0"/>
            </w:pPr>
            <w:r w:rsidRPr="00B344C6">
              <w:t>Parameter</w:t>
            </w:r>
          </w:p>
        </w:tc>
        <w:tc>
          <w:tcPr>
            <w:tcW w:w="0" w:type="auto"/>
            <w:hideMark/>
          </w:tcPr>
          <w:p w:rsidR="00B344C6" w:rsidRPr="00B344C6" w:rsidRDefault="00B344C6" w:rsidP="00B344C6">
            <w:pPr>
              <w:ind w:firstLine="0"/>
            </w:pPr>
            <w:r w:rsidRPr="00B344C6">
              <w:t>Replaced by Resource Control</w:t>
            </w:r>
          </w:p>
        </w:tc>
        <w:tc>
          <w:tcPr>
            <w:tcW w:w="0" w:type="auto"/>
            <w:hideMark/>
          </w:tcPr>
          <w:p w:rsidR="00B344C6" w:rsidRPr="00B344C6" w:rsidRDefault="00B344C6" w:rsidP="00B344C6">
            <w:pPr>
              <w:ind w:firstLine="0"/>
            </w:pPr>
            <w:r w:rsidRPr="00B344C6">
              <w:t>Recommended value</w:t>
            </w:r>
          </w:p>
        </w:tc>
      </w:tr>
      <w:tr w:rsidR="00B344C6" w:rsidRPr="00B344C6" w:rsidTr="00B344C6">
        <w:tc>
          <w:tcPr>
            <w:tcW w:w="0" w:type="auto"/>
            <w:hideMark/>
          </w:tcPr>
          <w:p w:rsidR="00B344C6" w:rsidRPr="00B344C6" w:rsidRDefault="00B344C6" w:rsidP="00B344C6">
            <w:pPr>
              <w:ind w:firstLine="0"/>
              <w:jc w:val="left"/>
            </w:pPr>
            <w:r w:rsidRPr="00B344C6">
              <w:t>noexec_user_stack</w:t>
            </w:r>
          </w:p>
        </w:tc>
        <w:tc>
          <w:tcPr>
            <w:tcW w:w="0" w:type="auto"/>
            <w:hideMark/>
          </w:tcPr>
          <w:p w:rsidR="00B344C6" w:rsidRPr="00B344C6" w:rsidRDefault="00B344C6" w:rsidP="00B344C6">
            <w:pPr>
              <w:ind w:firstLine="0"/>
              <w:jc w:val="left"/>
            </w:pPr>
            <w:r w:rsidRPr="00B344C6">
              <w:t>NA</w:t>
            </w:r>
          </w:p>
        </w:tc>
        <w:tc>
          <w:tcPr>
            <w:tcW w:w="0" w:type="auto"/>
            <w:hideMark/>
          </w:tcPr>
          <w:p w:rsidR="00B344C6" w:rsidRPr="00B344C6" w:rsidRDefault="00B344C6" w:rsidP="002009D0">
            <w:pPr>
              <w:ind w:firstLine="0"/>
              <w:jc w:val="right"/>
            </w:pPr>
            <w:r w:rsidRPr="00B344C6">
              <w:t>1</w:t>
            </w:r>
          </w:p>
        </w:tc>
      </w:tr>
      <w:tr w:rsidR="00B344C6" w:rsidRPr="00B344C6" w:rsidTr="00B344C6">
        <w:tc>
          <w:tcPr>
            <w:tcW w:w="0" w:type="auto"/>
            <w:hideMark/>
          </w:tcPr>
          <w:p w:rsidR="00B344C6" w:rsidRPr="00B344C6" w:rsidRDefault="00B344C6" w:rsidP="00B344C6">
            <w:pPr>
              <w:ind w:firstLine="0"/>
              <w:jc w:val="left"/>
            </w:pPr>
            <w:r w:rsidRPr="00B344C6">
              <w:t>semsys:seminfo_semmni</w:t>
            </w:r>
          </w:p>
        </w:tc>
        <w:tc>
          <w:tcPr>
            <w:tcW w:w="0" w:type="auto"/>
            <w:hideMark/>
          </w:tcPr>
          <w:p w:rsidR="00B344C6" w:rsidRPr="00B344C6" w:rsidRDefault="00B344C6" w:rsidP="00B344C6">
            <w:pPr>
              <w:ind w:firstLine="0"/>
              <w:jc w:val="left"/>
            </w:pPr>
            <w:bookmarkStart w:id="466" w:name="sthref747"/>
            <w:bookmarkStart w:id="467" w:name="sthref746"/>
            <w:bookmarkEnd w:id="466"/>
            <w:bookmarkEnd w:id="467"/>
            <w:r w:rsidRPr="00B344C6">
              <w:t>project.max-sem-ids</w:t>
            </w:r>
          </w:p>
        </w:tc>
        <w:tc>
          <w:tcPr>
            <w:tcW w:w="0" w:type="auto"/>
            <w:hideMark/>
          </w:tcPr>
          <w:p w:rsidR="00B344C6" w:rsidRPr="00B344C6" w:rsidRDefault="00B344C6" w:rsidP="002009D0">
            <w:pPr>
              <w:ind w:firstLine="0"/>
              <w:jc w:val="right"/>
            </w:pPr>
            <w:r w:rsidRPr="00B344C6">
              <w:t>100</w:t>
            </w:r>
          </w:p>
        </w:tc>
      </w:tr>
      <w:tr w:rsidR="00B344C6" w:rsidRPr="00B344C6" w:rsidTr="00B344C6">
        <w:tc>
          <w:tcPr>
            <w:tcW w:w="0" w:type="auto"/>
            <w:hideMark/>
          </w:tcPr>
          <w:p w:rsidR="00B344C6" w:rsidRPr="00B344C6" w:rsidRDefault="00B344C6" w:rsidP="00B344C6">
            <w:pPr>
              <w:ind w:firstLine="0"/>
              <w:jc w:val="left"/>
            </w:pPr>
            <w:r w:rsidRPr="00B344C6">
              <w:t>semsys:seminfo_semmns</w:t>
            </w:r>
          </w:p>
        </w:tc>
        <w:tc>
          <w:tcPr>
            <w:tcW w:w="0" w:type="auto"/>
            <w:hideMark/>
          </w:tcPr>
          <w:p w:rsidR="00B344C6" w:rsidRPr="00B344C6" w:rsidRDefault="00B344C6" w:rsidP="00B344C6">
            <w:pPr>
              <w:ind w:firstLine="0"/>
              <w:jc w:val="left"/>
            </w:pPr>
            <w:r w:rsidRPr="00B344C6">
              <w:t>NA</w:t>
            </w:r>
          </w:p>
        </w:tc>
        <w:tc>
          <w:tcPr>
            <w:tcW w:w="0" w:type="auto"/>
            <w:hideMark/>
          </w:tcPr>
          <w:p w:rsidR="00B344C6" w:rsidRPr="00B344C6" w:rsidRDefault="00B344C6" w:rsidP="002009D0">
            <w:pPr>
              <w:ind w:firstLine="0"/>
              <w:jc w:val="right"/>
            </w:pPr>
            <w:r w:rsidRPr="00B344C6">
              <w:t>1024</w:t>
            </w:r>
          </w:p>
        </w:tc>
      </w:tr>
      <w:tr w:rsidR="00B344C6" w:rsidRPr="00B344C6" w:rsidTr="00B344C6">
        <w:tc>
          <w:tcPr>
            <w:tcW w:w="0" w:type="auto"/>
            <w:hideMark/>
          </w:tcPr>
          <w:p w:rsidR="00B344C6" w:rsidRPr="00B344C6" w:rsidRDefault="00B344C6" w:rsidP="00B344C6">
            <w:pPr>
              <w:ind w:firstLine="0"/>
              <w:jc w:val="left"/>
            </w:pPr>
            <w:r w:rsidRPr="00B344C6">
              <w:t>semsys:seminfo_semmsl</w:t>
            </w:r>
          </w:p>
        </w:tc>
        <w:tc>
          <w:tcPr>
            <w:tcW w:w="0" w:type="auto"/>
            <w:hideMark/>
          </w:tcPr>
          <w:p w:rsidR="00B344C6" w:rsidRPr="00B344C6" w:rsidRDefault="00B344C6" w:rsidP="00B344C6">
            <w:pPr>
              <w:ind w:firstLine="0"/>
              <w:jc w:val="left"/>
            </w:pPr>
            <w:r w:rsidRPr="00B344C6">
              <w:t>process.max-sem-nsems</w:t>
            </w:r>
            <w:bookmarkStart w:id="468" w:name="sthref749"/>
            <w:bookmarkStart w:id="469" w:name="sthref748"/>
            <w:bookmarkEnd w:id="468"/>
            <w:bookmarkEnd w:id="469"/>
          </w:p>
        </w:tc>
        <w:tc>
          <w:tcPr>
            <w:tcW w:w="0" w:type="auto"/>
            <w:hideMark/>
          </w:tcPr>
          <w:p w:rsidR="00B344C6" w:rsidRPr="00B344C6" w:rsidRDefault="00B344C6" w:rsidP="002009D0">
            <w:pPr>
              <w:ind w:firstLine="0"/>
              <w:jc w:val="right"/>
            </w:pPr>
            <w:r w:rsidRPr="00B344C6">
              <w:t>256</w:t>
            </w:r>
          </w:p>
        </w:tc>
      </w:tr>
      <w:tr w:rsidR="00B344C6" w:rsidRPr="00B344C6" w:rsidTr="00B344C6">
        <w:tc>
          <w:tcPr>
            <w:tcW w:w="0" w:type="auto"/>
            <w:hideMark/>
          </w:tcPr>
          <w:p w:rsidR="00B344C6" w:rsidRPr="00B344C6" w:rsidRDefault="00B344C6" w:rsidP="00B344C6">
            <w:pPr>
              <w:ind w:firstLine="0"/>
              <w:jc w:val="left"/>
            </w:pPr>
            <w:r w:rsidRPr="00B344C6">
              <w:t>semsys:seminfo_semvmx</w:t>
            </w:r>
          </w:p>
        </w:tc>
        <w:tc>
          <w:tcPr>
            <w:tcW w:w="0" w:type="auto"/>
            <w:hideMark/>
          </w:tcPr>
          <w:p w:rsidR="00B344C6" w:rsidRPr="00B344C6" w:rsidRDefault="00B344C6" w:rsidP="00B344C6">
            <w:pPr>
              <w:ind w:firstLine="0"/>
              <w:jc w:val="left"/>
            </w:pPr>
            <w:r w:rsidRPr="00B344C6">
              <w:t>NA</w:t>
            </w:r>
          </w:p>
        </w:tc>
        <w:tc>
          <w:tcPr>
            <w:tcW w:w="0" w:type="auto"/>
            <w:hideMark/>
          </w:tcPr>
          <w:p w:rsidR="00B344C6" w:rsidRPr="00B344C6" w:rsidRDefault="00B344C6" w:rsidP="002009D0">
            <w:pPr>
              <w:ind w:firstLine="0"/>
              <w:jc w:val="right"/>
            </w:pPr>
            <w:r w:rsidRPr="00B344C6">
              <w:t>32767</w:t>
            </w:r>
          </w:p>
        </w:tc>
      </w:tr>
      <w:tr w:rsidR="00B344C6" w:rsidRPr="00B344C6" w:rsidTr="00B344C6">
        <w:tc>
          <w:tcPr>
            <w:tcW w:w="0" w:type="auto"/>
            <w:hideMark/>
          </w:tcPr>
          <w:p w:rsidR="00B344C6" w:rsidRPr="00B344C6" w:rsidRDefault="00B344C6" w:rsidP="00B344C6">
            <w:pPr>
              <w:ind w:firstLine="0"/>
              <w:jc w:val="left"/>
            </w:pPr>
            <w:r w:rsidRPr="00B344C6">
              <w:t>shmsys:shminfo_shmmax</w:t>
            </w:r>
          </w:p>
        </w:tc>
        <w:tc>
          <w:tcPr>
            <w:tcW w:w="0" w:type="auto"/>
            <w:hideMark/>
          </w:tcPr>
          <w:p w:rsidR="00B344C6" w:rsidRPr="00B344C6" w:rsidRDefault="00B344C6" w:rsidP="00B344C6">
            <w:pPr>
              <w:ind w:firstLine="0"/>
              <w:jc w:val="left"/>
            </w:pPr>
            <w:r w:rsidRPr="00B344C6">
              <w:t>project.max-shm-memory</w:t>
            </w:r>
            <w:bookmarkStart w:id="470" w:name="sthref751"/>
            <w:bookmarkStart w:id="471" w:name="sthref750"/>
            <w:bookmarkEnd w:id="470"/>
            <w:bookmarkEnd w:id="471"/>
          </w:p>
        </w:tc>
        <w:tc>
          <w:tcPr>
            <w:tcW w:w="0" w:type="auto"/>
            <w:hideMark/>
          </w:tcPr>
          <w:p w:rsidR="00B344C6" w:rsidRPr="00B344C6" w:rsidRDefault="00B344C6" w:rsidP="002009D0">
            <w:pPr>
              <w:ind w:firstLine="0"/>
              <w:jc w:val="right"/>
            </w:pPr>
            <w:r w:rsidRPr="00B344C6">
              <w:t>4294967295</w:t>
            </w:r>
          </w:p>
        </w:tc>
      </w:tr>
      <w:tr w:rsidR="00B344C6" w:rsidRPr="00B344C6" w:rsidTr="00B344C6">
        <w:tc>
          <w:tcPr>
            <w:tcW w:w="0" w:type="auto"/>
            <w:hideMark/>
          </w:tcPr>
          <w:p w:rsidR="00B344C6" w:rsidRPr="00B344C6" w:rsidRDefault="00B344C6" w:rsidP="00B344C6">
            <w:pPr>
              <w:ind w:firstLine="0"/>
              <w:jc w:val="left"/>
            </w:pPr>
            <w:r w:rsidRPr="00B344C6">
              <w:t>shmsys:shminfo_shmmni</w:t>
            </w:r>
          </w:p>
        </w:tc>
        <w:tc>
          <w:tcPr>
            <w:tcW w:w="0" w:type="auto"/>
            <w:hideMark/>
          </w:tcPr>
          <w:p w:rsidR="00B344C6" w:rsidRPr="00B344C6" w:rsidRDefault="00B344C6" w:rsidP="00B344C6">
            <w:pPr>
              <w:ind w:firstLine="0"/>
              <w:jc w:val="left"/>
            </w:pPr>
            <w:r w:rsidRPr="00B344C6">
              <w:t>project.max-shm-ids</w:t>
            </w:r>
            <w:bookmarkStart w:id="472" w:name="sthref753"/>
            <w:bookmarkStart w:id="473" w:name="sthref752"/>
            <w:bookmarkEnd w:id="472"/>
            <w:bookmarkEnd w:id="473"/>
          </w:p>
        </w:tc>
        <w:tc>
          <w:tcPr>
            <w:tcW w:w="0" w:type="auto"/>
            <w:hideMark/>
          </w:tcPr>
          <w:p w:rsidR="00B344C6" w:rsidRPr="00B344C6" w:rsidRDefault="00B344C6" w:rsidP="002009D0">
            <w:pPr>
              <w:ind w:firstLine="0"/>
              <w:jc w:val="right"/>
            </w:pPr>
            <w:r w:rsidRPr="00B344C6">
              <w:t>100</w:t>
            </w:r>
          </w:p>
        </w:tc>
      </w:tr>
      <w:tr w:rsidR="001F0ADD" w:rsidRPr="00B344C6" w:rsidTr="00B344C6">
        <w:tc>
          <w:tcPr>
            <w:tcW w:w="0" w:type="auto"/>
          </w:tcPr>
          <w:p w:rsidR="001F0ADD" w:rsidRPr="00B344C6" w:rsidRDefault="001F0ADD" w:rsidP="00B344C6">
            <w:pPr>
              <w:ind w:firstLine="0"/>
              <w:jc w:val="left"/>
            </w:pPr>
            <w:r w:rsidRPr="001F0ADD">
              <w:t>rlim_fd_max</w:t>
            </w:r>
          </w:p>
        </w:tc>
        <w:tc>
          <w:tcPr>
            <w:tcW w:w="0" w:type="auto"/>
          </w:tcPr>
          <w:p w:rsidR="001F0ADD" w:rsidRPr="00B344C6" w:rsidRDefault="001F0ADD" w:rsidP="00B344C6">
            <w:pPr>
              <w:ind w:firstLine="0"/>
              <w:jc w:val="left"/>
            </w:pPr>
            <w:r w:rsidRPr="001F0ADD">
              <w:t>process.max-file-descriptor</w:t>
            </w:r>
          </w:p>
        </w:tc>
        <w:tc>
          <w:tcPr>
            <w:tcW w:w="0" w:type="auto"/>
          </w:tcPr>
          <w:p w:rsidR="001F0ADD" w:rsidRPr="00B344C6" w:rsidRDefault="001F0ADD" w:rsidP="002009D0">
            <w:pPr>
              <w:ind w:firstLine="0"/>
              <w:jc w:val="right"/>
            </w:pPr>
            <w:r w:rsidRPr="001F0ADD">
              <w:t>65536</w:t>
            </w:r>
            <w:r>
              <w:rPr>
                <w:rStyle w:val="FootnoteReference"/>
              </w:rPr>
              <w:footnoteReference w:id="5"/>
            </w:r>
          </w:p>
        </w:tc>
      </w:tr>
    </w:tbl>
    <w:p w:rsidR="00793812" w:rsidRPr="006E4198" w:rsidRDefault="00793812" w:rsidP="007375BB">
      <w:pPr>
        <w:pStyle w:val="ListParagraph"/>
        <w:numPr>
          <w:ilvl w:val="0"/>
          <w:numId w:val="11"/>
        </w:numPr>
      </w:pPr>
      <w:r w:rsidRPr="006E4198">
        <w:t xml:space="preserve">Values for project.max-shm-memory and shmsys:shminfo_shmmax should be equal to </w:t>
      </w:r>
      <w:r w:rsidR="001F0ADD">
        <w:t>0.8*RAM in bytes</w:t>
      </w:r>
    </w:p>
    <w:p w:rsidR="00F74A4F" w:rsidRPr="006E4198" w:rsidRDefault="00F74A4F" w:rsidP="007375BB">
      <w:pPr>
        <w:pStyle w:val="ListParagraph"/>
        <w:numPr>
          <w:ilvl w:val="0"/>
          <w:numId w:val="11"/>
        </w:numPr>
      </w:pPr>
      <w:r w:rsidRPr="006E4198">
        <w:t>set ce:ce_taskq_disable=1 to /etc/system if the ce network interface is used for cluster interconnect to prevent frequent node reboots.</w:t>
      </w:r>
    </w:p>
    <w:p w:rsidR="00D5545D" w:rsidRPr="006E4198" w:rsidRDefault="00D5545D" w:rsidP="007375BB">
      <w:pPr>
        <w:pStyle w:val="ListParagraph"/>
        <w:numPr>
          <w:ilvl w:val="0"/>
          <w:numId w:val="11"/>
        </w:numPr>
      </w:pPr>
      <w:r w:rsidRPr="00465ED6">
        <w:rPr>
          <w:b/>
        </w:rPr>
        <w:t>Values of parameters would be required to higher</w:t>
      </w:r>
      <w:r w:rsidRPr="006E4198">
        <w:t xml:space="preserve"> during checking of cluster verify script.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3369"/>
        <w:gridCol w:w="2410"/>
        <w:gridCol w:w="2411"/>
        <w:gridCol w:w="1098"/>
      </w:tblGrid>
      <w:tr w:rsidR="002E7713" w:rsidTr="002E7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9" w:type="dxa"/>
          </w:tcPr>
          <w:p w:rsidR="00C16276" w:rsidRDefault="00C16276" w:rsidP="002E7713">
            <w:pPr>
              <w:ind w:firstLine="0"/>
            </w:pPr>
            <w:r>
              <w:t>Item</w:t>
            </w:r>
          </w:p>
        </w:tc>
        <w:tc>
          <w:tcPr>
            <w:tcW w:w="2410" w:type="dxa"/>
          </w:tcPr>
          <w:p w:rsidR="00C16276" w:rsidRDefault="00C16276" w:rsidP="002E7713">
            <w:pPr>
              <w:ind w:firstLine="0"/>
            </w:pPr>
            <w:r>
              <w:t>Recommend</w:t>
            </w:r>
          </w:p>
        </w:tc>
        <w:tc>
          <w:tcPr>
            <w:tcW w:w="2411" w:type="dxa"/>
          </w:tcPr>
          <w:p w:rsidR="00C16276" w:rsidRDefault="00C16276" w:rsidP="002E7713">
            <w:pPr>
              <w:ind w:firstLine="0"/>
            </w:pPr>
            <w:r>
              <w:t>Value</w:t>
            </w:r>
          </w:p>
        </w:tc>
        <w:tc>
          <w:tcPr>
            <w:tcW w:w="1098" w:type="dxa"/>
          </w:tcPr>
          <w:p w:rsidR="00C16276" w:rsidRDefault="00A71E04" w:rsidP="002E7713">
            <w:pPr>
              <w:ind w:firstLine="0"/>
            </w:pPr>
            <w:r>
              <w:t>Passed</w:t>
            </w:r>
          </w:p>
        </w:tc>
      </w:tr>
      <w:tr w:rsidR="00C16276" w:rsidTr="002E7713">
        <w:tc>
          <w:tcPr>
            <w:tcW w:w="9288" w:type="dxa"/>
            <w:gridSpan w:val="4"/>
          </w:tcPr>
          <w:p w:rsidR="00C16276" w:rsidRPr="00D55341" w:rsidRDefault="005644EB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A64CCD">
              <w:rPr>
                <w:b/>
                <w:i/>
              </w:rPr>
              <w:t xml:space="preserve"> 1</w:t>
            </w:r>
          </w:p>
        </w:tc>
      </w:tr>
      <w:tr w:rsidR="00465ED6" w:rsidTr="00465ED6">
        <w:tc>
          <w:tcPr>
            <w:tcW w:w="3369" w:type="dxa"/>
            <w:vAlign w:val="top"/>
          </w:tcPr>
          <w:p w:rsidR="00465ED6" w:rsidRPr="00FD22E5" w:rsidRDefault="00465ED6" w:rsidP="002E7713">
            <w:pPr>
              <w:ind w:firstLine="0"/>
              <w:jc w:val="left"/>
            </w:pPr>
            <w:r w:rsidRPr="002E7713">
              <w:t>project.max-sem-ids</w:t>
            </w:r>
          </w:p>
        </w:tc>
        <w:tc>
          <w:tcPr>
            <w:tcW w:w="2410" w:type="dxa"/>
            <w:vAlign w:val="top"/>
          </w:tcPr>
          <w:p w:rsidR="00465ED6" w:rsidRDefault="00465ED6" w:rsidP="002009D0">
            <w:pPr>
              <w:ind w:firstLine="0"/>
              <w:jc w:val="right"/>
            </w:pPr>
            <w:r>
              <w:t>&gt;=100</w:t>
            </w:r>
          </w:p>
        </w:tc>
        <w:tc>
          <w:tcPr>
            <w:tcW w:w="2411" w:type="dxa"/>
            <w:vAlign w:val="top"/>
          </w:tcPr>
          <w:p w:rsidR="00465ED6" w:rsidRDefault="00465ED6" w:rsidP="002009D0">
            <w:pPr>
              <w:ind w:firstLine="0"/>
              <w:jc w:val="right"/>
            </w:pPr>
          </w:p>
        </w:tc>
        <w:tc>
          <w:tcPr>
            <w:tcW w:w="1098" w:type="dxa"/>
            <w:vAlign w:val="top"/>
          </w:tcPr>
          <w:sdt>
            <w:sdtPr>
              <w:id w:val="-667713376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3369" w:type="dxa"/>
            <w:vAlign w:val="top"/>
          </w:tcPr>
          <w:p w:rsidR="00465ED6" w:rsidRPr="00FD22E5" w:rsidRDefault="00465ED6" w:rsidP="002E7713">
            <w:pPr>
              <w:ind w:firstLine="0"/>
              <w:jc w:val="left"/>
            </w:pPr>
            <w:r w:rsidRPr="002E7713">
              <w:t>process.max-sem-nsems</w:t>
            </w:r>
          </w:p>
        </w:tc>
        <w:tc>
          <w:tcPr>
            <w:tcW w:w="2410" w:type="dxa"/>
            <w:vAlign w:val="top"/>
          </w:tcPr>
          <w:p w:rsidR="00465ED6" w:rsidRDefault="00465ED6" w:rsidP="002009D0">
            <w:pPr>
              <w:ind w:firstLine="0"/>
              <w:jc w:val="right"/>
            </w:pPr>
            <w:r>
              <w:t>&gt;=256</w:t>
            </w:r>
          </w:p>
        </w:tc>
        <w:tc>
          <w:tcPr>
            <w:tcW w:w="2411" w:type="dxa"/>
            <w:vAlign w:val="top"/>
          </w:tcPr>
          <w:p w:rsidR="00465ED6" w:rsidRDefault="00465ED6" w:rsidP="002009D0">
            <w:pPr>
              <w:ind w:firstLine="0"/>
              <w:jc w:val="right"/>
            </w:pPr>
          </w:p>
        </w:tc>
        <w:tc>
          <w:tcPr>
            <w:tcW w:w="1098" w:type="dxa"/>
            <w:vAlign w:val="top"/>
          </w:tcPr>
          <w:sdt>
            <w:sdtPr>
              <w:id w:val="-428896456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3369" w:type="dxa"/>
            <w:vAlign w:val="top"/>
          </w:tcPr>
          <w:p w:rsidR="00465ED6" w:rsidRPr="00FD22E5" w:rsidRDefault="00465ED6" w:rsidP="002E7713">
            <w:pPr>
              <w:ind w:firstLine="0"/>
              <w:jc w:val="left"/>
            </w:pPr>
            <w:r w:rsidRPr="002E7713">
              <w:t>project.max-shm-memory</w:t>
            </w:r>
          </w:p>
        </w:tc>
        <w:tc>
          <w:tcPr>
            <w:tcW w:w="2410" w:type="dxa"/>
          </w:tcPr>
          <w:p w:rsidR="00465ED6" w:rsidRDefault="00465ED6" w:rsidP="002009D0">
            <w:pPr>
              <w:ind w:firstLine="0"/>
              <w:jc w:val="right"/>
            </w:pPr>
            <w:r>
              <w:t>&gt;=4294967295</w:t>
            </w:r>
          </w:p>
        </w:tc>
        <w:tc>
          <w:tcPr>
            <w:tcW w:w="2411" w:type="dxa"/>
          </w:tcPr>
          <w:p w:rsidR="00465ED6" w:rsidRPr="005E37EE" w:rsidRDefault="00465ED6" w:rsidP="002009D0">
            <w:pPr>
              <w:ind w:firstLine="0"/>
              <w:jc w:val="right"/>
              <w:rPr>
                <w:lang w:val="vi-VN"/>
              </w:rPr>
            </w:pPr>
          </w:p>
        </w:tc>
        <w:tc>
          <w:tcPr>
            <w:tcW w:w="1098" w:type="dxa"/>
            <w:vAlign w:val="top"/>
          </w:tcPr>
          <w:sdt>
            <w:sdtPr>
              <w:id w:val="1398006696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3369" w:type="dxa"/>
            <w:vAlign w:val="top"/>
          </w:tcPr>
          <w:p w:rsidR="00465ED6" w:rsidRPr="00FD22E5" w:rsidRDefault="00465ED6" w:rsidP="00CE299E">
            <w:pPr>
              <w:ind w:firstLine="0"/>
              <w:jc w:val="left"/>
            </w:pPr>
            <w:r w:rsidRPr="002E7713">
              <w:t>project.max-shm-ids</w:t>
            </w:r>
          </w:p>
        </w:tc>
        <w:tc>
          <w:tcPr>
            <w:tcW w:w="2410" w:type="dxa"/>
          </w:tcPr>
          <w:p w:rsidR="00465ED6" w:rsidRDefault="00465ED6" w:rsidP="002009D0">
            <w:pPr>
              <w:ind w:firstLine="0"/>
              <w:jc w:val="right"/>
            </w:pPr>
            <w:r>
              <w:t>&gt;=100</w:t>
            </w:r>
          </w:p>
        </w:tc>
        <w:tc>
          <w:tcPr>
            <w:tcW w:w="2411" w:type="dxa"/>
          </w:tcPr>
          <w:p w:rsidR="00465ED6" w:rsidRDefault="00465ED6" w:rsidP="002009D0">
            <w:pPr>
              <w:ind w:firstLine="0"/>
              <w:jc w:val="right"/>
            </w:pPr>
          </w:p>
        </w:tc>
        <w:tc>
          <w:tcPr>
            <w:tcW w:w="1098" w:type="dxa"/>
            <w:vAlign w:val="top"/>
          </w:tcPr>
          <w:sdt>
            <w:sdtPr>
              <w:id w:val="-837842086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RPr="00CE299E" w:rsidTr="00465ED6">
        <w:tc>
          <w:tcPr>
            <w:tcW w:w="3369" w:type="dxa"/>
            <w:vAlign w:val="top"/>
          </w:tcPr>
          <w:p w:rsidR="00465ED6" w:rsidRPr="006718A9" w:rsidRDefault="00465ED6" w:rsidP="006E4A98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6718A9">
              <w:t>noexec_user_stack</w:t>
            </w:r>
          </w:p>
        </w:tc>
        <w:tc>
          <w:tcPr>
            <w:tcW w:w="2410" w:type="dxa"/>
          </w:tcPr>
          <w:p w:rsidR="00465ED6" w:rsidRPr="007B7919" w:rsidRDefault="00465ED6" w:rsidP="002009D0">
            <w:pPr>
              <w:ind w:firstLine="0"/>
              <w:jc w:val="right"/>
            </w:pPr>
            <w:r w:rsidRPr="007B7919">
              <w:t>&gt;=1</w:t>
            </w:r>
          </w:p>
        </w:tc>
        <w:tc>
          <w:tcPr>
            <w:tcW w:w="2411" w:type="dxa"/>
          </w:tcPr>
          <w:p w:rsidR="00465ED6" w:rsidRPr="006F5849" w:rsidRDefault="00465ED6" w:rsidP="002009D0">
            <w:pPr>
              <w:ind w:firstLine="0"/>
              <w:jc w:val="right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sdt>
            <w:sdtPr>
              <w:id w:val="-1372076945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RPr="00CE299E" w:rsidTr="00465ED6">
        <w:tc>
          <w:tcPr>
            <w:tcW w:w="3369" w:type="dxa"/>
            <w:vAlign w:val="top"/>
          </w:tcPr>
          <w:p w:rsidR="00465ED6" w:rsidRPr="006718A9" w:rsidRDefault="00465ED6" w:rsidP="006F5849">
            <w:pPr>
              <w:spacing w:after="0" w:line="240" w:lineRule="auto"/>
              <w:ind w:firstLine="0"/>
            </w:pPr>
            <w:r w:rsidRPr="006718A9">
              <w:t>semsys:</w:t>
            </w:r>
            <w:bookmarkStart w:id="474" w:name="sthref197"/>
            <w:bookmarkEnd w:id="474"/>
            <w:r w:rsidRPr="006718A9">
              <w:t>seminfo_</w:t>
            </w:r>
            <w:bookmarkStart w:id="475" w:name="sthref198"/>
            <w:bookmarkEnd w:id="475"/>
            <w:r w:rsidRPr="006718A9">
              <w:t>semmni</w:t>
            </w:r>
          </w:p>
        </w:tc>
        <w:tc>
          <w:tcPr>
            <w:tcW w:w="2410" w:type="dxa"/>
            <w:vAlign w:val="top"/>
          </w:tcPr>
          <w:p w:rsidR="00465ED6" w:rsidRPr="007B7919" w:rsidRDefault="00465ED6" w:rsidP="002009D0">
            <w:pPr>
              <w:spacing w:after="0" w:line="240" w:lineRule="auto"/>
              <w:ind w:firstLine="0"/>
              <w:jc w:val="right"/>
            </w:pPr>
            <w:r w:rsidRPr="007B7919">
              <w:t>&gt;=100</w:t>
            </w:r>
          </w:p>
        </w:tc>
        <w:tc>
          <w:tcPr>
            <w:tcW w:w="2411" w:type="dxa"/>
          </w:tcPr>
          <w:p w:rsidR="00465ED6" w:rsidRPr="006F5849" w:rsidRDefault="00465ED6" w:rsidP="002009D0">
            <w:pPr>
              <w:ind w:firstLine="0"/>
              <w:jc w:val="right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sdt>
            <w:sdtPr>
              <w:id w:val="-6215032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RPr="00CE299E" w:rsidTr="00465ED6">
        <w:tc>
          <w:tcPr>
            <w:tcW w:w="3369" w:type="dxa"/>
            <w:vAlign w:val="top"/>
          </w:tcPr>
          <w:p w:rsidR="00465ED6" w:rsidRPr="006718A9" w:rsidRDefault="00465ED6" w:rsidP="006F5849">
            <w:pPr>
              <w:spacing w:after="0" w:line="240" w:lineRule="auto"/>
              <w:ind w:firstLine="0"/>
            </w:pPr>
            <w:r w:rsidRPr="006718A9">
              <w:t>semsys:</w:t>
            </w:r>
            <w:bookmarkStart w:id="476" w:name="sthref199"/>
            <w:bookmarkEnd w:id="476"/>
            <w:r w:rsidRPr="006718A9">
              <w:t>seminfo_</w:t>
            </w:r>
            <w:bookmarkStart w:id="477" w:name="sthref200"/>
            <w:bookmarkEnd w:id="477"/>
            <w:r w:rsidRPr="006718A9">
              <w:t>semmns</w:t>
            </w:r>
          </w:p>
        </w:tc>
        <w:tc>
          <w:tcPr>
            <w:tcW w:w="2410" w:type="dxa"/>
            <w:vAlign w:val="top"/>
          </w:tcPr>
          <w:p w:rsidR="00465ED6" w:rsidRPr="007B7919" w:rsidRDefault="00465ED6" w:rsidP="002009D0">
            <w:pPr>
              <w:spacing w:after="0" w:line="240" w:lineRule="auto"/>
              <w:ind w:firstLine="0"/>
              <w:jc w:val="right"/>
            </w:pPr>
            <w:r w:rsidRPr="007B7919">
              <w:t>&gt;=1024</w:t>
            </w:r>
          </w:p>
        </w:tc>
        <w:tc>
          <w:tcPr>
            <w:tcW w:w="2411" w:type="dxa"/>
          </w:tcPr>
          <w:p w:rsidR="00465ED6" w:rsidRPr="006F5849" w:rsidRDefault="00465ED6" w:rsidP="002009D0">
            <w:pPr>
              <w:ind w:firstLine="0"/>
              <w:jc w:val="right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sdt>
            <w:sdtPr>
              <w:id w:val="-1883698757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RPr="00CE299E" w:rsidTr="00465ED6">
        <w:tc>
          <w:tcPr>
            <w:tcW w:w="3369" w:type="dxa"/>
            <w:vAlign w:val="top"/>
          </w:tcPr>
          <w:p w:rsidR="00465ED6" w:rsidRPr="006718A9" w:rsidRDefault="00465ED6" w:rsidP="006F5849">
            <w:pPr>
              <w:spacing w:after="0" w:line="240" w:lineRule="auto"/>
              <w:ind w:firstLine="0"/>
            </w:pPr>
            <w:r w:rsidRPr="006718A9">
              <w:t>semsys:</w:t>
            </w:r>
            <w:bookmarkStart w:id="478" w:name="sthref201"/>
            <w:bookmarkEnd w:id="478"/>
            <w:r w:rsidRPr="006718A9">
              <w:t>seminfo_</w:t>
            </w:r>
            <w:bookmarkStart w:id="479" w:name="sthref202"/>
            <w:bookmarkEnd w:id="479"/>
            <w:r w:rsidRPr="006718A9">
              <w:t>semmsl</w:t>
            </w:r>
          </w:p>
        </w:tc>
        <w:tc>
          <w:tcPr>
            <w:tcW w:w="2410" w:type="dxa"/>
            <w:vAlign w:val="top"/>
          </w:tcPr>
          <w:p w:rsidR="00465ED6" w:rsidRPr="007B7919" w:rsidRDefault="00465ED6" w:rsidP="002009D0">
            <w:pPr>
              <w:spacing w:after="0" w:line="240" w:lineRule="auto"/>
              <w:ind w:firstLine="0"/>
              <w:jc w:val="right"/>
            </w:pPr>
            <w:r w:rsidRPr="007B7919">
              <w:t>&gt;=256</w:t>
            </w:r>
          </w:p>
        </w:tc>
        <w:tc>
          <w:tcPr>
            <w:tcW w:w="2411" w:type="dxa"/>
          </w:tcPr>
          <w:p w:rsidR="00465ED6" w:rsidRPr="006F5849" w:rsidRDefault="00465ED6" w:rsidP="002009D0">
            <w:pPr>
              <w:ind w:firstLine="0"/>
              <w:jc w:val="right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sdt>
            <w:sdtPr>
              <w:id w:val="-242724035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RPr="00CE299E" w:rsidTr="006E4A98">
        <w:tc>
          <w:tcPr>
            <w:tcW w:w="3369" w:type="dxa"/>
            <w:vAlign w:val="top"/>
          </w:tcPr>
          <w:p w:rsidR="00465ED6" w:rsidRPr="006718A9" w:rsidRDefault="00465ED6" w:rsidP="006F5849">
            <w:pPr>
              <w:spacing w:after="0" w:line="240" w:lineRule="auto"/>
              <w:ind w:firstLine="0"/>
            </w:pPr>
            <w:r w:rsidRPr="006718A9">
              <w:t>semsys:</w:t>
            </w:r>
            <w:bookmarkStart w:id="480" w:name="sthref203"/>
            <w:bookmarkEnd w:id="480"/>
            <w:r w:rsidRPr="006718A9">
              <w:t>seminfo_</w:t>
            </w:r>
            <w:bookmarkStart w:id="481" w:name="sthref204"/>
            <w:bookmarkEnd w:id="481"/>
            <w:r w:rsidRPr="006718A9">
              <w:t>semvmx</w:t>
            </w:r>
          </w:p>
        </w:tc>
        <w:tc>
          <w:tcPr>
            <w:tcW w:w="2410" w:type="dxa"/>
            <w:vAlign w:val="top"/>
          </w:tcPr>
          <w:p w:rsidR="00465ED6" w:rsidRPr="007B7919" w:rsidRDefault="00465ED6" w:rsidP="002009D0">
            <w:pPr>
              <w:spacing w:after="0" w:line="240" w:lineRule="auto"/>
              <w:ind w:firstLine="0"/>
              <w:jc w:val="right"/>
            </w:pPr>
            <w:r w:rsidRPr="007B7919">
              <w:t>&gt;=32767</w:t>
            </w:r>
          </w:p>
        </w:tc>
        <w:tc>
          <w:tcPr>
            <w:tcW w:w="2411" w:type="dxa"/>
          </w:tcPr>
          <w:p w:rsidR="00465ED6" w:rsidRPr="006F5849" w:rsidRDefault="00465ED6" w:rsidP="002009D0">
            <w:pPr>
              <w:ind w:firstLine="0"/>
              <w:jc w:val="right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sdt>
            <w:sdtPr>
              <w:id w:val="306900952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RPr="00CE299E" w:rsidTr="006E4A98">
        <w:tc>
          <w:tcPr>
            <w:tcW w:w="3369" w:type="dxa"/>
            <w:vAlign w:val="top"/>
          </w:tcPr>
          <w:p w:rsidR="00465ED6" w:rsidRPr="006718A9" w:rsidRDefault="00465ED6" w:rsidP="006F5849">
            <w:pPr>
              <w:spacing w:after="0" w:line="240" w:lineRule="auto"/>
              <w:ind w:firstLine="0"/>
            </w:pPr>
            <w:r w:rsidRPr="006718A9">
              <w:t>shmsys:</w:t>
            </w:r>
            <w:bookmarkStart w:id="482" w:name="sthref205"/>
            <w:bookmarkEnd w:id="482"/>
            <w:r w:rsidRPr="006718A9">
              <w:t>shminfo_</w:t>
            </w:r>
            <w:bookmarkStart w:id="483" w:name="sthref206"/>
            <w:bookmarkEnd w:id="483"/>
            <w:r w:rsidRPr="006718A9">
              <w:t>shmmax</w:t>
            </w:r>
          </w:p>
        </w:tc>
        <w:tc>
          <w:tcPr>
            <w:tcW w:w="2410" w:type="dxa"/>
            <w:vAlign w:val="top"/>
          </w:tcPr>
          <w:p w:rsidR="00465ED6" w:rsidRPr="007B7919" w:rsidRDefault="00465ED6" w:rsidP="002009D0">
            <w:pPr>
              <w:spacing w:after="0" w:line="240" w:lineRule="auto"/>
              <w:ind w:firstLine="0"/>
              <w:jc w:val="right"/>
            </w:pPr>
            <w:r w:rsidRPr="007B7919">
              <w:t>&gt;=4294967295</w:t>
            </w:r>
          </w:p>
        </w:tc>
        <w:tc>
          <w:tcPr>
            <w:tcW w:w="2411" w:type="dxa"/>
          </w:tcPr>
          <w:p w:rsidR="00465ED6" w:rsidRPr="006F5849" w:rsidRDefault="00465ED6" w:rsidP="002009D0">
            <w:pPr>
              <w:ind w:firstLine="0"/>
              <w:jc w:val="right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sdt>
            <w:sdtPr>
              <w:id w:val="587503409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RPr="00CE299E" w:rsidTr="0028418C">
        <w:tc>
          <w:tcPr>
            <w:tcW w:w="3369" w:type="dxa"/>
            <w:vAlign w:val="top"/>
          </w:tcPr>
          <w:p w:rsidR="00465ED6" w:rsidRPr="006718A9" w:rsidRDefault="00465ED6" w:rsidP="0028418C">
            <w:pPr>
              <w:spacing w:after="0" w:line="240" w:lineRule="auto"/>
              <w:ind w:firstLine="0"/>
            </w:pPr>
            <w:r w:rsidRPr="006718A9">
              <w:t>shmsys:shminfo_shmmni</w:t>
            </w:r>
          </w:p>
        </w:tc>
        <w:tc>
          <w:tcPr>
            <w:tcW w:w="2410" w:type="dxa"/>
            <w:vAlign w:val="top"/>
          </w:tcPr>
          <w:p w:rsidR="00465ED6" w:rsidRPr="007B7919" w:rsidRDefault="00465ED6" w:rsidP="002009D0">
            <w:pPr>
              <w:spacing w:after="0" w:line="240" w:lineRule="auto"/>
              <w:ind w:firstLine="0"/>
              <w:jc w:val="right"/>
            </w:pPr>
            <w:r w:rsidRPr="007B7919">
              <w:t>&gt;=100</w:t>
            </w:r>
          </w:p>
        </w:tc>
        <w:tc>
          <w:tcPr>
            <w:tcW w:w="2411" w:type="dxa"/>
          </w:tcPr>
          <w:p w:rsidR="00465ED6" w:rsidRPr="006F5849" w:rsidRDefault="00465ED6" w:rsidP="002009D0">
            <w:pPr>
              <w:ind w:firstLine="0"/>
              <w:jc w:val="right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sdt>
            <w:sdtPr>
              <w:id w:val="-1318655361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RPr="00CE299E" w:rsidTr="00896570">
        <w:tc>
          <w:tcPr>
            <w:tcW w:w="3369" w:type="dxa"/>
          </w:tcPr>
          <w:p w:rsidR="00465ED6" w:rsidRPr="00B344C6" w:rsidRDefault="00465ED6" w:rsidP="00896570">
            <w:pPr>
              <w:ind w:firstLine="0"/>
              <w:jc w:val="left"/>
            </w:pPr>
            <w:r w:rsidRPr="001F0ADD">
              <w:t>process.max-file-descriptor</w:t>
            </w:r>
          </w:p>
        </w:tc>
        <w:tc>
          <w:tcPr>
            <w:tcW w:w="2410" w:type="dxa"/>
            <w:vAlign w:val="top"/>
          </w:tcPr>
          <w:p w:rsidR="00465ED6" w:rsidRDefault="00465ED6" w:rsidP="002009D0">
            <w:pPr>
              <w:spacing w:after="0" w:line="240" w:lineRule="auto"/>
              <w:ind w:firstLine="0"/>
              <w:jc w:val="right"/>
              <w:rPr>
                <w:rFonts w:eastAsia="Times New Roman"/>
                <w:sz w:val="24"/>
                <w:szCs w:val="24"/>
              </w:rPr>
            </w:pPr>
            <w:r w:rsidRPr="001F0ADD">
              <w:t>65536</w:t>
            </w:r>
          </w:p>
        </w:tc>
        <w:tc>
          <w:tcPr>
            <w:tcW w:w="2411" w:type="dxa"/>
          </w:tcPr>
          <w:p w:rsidR="00465ED6" w:rsidRPr="006F5849" w:rsidRDefault="00465ED6" w:rsidP="002009D0">
            <w:pPr>
              <w:ind w:firstLine="0"/>
              <w:jc w:val="right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sdt>
            <w:sdtPr>
              <w:id w:val="858703660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901604" w:rsidTr="002E7713">
        <w:tc>
          <w:tcPr>
            <w:tcW w:w="9288" w:type="dxa"/>
            <w:gridSpan w:val="4"/>
          </w:tcPr>
          <w:p w:rsidR="00901604" w:rsidRPr="00D55341" w:rsidRDefault="005644EB" w:rsidP="002E7713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901604">
              <w:rPr>
                <w:b/>
                <w:i/>
              </w:rPr>
              <w:t xml:space="preserve"> 2</w:t>
            </w:r>
          </w:p>
        </w:tc>
      </w:tr>
      <w:tr w:rsidR="00465ED6" w:rsidTr="00465ED6">
        <w:tc>
          <w:tcPr>
            <w:tcW w:w="3369" w:type="dxa"/>
            <w:vAlign w:val="top"/>
          </w:tcPr>
          <w:p w:rsidR="00465ED6" w:rsidRPr="00FD22E5" w:rsidRDefault="00465ED6" w:rsidP="006E4A98">
            <w:pPr>
              <w:ind w:firstLine="0"/>
              <w:jc w:val="left"/>
            </w:pPr>
            <w:r w:rsidRPr="002E7713">
              <w:t>project.max-sem-ids</w:t>
            </w:r>
          </w:p>
        </w:tc>
        <w:tc>
          <w:tcPr>
            <w:tcW w:w="2410" w:type="dxa"/>
            <w:vAlign w:val="top"/>
          </w:tcPr>
          <w:p w:rsidR="00465ED6" w:rsidRDefault="00465ED6" w:rsidP="002009D0">
            <w:pPr>
              <w:ind w:firstLine="0"/>
              <w:jc w:val="right"/>
            </w:pPr>
            <w:r>
              <w:t>&gt;=100</w:t>
            </w:r>
          </w:p>
        </w:tc>
        <w:tc>
          <w:tcPr>
            <w:tcW w:w="2411" w:type="dxa"/>
            <w:vAlign w:val="top"/>
          </w:tcPr>
          <w:p w:rsidR="00465ED6" w:rsidRDefault="00465ED6" w:rsidP="002009D0">
            <w:pPr>
              <w:ind w:firstLine="0"/>
              <w:jc w:val="right"/>
            </w:pPr>
          </w:p>
        </w:tc>
        <w:tc>
          <w:tcPr>
            <w:tcW w:w="1098" w:type="dxa"/>
            <w:vAlign w:val="top"/>
          </w:tcPr>
          <w:sdt>
            <w:sdtPr>
              <w:id w:val="664203182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3369" w:type="dxa"/>
            <w:vAlign w:val="top"/>
          </w:tcPr>
          <w:p w:rsidR="00465ED6" w:rsidRPr="00FD22E5" w:rsidRDefault="00465ED6" w:rsidP="006E4A98">
            <w:pPr>
              <w:ind w:firstLine="0"/>
              <w:jc w:val="left"/>
            </w:pPr>
            <w:r w:rsidRPr="002E7713">
              <w:t>process.max-sem-nsems</w:t>
            </w:r>
          </w:p>
        </w:tc>
        <w:tc>
          <w:tcPr>
            <w:tcW w:w="2410" w:type="dxa"/>
            <w:vAlign w:val="top"/>
          </w:tcPr>
          <w:p w:rsidR="00465ED6" w:rsidRDefault="00465ED6" w:rsidP="002009D0">
            <w:pPr>
              <w:ind w:firstLine="0"/>
              <w:jc w:val="right"/>
            </w:pPr>
            <w:r>
              <w:t>&gt;=256</w:t>
            </w:r>
          </w:p>
        </w:tc>
        <w:tc>
          <w:tcPr>
            <w:tcW w:w="2411" w:type="dxa"/>
            <w:vAlign w:val="top"/>
          </w:tcPr>
          <w:p w:rsidR="00465ED6" w:rsidRDefault="00465ED6" w:rsidP="002009D0">
            <w:pPr>
              <w:ind w:firstLine="0"/>
              <w:jc w:val="right"/>
            </w:pPr>
          </w:p>
        </w:tc>
        <w:tc>
          <w:tcPr>
            <w:tcW w:w="1098" w:type="dxa"/>
            <w:vAlign w:val="top"/>
          </w:tcPr>
          <w:sdt>
            <w:sdtPr>
              <w:id w:val="-1127927314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3369" w:type="dxa"/>
            <w:vAlign w:val="top"/>
          </w:tcPr>
          <w:p w:rsidR="00465ED6" w:rsidRPr="00FD22E5" w:rsidRDefault="00465ED6" w:rsidP="006E4A98">
            <w:pPr>
              <w:ind w:firstLine="0"/>
              <w:jc w:val="left"/>
            </w:pPr>
            <w:r w:rsidRPr="002E7713">
              <w:t>project.max-shm-memory</w:t>
            </w:r>
          </w:p>
        </w:tc>
        <w:tc>
          <w:tcPr>
            <w:tcW w:w="2410" w:type="dxa"/>
          </w:tcPr>
          <w:p w:rsidR="00465ED6" w:rsidRDefault="00465ED6" w:rsidP="002009D0">
            <w:pPr>
              <w:ind w:firstLine="0"/>
              <w:jc w:val="right"/>
            </w:pPr>
            <w:r>
              <w:t>&gt;=4294967295</w:t>
            </w:r>
          </w:p>
        </w:tc>
        <w:tc>
          <w:tcPr>
            <w:tcW w:w="2411" w:type="dxa"/>
          </w:tcPr>
          <w:p w:rsidR="00465ED6" w:rsidRPr="005E37EE" w:rsidRDefault="00465ED6" w:rsidP="002009D0">
            <w:pPr>
              <w:ind w:firstLine="0"/>
              <w:jc w:val="right"/>
              <w:rPr>
                <w:lang w:val="vi-VN"/>
              </w:rPr>
            </w:pPr>
          </w:p>
        </w:tc>
        <w:tc>
          <w:tcPr>
            <w:tcW w:w="1098" w:type="dxa"/>
            <w:vAlign w:val="top"/>
          </w:tcPr>
          <w:sdt>
            <w:sdtPr>
              <w:id w:val="-794522886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3369" w:type="dxa"/>
            <w:vAlign w:val="top"/>
          </w:tcPr>
          <w:p w:rsidR="00465ED6" w:rsidRPr="00FD22E5" w:rsidRDefault="00465ED6" w:rsidP="006E4A98">
            <w:pPr>
              <w:ind w:firstLine="0"/>
              <w:jc w:val="left"/>
            </w:pPr>
            <w:r w:rsidRPr="002E7713">
              <w:t>project.max-shm-ids</w:t>
            </w:r>
          </w:p>
        </w:tc>
        <w:tc>
          <w:tcPr>
            <w:tcW w:w="2410" w:type="dxa"/>
          </w:tcPr>
          <w:p w:rsidR="00465ED6" w:rsidRDefault="00465ED6" w:rsidP="002009D0">
            <w:pPr>
              <w:ind w:firstLine="0"/>
              <w:jc w:val="right"/>
            </w:pPr>
            <w:r>
              <w:t>&gt;=100</w:t>
            </w:r>
          </w:p>
        </w:tc>
        <w:tc>
          <w:tcPr>
            <w:tcW w:w="2411" w:type="dxa"/>
          </w:tcPr>
          <w:p w:rsidR="00465ED6" w:rsidRDefault="00465ED6" w:rsidP="002009D0">
            <w:pPr>
              <w:ind w:firstLine="0"/>
              <w:jc w:val="right"/>
            </w:pPr>
          </w:p>
        </w:tc>
        <w:tc>
          <w:tcPr>
            <w:tcW w:w="1098" w:type="dxa"/>
            <w:vAlign w:val="top"/>
          </w:tcPr>
          <w:sdt>
            <w:sdtPr>
              <w:id w:val="-1157610624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RPr="00CE299E" w:rsidTr="00465ED6">
        <w:tc>
          <w:tcPr>
            <w:tcW w:w="3369" w:type="dxa"/>
            <w:vAlign w:val="top"/>
          </w:tcPr>
          <w:p w:rsidR="00465ED6" w:rsidRPr="006718A9" w:rsidRDefault="00465ED6" w:rsidP="006E4A98">
            <w:pPr>
              <w:spacing w:after="0"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6718A9">
              <w:t>noexec_user_stack</w:t>
            </w:r>
          </w:p>
        </w:tc>
        <w:tc>
          <w:tcPr>
            <w:tcW w:w="2410" w:type="dxa"/>
          </w:tcPr>
          <w:p w:rsidR="00465ED6" w:rsidRPr="007B7919" w:rsidRDefault="00465ED6" w:rsidP="002009D0">
            <w:pPr>
              <w:ind w:firstLine="0"/>
              <w:jc w:val="right"/>
            </w:pPr>
            <w:r w:rsidRPr="007B7919">
              <w:t>&gt;=1</w:t>
            </w:r>
          </w:p>
        </w:tc>
        <w:tc>
          <w:tcPr>
            <w:tcW w:w="2411" w:type="dxa"/>
          </w:tcPr>
          <w:p w:rsidR="00465ED6" w:rsidRPr="006F5849" w:rsidRDefault="00465ED6" w:rsidP="002009D0">
            <w:pPr>
              <w:ind w:firstLine="0"/>
              <w:jc w:val="right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sdt>
            <w:sdtPr>
              <w:id w:val="2088102043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RPr="00CE299E" w:rsidTr="00465ED6">
        <w:tc>
          <w:tcPr>
            <w:tcW w:w="3369" w:type="dxa"/>
            <w:vAlign w:val="top"/>
          </w:tcPr>
          <w:p w:rsidR="00465ED6" w:rsidRPr="006718A9" w:rsidRDefault="00465ED6" w:rsidP="006E4A98">
            <w:pPr>
              <w:spacing w:after="0" w:line="240" w:lineRule="auto"/>
              <w:ind w:firstLine="0"/>
            </w:pPr>
            <w:r w:rsidRPr="006718A9">
              <w:t>semsys:seminfo_semmni</w:t>
            </w:r>
          </w:p>
        </w:tc>
        <w:tc>
          <w:tcPr>
            <w:tcW w:w="2410" w:type="dxa"/>
            <w:vAlign w:val="top"/>
          </w:tcPr>
          <w:p w:rsidR="00465ED6" w:rsidRPr="007B7919" w:rsidRDefault="00465ED6" w:rsidP="002009D0">
            <w:pPr>
              <w:ind w:firstLine="0"/>
              <w:jc w:val="right"/>
            </w:pPr>
            <w:r w:rsidRPr="007B7919">
              <w:t>&gt;=100</w:t>
            </w:r>
          </w:p>
        </w:tc>
        <w:tc>
          <w:tcPr>
            <w:tcW w:w="2411" w:type="dxa"/>
          </w:tcPr>
          <w:p w:rsidR="00465ED6" w:rsidRPr="006F5849" w:rsidRDefault="00465ED6" w:rsidP="002009D0">
            <w:pPr>
              <w:ind w:firstLine="0"/>
              <w:jc w:val="right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sdt>
            <w:sdtPr>
              <w:id w:val="-377856824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RPr="00CE299E" w:rsidTr="00465ED6">
        <w:tc>
          <w:tcPr>
            <w:tcW w:w="3369" w:type="dxa"/>
            <w:vAlign w:val="top"/>
          </w:tcPr>
          <w:p w:rsidR="00465ED6" w:rsidRPr="006718A9" w:rsidRDefault="00465ED6" w:rsidP="006E4A98">
            <w:pPr>
              <w:spacing w:after="0" w:line="240" w:lineRule="auto"/>
              <w:ind w:firstLine="0"/>
            </w:pPr>
            <w:r w:rsidRPr="006718A9">
              <w:t>semsys:seminfo_semmns</w:t>
            </w:r>
          </w:p>
        </w:tc>
        <w:tc>
          <w:tcPr>
            <w:tcW w:w="2410" w:type="dxa"/>
            <w:vAlign w:val="top"/>
          </w:tcPr>
          <w:p w:rsidR="00465ED6" w:rsidRPr="007B7919" w:rsidRDefault="00465ED6" w:rsidP="002009D0">
            <w:pPr>
              <w:ind w:firstLine="0"/>
              <w:jc w:val="right"/>
            </w:pPr>
            <w:r w:rsidRPr="007B7919">
              <w:t>&gt;=1024</w:t>
            </w:r>
          </w:p>
        </w:tc>
        <w:tc>
          <w:tcPr>
            <w:tcW w:w="2411" w:type="dxa"/>
          </w:tcPr>
          <w:p w:rsidR="00465ED6" w:rsidRPr="006F5849" w:rsidRDefault="00465ED6" w:rsidP="002009D0">
            <w:pPr>
              <w:ind w:firstLine="0"/>
              <w:jc w:val="right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sdt>
            <w:sdtPr>
              <w:id w:val="1245613574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RPr="00CE299E" w:rsidTr="00465ED6">
        <w:tc>
          <w:tcPr>
            <w:tcW w:w="3369" w:type="dxa"/>
            <w:vAlign w:val="top"/>
          </w:tcPr>
          <w:p w:rsidR="00465ED6" w:rsidRPr="006718A9" w:rsidRDefault="00465ED6" w:rsidP="006E4A98">
            <w:pPr>
              <w:spacing w:after="0" w:line="240" w:lineRule="auto"/>
              <w:ind w:firstLine="0"/>
            </w:pPr>
            <w:r w:rsidRPr="006718A9">
              <w:t>semsys:seminfo_semmsl</w:t>
            </w:r>
          </w:p>
        </w:tc>
        <w:tc>
          <w:tcPr>
            <w:tcW w:w="2410" w:type="dxa"/>
            <w:vAlign w:val="top"/>
          </w:tcPr>
          <w:p w:rsidR="00465ED6" w:rsidRPr="007B7919" w:rsidRDefault="00465ED6" w:rsidP="002009D0">
            <w:pPr>
              <w:ind w:firstLine="0"/>
              <w:jc w:val="right"/>
            </w:pPr>
            <w:r w:rsidRPr="007B7919">
              <w:t>&gt;=256</w:t>
            </w:r>
          </w:p>
        </w:tc>
        <w:tc>
          <w:tcPr>
            <w:tcW w:w="2411" w:type="dxa"/>
          </w:tcPr>
          <w:p w:rsidR="00465ED6" w:rsidRPr="006F5849" w:rsidRDefault="00465ED6" w:rsidP="002009D0">
            <w:pPr>
              <w:ind w:firstLine="0"/>
              <w:jc w:val="right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sdt>
            <w:sdtPr>
              <w:id w:val="-679427066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RPr="00CE299E" w:rsidTr="006E4A98">
        <w:tc>
          <w:tcPr>
            <w:tcW w:w="3369" w:type="dxa"/>
            <w:vAlign w:val="top"/>
          </w:tcPr>
          <w:p w:rsidR="00465ED6" w:rsidRPr="006718A9" w:rsidRDefault="00465ED6" w:rsidP="006E4A98">
            <w:pPr>
              <w:spacing w:after="0" w:line="240" w:lineRule="auto"/>
              <w:ind w:firstLine="0"/>
            </w:pPr>
            <w:r w:rsidRPr="006718A9">
              <w:t>semsys:seminfo_semvmx</w:t>
            </w:r>
          </w:p>
        </w:tc>
        <w:tc>
          <w:tcPr>
            <w:tcW w:w="2410" w:type="dxa"/>
            <w:vAlign w:val="top"/>
          </w:tcPr>
          <w:p w:rsidR="00465ED6" w:rsidRPr="007B7919" w:rsidRDefault="00465ED6" w:rsidP="002009D0">
            <w:pPr>
              <w:ind w:firstLine="0"/>
              <w:jc w:val="right"/>
            </w:pPr>
            <w:r w:rsidRPr="007B7919">
              <w:t>&gt;=32767</w:t>
            </w:r>
          </w:p>
        </w:tc>
        <w:tc>
          <w:tcPr>
            <w:tcW w:w="2411" w:type="dxa"/>
          </w:tcPr>
          <w:p w:rsidR="00465ED6" w:rsidRPr="006F5849" w:rsidRDefault="00465ED6" w:rsidP="002009D0">
            <w:pPr>
              <w:ind w:firstLine="0"/>
              <w:jc w:val="right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sdt>
            <w:sdtPr>
              <w:id w:val="-655219877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RPr="00CE299E" w:rsidTr="006E4A98">
        <w:tc>
          <w:tcPr>
            <w:tcW w:w="3369" w:type="dxa"/>
            <w:vAlign w:val="top"/>
          </w:tcPr>
          <w:p w:rsidR="00465ED6" w:rsidRPr="006718A9" w:rsidRDefault="00465ED6" w:rsidP="006E4A98">
            <w:pPr>
              <w:spacing w:after="0" w:line="240" w:lineRule="auto"/>
              <w:ind w:firstLine="0"/>
            </w:pPr>
            <w:r w:rsidRPr="006718A9">
              <w:t>shmsys:shminfo_shmmax</w:t>
            </w:r>
          </w:p>
        </w:tc>
        <w:tc>
          <w:tcPr>
            <w:tcW w:w="2410" w:type="dxa"/>
            <w:vAlign w:val="top"/>
          </w:tcPr>
          <w:p w:rsidR="00465ED6" w:rsidRPr="007B7919" w:rsidRDefault="00465ED6" w:rsidP="002009D0">
            <w:pPr>
              <w:ind w:firstLine="0"/>
              <w:jc w:val="right"/>
            </w:pPr>
            <w:r w:rsidRPr="007B7919">
              <w:t>&gt;=4294967295</w:t>
            </w:r>
          </w:p>
        </w:tc>
        <w:tc>
          <w:tcPr>
            <w:tcW w:w="2411" w:type="dxa"/>
          </w:tcPr>
          <w:p w:rsidR="00465ED6" w:rsidRPr="006F5849" w:rsidRDefault="00465ED6" w:rsidP="002009D0">
            <w:pPr>
              <w:ind w:firstLine="0"/>
              <w:jc w:val="right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sdt>
            <w:sdtPr>
              <w:id w:val="730742276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RPr="00CE299E" w:rsidTr="006E4A98">
        <w:tc>
          <w:tcPr>
            <w:tcW w:w="3369" w:type="dxa"/>
            <w:vAlign w:val="top"/>
          </w:tcPr>
          <w:p w:rsidR="00465ED6" w:rsidRPr="006718A9" w:rsidRDefault="00465ED6" w:rsidP="006E4A98">
            <w:pPr>
              <w:spacing w:after="0" w:line="240" w:lineRule="auto"/>
              <w:ind w:firstLine="0"/>
            </w:pPr>
            <w:r w:rsidRPr="006718A9">
              <w:t>shmsys:shminfo_shmmni</w:t>
            </w:r>
          </w:p>
        </w:tc>
        <w:tc>
          <w:tcPr>
            <w:tcW w:w="2410" w:type="dxa"/>
            <w:vAlign w:val="top"/>
          </w:tcPr>
          <w:p w:rsidR="00465ED6" w:rsidRPr="007B7919" w:rsidRDefault="00465ED6" w:rsidP="002009D0">
            <w:pPr>
              <w:ind w:firstLine="0"/>
              <w:jc w:val="right"/>
            </w:pPr>
            <w:r w:rsidRPr="007B7919">
              <w:t>&gt;=100</w:t>
            </w:r>
          </w:p>
        </w:tc>
        <w:tc>
          <w:tcPr>
            <w:tcW w:w="2411" w:type="dxa"/>
          </w:tcPr>
          <w:p w:rsidR="00465ED6" w:rsidRPr="006F5849" w:rsidRDefault="00465ED6" w:rsidP="002009D0">
            <w:pPr>
              <w:ind w:firstLine="0"/>
              <w:jc w:val="right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sdt>
            <w:sdtPr>
              <w:id w:val="2019191983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RPr="00CE299E" w:rsidTr="00896570">
        <w:tc>
          <w:tcPr>
            <w:tcW w:w="3369" w:type="dxa"/>
          </w:tcPr>
          <w:p w:rsidR="00465ED6" w:rsidRPr="00B344C6" w:rsidRDefault="00465ED6" w:rsidP="00896570">
            <w:pPr>
              <w:ind w:firstLine="0"/>
              <w:jc w:val="left"/>
            </w:pPr>
            <w:r w:rsidRPr="001F0ADD">
              <w:t>process.max-file-descriptor</w:t>
            </w:r>
          </w:p>
        </w:tc>
        <w:tc>
          <w:tcPr>
            <w:tcW w:w="2410" w:type="dxa"/>
            <w:vAlign w:val="top"/>
          </w:tcPr>
          <w:p w:rsidR="00465ED6" w:rsidRDefault="00465ED6" w:rsidP="002009D0">
            <w:pPr>
              <w:spacing w:after="0" w:line="240" w:lineRule="auto"/>
              <w:ind w:firstLine="0"/>
              <w:jc w:val="right"/>
              <w:rPr>
                <w:rFonts w:eastAsia="Times New Roman"/>
                <w:sz w:val="24"/>
                <w:szCs w:val="24"/>
              </w:rPr>
            </w:pPr>
            <w:r w:rsidRPr="001F0ADD">
              <w:t>65536</w:t>
            </w:r>
          </w:p>
        </w:tc>
        <w:tc>
          <w:tcPr>
            <w:tcW w:w="2411" w:type="dxa"/>
          </w:tcPr>
          <w:p w:rsidR="00465ED6" w:rsidRPr="006F5849" w:rsidRDefault="00465ED6" w:rsidP="002009D0">
            <w:pPr>
              <w:ind w:firstLine="0"/>
              <w:jc w:val="right"/>
              <w:rPr>
                <w:color w:val="FF0000"/>
                <w:lang w:val="vi-VN"/>
              </w:rPr>
            </w:pPr>
          </w:p>
        </w:tc>
        <w:tc>
          <w:tcPr>
            <w:tcW w:w="1098" w:type="dxa"/>
            <w:vAlign w:val="top"/>
          </w:tcPr>
          <w:sdt>
            <w:sdtPr>
              <w:id w:val="674925749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896570" w:rsidRDefault="00896570" w:rsidP="007375BB">
      <w:pPr>
        <w:pStyle w:val="Heading5"/>
      </w:pPr>
      <w:r>
        <w:t>If ce network interface is used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3369"/>
        <w:gridCol w:w="2410"/>
        <w:gridCol w:w="2411"/>
        <w:gridCol w:w="1098"/>
      </w:tblGrid>
      <w:tr w:rsidR="00896570" w:rsidTr="00896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9" w:type="dxa"/>
          </w:tcPr>
          <w:p w:rsidR="00896570" w:rsidRDefault="00896570" w:rsidP="00896570">
            <w:pPr>
              <w:ind w:firstLine="0"/>
            </w:pPr>
            <w:r>
              <w:t>Item</w:t>
            </w:r>
          </w:p>
        </w:tc>
        <w:tc>
          <w:tcPr>
            <w:tcW w:w="2410" w:type="dxa"/>
          </w:tcPr>
          <w:p w:rsidR="00896570" w:rsidRDefault="00896570" w:rsidP="00896570">
            <w:pPr>
              <w:ind w:firstLine="0"/>
            </w:pPr>
            <w:r>
              <w:t>Recommend</w:t>
            </w:r>
          </w:p>
        </w:tc>
        <w:tc>
          <w:tcPr>
            <w:tcW w:w="2411" w:type="dxa"/>
          </w:tcPr>
          <w:p w:rsidR="00896570" w:rsidRDefault="00896570" w:rsidP="00896570">
            <w:pPr>
              <w:ind w:firstLine="0"/>
            </w:pPr>
            <w:r>
              <w:t>Value</w:t>
            </w:r>
          </w:p>
        </w:tc>
        <w:tc>
          <w:tcPr>
            <w:tcW w:w="1098" w:type="dxa"/>
          </w:tcPr>
          <w:p w:rsidR="00896570" w:rsidRDefault="00896570" w:rsidP="00896570">
            <w:pPr>
              <w:ind w:firstLine="0"/>
            </w:pPr>
            <w:r>
              <w:t>Passed</w:t>
            </w:r>
          </w:p>
        </w:tc>
      </w:tr>
      <w:tr w:rsidR="00896570" w:rsidRPr="00CE299E" w:rsidTr="00896570">
        <w:tc>
          <w:tcPr>
            <w:tcW w:w="3369" w:type="dxa"/>
          </w:tcPr>
          <w:p w:rsidR="00896570" w:rsidRPr="006718A9" w:rsidRDefault="00896570" w:rsidP="00896570">
            <w:pPr>
              <w:spacing w:after="0" w:line="240" w:lineRule="auto"/>
              <w:ind w:firstLine="0"/>
            </w:pPr>
            <w:r w:rsidRPr="00F74A4F">
              <w:t>ce:ce_taskq_disable</w:t>
            </w:r>
          </w:p>
        </w:tc>
        <w:tc>
          <w:tcPr>
            <w:tcW w:w="2410" w:type="dxa"/>
          </w:tcPr>
          <w:p w:rsidR="00896570" w:rsidRPr="00F74A4F" w:rsidRDefault="00896570" w:rsidP="002009D0">
            <w:pPr>
              <w:ind w:firstLine="0"/>
              <w:jc w:val="right"/>
              <w:rPr>
                <w:rFonts w:eastAsia="Times New Roman"/>
                <w:sz w:val="24"/>
                <w:szCs w:val="24"/>
              </w:rPr>
            </w:pPr>
            <w:r w:rsidRPr="007B7919">
              <w:t>1</w:t>
            </w:r>
          </w:p>
        </w:tc>
        <w:tc>
          <w:tcPr>
            <w:tcW w:w="2411" w:type="dxa"/>
          </w:tcPr>
          <w:p w:rsidR="00896570" w:rsidRPr="006F5849" w:rsidRDefault="00896570" w:rsidP="002009D0">
            <w:pPr>
              <w:ind w:firstLine="0"/>
              <w:jc w:val="right"/>
              <w:rPr>
                <w:color w:val="FF0000"/>
                <w:lang w:val="vi-VN"/>
              </w:rPr>
            </w:pPr>
          </w:p>
        </w:tc>
        <w:tc>
          <w:tcPr>
            <w:tcW w:w="1098" w:type="dxa"/>
          </w:tcPr>
          <w:p w:rsidR="00896570" w:rsidRDefault="00896570" w:rsidP="00896570">
            <w:pPr>
              <w:ind w:firstLine="0"/>
              <w:jc w:val="center"/>
            </w:pPr>
            <w:r w:rsidRPr="000D4A22">
              <w:sym w:font="Wingdings 2" w:char="F0A3"/>
            </w:r>
          </w:p>
        </w:tc>
      </w:tr>
    </w:tbl>
    <w:p w:rsidR="00D525CC" w:rsidRDefault="00D525CC" w:rsidP="007375BB">
      <w:pPr>
        <w:pStyle w:val="Heading5"/>
      </w:pPr>
      <w:r>
        <w:t>Commands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7047"/>
        <w:gridCol w:w="2241"/>
      </w:tblGrid>
      <w:tr w:rsidR="006E4A98" w:rsidRPr="00D116E2" w:rsidTr="00A84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6E4A98" w:rsidRPr="00D116E2" w:rsidRDefault="006E4A98" w:rsidP="006E4A98">
            <w:pPr>
              <w:ind w:firstLine="0"/>
              <w:rPr>
                <w:i/>
                <w:lang w:val="vi-VN"/>
              </w:rPr>
            </w:pPr>
            <w:r w:rsidRPr="00D116E2">
              <w:rPr>
                <w:i/>
              </w:rPr>
              <w:t>Check command</w:t>
            </w:r>
          </w:p>
        </w:tc>
      </w:tr>
      <w:tr w:rsidR="006E4A98" w:rsidRPr="002009D0" w:rsidTr="00A840D0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6E4A98" w:rsidRDefault="006E4A98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vi-V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vi-VN"/>
              </w:rPr>
              <w:t xml:space="preserve"># </w:t>
            </w:r>
            <w:r w:rsidRPr="006E4A98">
              <w:rPr>
                <w:rFonts w:ascii="Courier New" w:hAnsi="Courier New" w:cs="Courier New"/>
                <w:sz w:val="20"/>
                <w:szCs w:val="20"/>
                <w:lang w:val="vi-VN"/>
              </w:rPr>
              <w:t>/etc/sysdef | grep SHM</w:t>
            </w:r>
          </w:p>
          <w:p w:rsidR="006E4A98" w:rsidRDefault="006E4A98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vi-VN"/>
              </w:rPr>
              <w:t xml:space="preserve"># </w:t>
            </w:r>
            <w:r w:rsidRPr="006E4A98">
              <w:rPr>
                <w:rFonts w:ascii="Courier New" w:hAnsi="Courier New" w:cs="Courier New"/>
                <w:sz w:val="20"/>
                <w:szCs w:val="20"/>
                <w:lang w:val="vi-VN"/>
              </w:rPr>
              <w:t>/etc/sysdef | grep SEM</w:t>
            </w:r>
          </w:p>
          <w:p w:rsidR="006E4A98" w:rsidRDefault="006E4A98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cat /etc/system</w:t>
            </w:r>
          </w:p>
          <w:p w:rsidR="006E4A98" w:rsidRDefault="006E4A98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</w:t>
            </w:r>
          </w:p>
          <w:p w:rsidR="006E4A98" w:rsidRDefault="006E4A98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A98">
              <w:rPr>
                <w:rFonts w:ascii="Courier New" w:hAnsi="Courier New" w:cs="Courier New"/>
                <w:sz w:val="20"/>
                <w:szCs w:val="20"/>
              </w:rPr>
              <w:t xml:space="preserve">$ id </w:t>
            </w:r>
            <w:r>
              <w:rPr>
                <w:rFonts w:ascii="Courier New" w:hAnsi="Courier New" w:cs="Courier New"/>
                <w:sz w:val="20"/>
                <w:szCs w:val="20"/>
              </w:rPr>
              <w:t>–</w:t>
            </w:r>
            <w:r w:rsidRPr="006E4A98">
              <w:rPr>
                <w:rFonts w:ascii="Courier New" w:hAnsi="Courier New" w:cs="Courier New"/>
                <w:sz w:val="20"/>
                <w:szCs w:val="20"/>
              </w:rPr>
              <w:t>p</w:t>
            </w:r>
          </w:p>
          <w:p w:rsidR="006E4A98" w:rsidRDefault="006E4A98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A98">
              <w:rPr>
                <w:rFonts w:ascii="Courier New" w:hAnsi="Courier New" w:cs="Courier New"/>
                <w:sz w:val="20"/>
                <w:szCs w:val="20"/>
              </w:rPr>
              <w:t>$ prctl -n project.max-shm-memory -i process $$</w:t>
            </w:r>
          </w:p>
          <w:p w:rsidR="006E4A98" w:rsidRDefault="006E4A98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A98">
              <w:rPr>
                <w:rFonts w:ascii="Courier New" w:hAnsi="Courier New" w:cs="Courier New"/>
                <w:sz w:val="20"/>
                <w:szCs w:val="20"/>
              </w:rPr>
              <w:t>$ prctl -i project user.oracle</w:t>
            </w:r>
          </w:p>
          <w:p w:rsidR="00DF5FF5" w:rsidRDefault="00DF5FF5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F5FF5">
              <w:rPr>
                <w:rFonts w:ascii="Courier New" w:hAnsi="Courier New" w:cs="Courier New"/>
                <w:sz w:val="20"/>
                <w:szCs w:val="20"/>
              </w:rPr>
              <w:t># su oracle -c 'sh -c "prctl -i process $$"'</w:t>
            </w:r>
          </w:p>
          <w:p w:rsidR="006E4A98" w:rsidRPr="002009D0" w:rsidRDefault="006E4A98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2009D0">
              <w:rPr>
                <w:rFonts w:ascii="Courier New" w:hAnsi="Courier New" w:cs="Courier New"/>
                <w:sz w:val="20"/>
                <w:szCs w:val="20"/>
                <w:lang w:val="fr-FR"/>
              </w:rPr>
              <w:t>$ cat /etc/project</w:t>
            </w:r>
          </w:p>
          <w:p w:rsidR="00896570" w:rsidRPr="002009D0" w:rsidRDefault="00896570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2009D0">
              <w:rPr>
                <w:rFonts w:ascii="Courier New" w:hAnsi="Courier New" w:cs="Courier New"/>
                <w:sz w:val="20"/>
                <w:szCs w:val="20"/>
                <w:lang w:val="fr-FR"/>
              </w:rPr>
              <w:t>grid$ oifcfg getif | grep ce</w:t>
            </w:r>
          </w:p>
        </w:tc>
      </w:tr>
      <w:tr w:rsidR="006E4A98" w:rsidRPr="00D116E2" w:rsidTr="00A840D0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6E4A98" w:rsidRPr="00D116E2" w:rsidRDefault="006E4A98" w:rsidP="006E4A98">
            <w:pPr>
              <w:ind w:firstLine="0"/>
              <w:rPr>
                <w:b/>
                <w:i/>
                <w:lang w:val="vi-VN"/>
              </w:rPr>
            </w:pPr>
            <w:r w:rsidRPr="00D116E2">
              <w:rPr>
                <w:b/>
                <w:i/>
              </w:rPr>
              <w:t>Set command</w:t>
            </w:r>
          </w:p>
        </w:tc>
      </w:tr>
      <w:tr w:rsidR="006E4A98" w:rsidRPr="002009D0" w:rsidTr="006E4A98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DF5FF5" w:rsidRDefault="00DF5FF5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F5FF5">
              <w:rPr>
                <w:rFonts w:ascii="Courier New" w:hAnsi="Courier New" w:cs="Courier New"/>
                <w:sz w:val="20"/>
                <w:szCs w:val="20"/>
                <w:lang w:val="vi-VN"/>
              </w:rPr>
              <w:t># projadd -c "Oracle" 'user.oracle'</w:t>
            </w:r>
          </w:p>
          <w:p w:rsidR="006E4A98" w:rsidRDefault="006E4A98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A98">
              <w:rPr>
                <w:rFonts w:ascii="Courier New" w:hAnsi="Courier New" w:cs="Courier New"/>
                <w:sz w:val="20"/>
                <w:szCs w:val="20"/>
                <w:lang w:val="vi-VN"/>
              </w:rPr>
              <w:t># projmod -sK "project.max-shm-memory=(privileged,</w:t>
            </w: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Pr="006E4A98">
              <w:rPr>
                <w:rFonts w:ascii="Courier New" w:hAnsi="Courier New" w:cs="Courier New"/>
                <w:sz w:val="20"/>
                <w:szCs w:val="20"/>
                <w:lang w:val="vi-VN"/>
              </w:rPr>
              <w:t>G,deny)" group.dba</w:t>
            </w:r>
          </w:p>
          <w:p w:rsidR="007A6D08" w:rsidRDefault="007A6D08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A98">
              <w:rPr>
                <w:rFonts w:ascii="Courier New" w:hAnsi="Courier New" w:cs="Courier New"/>
                <w:sz w:val="20"/>
                <w:szCs w:val="20"/>
                <w:lang w:val="vi-VN"/>
              </w:rPr>
              <w:t># projmod -sK "</w:t>
            </w:r>
            <w:r w:rsidRPr="007A6D08">
              <w:rPr>
                <w:rFonts w:ascii="Courier New" w:hAnsi="Courier New" w:cs="Courier New"/>
                <w:sz w:val="20"/>
                <w:szCs w:val="20"/>
                <w:lang w:val="vi-VN"/>
              </w:rPr>
              <w:t xml:space="preserve">project.max-sem-ids </w:t>
            </w:r>
            <w:r w:rsidRPr="006E4A98">
              <w:rPr>
                <w:rFonts w:ascii="Courier New" w:hAnsi="Courier New" w:cs="Courier New"/>
                <w:sz w:val="20"/>
                <w:szCs w:val="20"/>
                <w:lang w:val="vi-VN"/>
              </w:rPr>
              <w:t>=(privileged,</w:t>
            </w: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  <w:r w:rsidRPr="006E4A98">
              <w:rPr>
                <w:rFonts w:ascii="Courier New" w:hAnsi="Courier New" w:cs="Courier New"/>
                <w:sz w:val="20"/>
                <w:szCs w:val="20"/>
                <w:lang w:val="vi-VN"/>
              </w:rPr>
              <w:t>,deny)" group.dba</w:t>
            </w:r>
          </w:p>
          <w:p w:rsidR="007A6D08" w:rsidRDefault="007A6D08" w:rsidP="007A6D0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A98">
              <w:rPr>
                <w:rFonts w:ascii="Courier New" w:hAnsi="Courier New" w:cs="Courier New"/>
                <w:sz w:val="20"/>
                <w:szCs w:val="20"/>
                <w:lang w:val="vi-VN"/>
              </w:rPr>
              <w:t># projmod -sK "</w:t>
            </w:r>
            <w:r w:rsidR="00E467F1" w:rsidRPr="00E467F1">
              <w:rPr>
                <w:rFonts w:ascii="Courier New" w:hAnsi="Courier New" w:cs="Courier New"/>
                <w:sz w:val="20"/>
                <w:szCs w:val="20"/>
                <w:lang w:val="vi-VN"/>
              </w:rPr>
              <w:t>process.max-sem-nsems</w:t>
            </w:r>
            <w:r w:rsidRPr="006E4A98">
              <w:rPr>
                <w:rFonts w:ascii="Courier New" w:hAnsi="Courier New" w:cs="Courier New"/>
                <w:sz w:val="20"/>
                <w:szCs w:val="20"/>
                <w:lang w:val="vi-VN"/>
              </w:rPr>
              <w:t>=(privileged,</w:t>
            </w:r>
            <w:r w:rsidR="00E467F1">
              <w:rPr>
                <w:rFonts w:ascii="Courier New" w:hAnsi="Courier New" w:cs="Courier New"/>
                <w:sz w:val="20"/>
                <w:szCs w:val="20"/>
              </w:rPr>
              <w:t>256</w:t>
            </w:r>
            <w:r w:rsidRPr="006E4A98">
              <w:rPr>
                <w:rFonts w:ascii="Courier New" w:hAnsi="Courier New" w:cs="Courier New"/>
                <w:sz w:val="20"/>
                <w:szCs w:val="20"/>
                <w:lang w:val="vi-VN"/>
              </w:rPr>
              <w:t>,deny)" group.dba</w:t>
            </w:r>
          </w:p>
          <w:p w:rsidR="00E467F1" w:rsidRPr="00DF5FF5" w:rsidRDefault="00E467F1" w:rsidP="00E467F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A98">
              <w:rPr>
                <w:rFonts w:ascii="Courier New" w:hAnsi="Courier New" w:cs="Courier New"/>
                <w:sz w:val="20"/>
                <w:szCs w:val="20"/>
                <w:lang w:val="vi-VN"/>
              </w:rPr>
              <w:t># projmod -sK "</w:t>
            </w:r>
            <w:r w:rsidRPr="00E467F1">
              <w:rPr>
                <w:rFonts w:ascii="Courier New" w:hAnsi="Courier New" w:cs="Courier New"/>
                <w:sz w:val="20"/>
                <w:szCs w:val="20"/>
                <w:lang w:val="vi-VN"/>
              </w:rPr>
              <w:t>project.max-shm-ids</w:t>
            </w:r>
            <w:r w:rsidRPr="006E4A98">
              <w:rPr>
                <w:rFonts w:ascii="Courier New" w:hAnsi="Courier New" w:cs="Courier New"/>
                <w:sz w:val="20"/>
                <w:szCs w:val="20"/>
                <w:lang w:val="vi-VN"/>
              </w:rPr>
              <w:t>=(privileged,</w:t>
            </w: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  <w:r w:rsidRPr="006E4A98">
              <w:rPr>
                <w:rFonts w:ascii="Courier New" w:hAnsi="Courier New" w:cs="Courier New"/>
                <w:sz w:val="20"/>
                <w:szCs w:val="20"/>
                <w:lang w:val="vi-VN"/>
              </w:rPr>
              <w:t>,deny)" group.dba</w:t>
            </w:r>
          </w:p>
          <w:p w:rsidR="00E467F1" w:rsidRDefault="00E467F1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</w:t>
            </w:r>
          </w:p>
          <w:p w:rsidR="006E4A98" w:rsidRDefault="006E4A98" w:rsidP="006E4A9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vi /etc/system</w:t>
            </w:r>
          </w:p>
          <w:p w:rsidR="007A6D08" w:rsidRPr="007A6D08" w:rsidRDefault="007A6D08" w:rsidP="007A6D0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A6D08">
              <w:rPr>
                <w:rFonts w:ascii="Courier New" w:hAnsi="Courier New" w:cs="Courier New"/>
                <w:sz w:val="20"/>
                <w:szCs w:val="20"/>
              </w:rPr>
              <w:t>set noexec_user_stack=</w:t>
            </w:r>
            <w:r w:rsidR="00E467F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7A6D08" w:rsidRPr="007A6D08" w:rsidRDefault="007A6D08" w:rsidP="007A6D0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A6D08">
              <w:rPr>
                <w:rFonts w:ascii="Courier New" w:hAnsi="Courier New" w:cs="Courier New"/>
                <w:sz w:val="20"/>
                <w:szCs w:val="20"/>
              </w:rPr>
              <w:t>set semsys:seminfo_semmni=</w:t>
            </w:r>
          </w:p>
          <w:p w:rsidR="007A6D08" w:rsidRPr="007A6D08" w:rsidRDefault="007A6D08" w:rsidP="007A6D0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A6D08">
              <w:rPr>
                <w:rFonts w:ascii="Courier New" w:hAnsi="Courier New" w:cs="Courier New"/>
                <w:sz w:val="20"/>
                <w:szCs w:val="20"/>
              </w:rPr>
              <w:t>set semsys:seminfo_semmns=</w:t>
            </w:r>
          </w:p>
          <w:p w:rsidR="007A6D08" w:rsidRPr="007A6D08" w:rsidRDefault="007A6D08" w:rsidP="007A6D0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A6D08">
              <w:rPr>
                <w:rFonts w:ascii="Courier New" w:hAnsi="Courier New" w:cs="Courier New"/>
                <w:sz w:val="20"/>
                <w:szCs w:val="20"/>
              </w:rPr>
              <w:t>set semsys:seminfo_semmsl=</w:t>
            </w:r>
          </w:p>
          <w:p w:rsidR="007A6D08" w:rsidRPr="007A6D08" w:rsidRDefault="007A6D08" w:rsidP="007A6D0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A6D08">
              <w:rPr>
                <w:rFonts w:ascii="Courier New" w:hAnsi="Courier New" w:cs="Courier New"/>
                <w:sz w:val="20"/>
                <w:szCs w:val="20"/>
              </w:rPr>
              <w:t>set semsys:seminfo_semvmx=</w:t>
            </w:r>
          </w:p>
          <w:p w:rsidR="007A6D08" w:rsidRPr="007A6D08" w:rsidRDefault="007A6D08" w:rsidP="007A6D0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A6D08">
              <w:rPr>
                <w:rFonts w:ascii="Courier New" w:hAnsi="Courier New" w:cs="Courier New"/>
                <w:sz w:val="20"/>
                <w:szCs w:val="20"/>
              </w:rPr>
              <w:t>set shmsys:shminfo_shmmax=</w:t>
            </w:r>
          </w:p>
          <w:p w:rsidR="007A6D08" w:rsidRPr="007A6D08" w:rsidRDefault="007A6D08" w:rsidP="007A6D0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A6D08">
              <w:rPr>
                <w:rFonts w:ascii="Courier New" w:hAnsi="Courier New" w:cs="Courier New"/>
                <w:sz w:val="20"/>
                <w:szCs w:val="20"/>
              </w:rPr>
              <w:t>set shmsys:shminfo_shmmni=</w:t>
            </w:r>
          </w:p>
          <w:p w:rsidR="007A6D08" w:rsidRPr="007A6D08" w:rsidRDefault="007A6D08" w:rsidP="007A6D08">
            <w:pPr>
              <w:ind w:firstLine="0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A6D08">
              <w:rPr>
                <w:rFonts w:ascii="Courier New" w:hAnsi="Courier New" w:cs="Courier New"/>
                <w:sz w:val="20"/>
                <w:szCs w:val="20"/>
                <w:lang w:val="fr-FR"/>
              </w:rPr>
              <w:t>set ce:ce_taskq_disable=</w:t>
            </w:r>
            <w:r w:rsidR="00E467F1">
              <w:rPr>
                <w:rFonts w:ascii="Courier New" w:hAnsi="Courier New" w:cs="Courier New"/>
                <w:sz w:val="20"/>
                <w:szCs w:val="20"/>
                <w:lang w:val="fr-FR"/>
              </w:rPr>
              <w:t>1</w:t>
            </w:r>
          </w:p>
        </w:tc>
      </w:tr>
      <w:tr w:rsidR="00D116E2" w:rsidRPr="00FD3610" w:rsidTr="00D116E2">
        <w:tblPrEx>
          <w:tblBorders>
            <w:top w:val="single" w:sz="2" w:space="0" w:color="auto"/>
            <w:left w:val="none" w:sz="0" w:space="0" w:color="auto"/>
            <w:bottom w:val="single" w:sz="2" w:space="0" w:color="auto"/>
          </w:tblBorders>
        </w:tblPrEx>
        <w:tc>
          <w:tcPr>
            <w:tcW w:w="7767" w:type="dxa"/>
            <w:tcBorders>
              <w:right w:val="nil"/>
            </w:tcBorders>
            <w:shd w:val="clear" w:color="auto" w:fill="C6D9F1" w:themeFill="text2" w:themeFillTint="33"/>
          </w:tcPr>
          <w:p w:rsidR="00D116E2" w:rsidRPr="005644EB" w:rsidRDefault="00D116E2" w:rsidP="00896570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Check log (please, embeded check log content in the file)</w:t>
            </w:r>
          </w:p>
        </w:tc>
        <w:tc>
          <w:tcPr>
            <w:tcW w:w="1521" w:type="dxa"/>
            <w:tcBorders>
              <w:left w:val="nil"/>
            </w:tcBorders>
            <w:shd w:val="clear" w:color="auto" w:fill="C6D9F1" w:themeFill="text2" w:themeFillTint="33"/>
          </w:tcPr>
          <w:p w:rsidR="00D116E2" w:rsidRPr="005644EB" w:rsidRDefault="00D116E2" w:rsidP="00896570">
            <w:pPr>
              <w:ind w:firstLine="0"/>
              <w:jc w:val="right"/>
              <w:rPr>
                <w:b/>
                <w:i/>
              </w:rPr>
            </w:pPr>
            <w:r w:rsidRPr="000B6A69">
              <w:rPr>
                <w:b/>
                <w:i/>
              </w:rPr>
              <w:object w:dxaOrig="2025" w:dyaOrig="810">
                <v:shape id="_x0000_i1065" type="#_x0000_t75" style="width:101.2pt;height:40.1pt" o:ole="">
                  <v:imagedata r:id="rId48" o:title=""/>
                </v:shape>
                <o:OLEObject Type="Embed" ProgID="Package" ShapeID="_x0000_i1065" DrawAspect="Content" ObjectID="_1517987491" r:id="rId49"/>
              </w:object>
            </w:r>
          </w:p>
        </w:tc>
      </w:tr>
    </w:tbl>
    <w:p w:rsidR="002D0F19" w:rsidRDefault="002D0F19" w:rsidP="00233BBF">
      <w:pPr>
        <w:pStyle w:val="Heading2"/>
      </w:pPr>
      <w:bookmarkStart w:id="484" w:name="_Toc333221446"/>
      <w:r>
        <w:t>NTP Settings</w:t>
      </w:r>
      <w:bookmarkEnd w:id="484"/>
    </w:p>
    <w:p w:rsidR="002D0F19" w:rsidRDefault="002D0F19" w:rsidP="007375BB">
      <w:pPr>
        <w:pStyle w:val="ListParagraph"/>
        <w:numPr>
          <w:ilvl w:val="0"/>
          <w:numId w:val="10"/>
        </w:numPr>
      </w:pPr>
      <w:r w:rsidRPr="002D0F19">
        <w:t>Oracle Clusterware requires the same time zone setting on all cluster nodes</w:t>
      </w:r>
      <w:r>
        <w:t>. There are two options:</w:t>
      </w:r>
    </w:p>
    <w:p w:rsidR="002D0F19" w:rsidRPr="007375BB" w:rsidRDefault="002D0F19" w:rsidP="007375BB">
      <w:pPr>
        <w:pStyle w:val="ListParagraph"/>
        <w:numPr>
          <w:ilvl w:val="1"/>
          <w:numId w:val="10"/>
        </w:numPr>
      </w:pPr>
      <w:r w:rsidRPr="007375BB">
        <w:t>Network Time Protocol (NTP)</w:t>
      </w:r>
    </w:p>
    <w:p w:rsidR="002D0F19" w:rsidRPr="007375BB" w:rsidRDefault="002D0F19" w:rsidP="007375BB">
      <w:pPr>
        <w:pStyle w:val="ListParagraph"/>
        <w:numPr>
          <w:ilvl w:val="1"/>
          <w:numId w:val="10"/>
        </w:numPr>
      </w:pPr>
      <w:r w:rsidRPr="007375BB">
        <w:t>Oracle Cluster Time Synchronization Service (CTSS)</w:t>
      </w:r>
    </w:p>
    <w:p w:rsidR="002D0F19" w:rsidRDefault="002D0F19" w:rsidP="007375BB">
      <w:pPr>
        <w:pStyle w:val="ListParagraph"/>
        <w:numPr>
          <w:ilvl w:val="0"/>
          <w:numId w:val="10"/>
        </w:numPr>
      </w:pPr>
      <w:r>
        <w:t>If NTP is used, CTSS run in observer mode. Setting needed for /etc/inetd/ntp.conf (see check list)</w:t>
      </w:r>
    </w:p>
    <w:p w:rsidR="002D0F19" w:rsidRPr="002D0F19" w:rsidRDefault="002D0F19" w:rsidP="007375BB">
      <w:pPr>
        <w:pStyle w:val="ListParagraph"/>
        <w:numPr>
          <w:ilvl w:val="0"/>
          <w:numId w:val="10"/>
        </w:numPr>
      </w:pPr>
      <w:r w:rsidRPr="002D0F19">
        <w:t xml:space="preserve">If </w:t>
      </w:r>
      <w:r>
        <w:t>NTP is not used</w:t>
      </w:r>
      <w:r w:rsidRPr="002D0F19">
        <w:t xml:space="preserve">, </w:t>
      </w:r>
      <w:r>
        <w:t xml:space="preserve">CTSSrun </w:t>
      </w:r>
      <w:r w:rsidRPr="002D0F19">
        <w:t>in active mode.</w:t>
      </w:r>
      <w:r>
        <w:t xml:space="preserve"> Check list should be ignored.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3369"/>
        <w:gridCol w:w="2410"/>
        <w:gridCol w:w="2411"/>
        <w:gridCol w:w="1098"/>
      </w:tblGrid>
      <w:tr w:rsidR="002D0F19" w:rsidTr="0028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9" w:type="dxa"/>
          </w:tcPr>
          <w:p w:rsidR="002D0F19" w:rsidRDefault="002D0F19" w:rsidP="0028418C">
            <w:pPr>
              <w:ind w:firstLine="0"/>
            </w:pPr>
            <w:r>
              <w:t>Item</w:t>
            </w:r>
          </w:p>
        </w:tc>
        <w:tc>
          <w:tcPr>
            <w:tcW w:w="2410" w:type="dxa"/>
          </w:tcPr>
          <w:p w:rsidR="002D0F19" w:rsidRDefault="002D0F19" w:rsidP="0028418C">
            <w:pPr>
              <w:ind w:firstLine="0"/>
            </w:pPr>
            <w:r>
              <w:t>Recommend</w:t>
            </w:r>
          </w:p>
        </w:tc>
        <w:tc>
          <w:tcPr>
            <w:tcW w:w="2411" w:type="dxa"/>
          </w:tcPr>
          <w:p w:rsidR="002D0F19" w:rsidRDefault="002D0F19" w:rsidP="0028418C">
            <w:pPr>
              <w:ind w:firstLine="0"/>
            </w:pPr>
            <w:r>
              <w:t>Value</w:t>
            </w:r>
          </w:p>
        </w:tc>
        <w:tc>
          <w:tcPr>
            <w:tcW w:w="1098" w:type="dxa"/>
          </w:tcPr>
          <w:p w:rsidR="002D0F19" w:rsidRDefault="002D0F19" w:rsidP="0028418C">
            <w:pPr>
              <w:ind w:firstLine="0"/>
            </w:pPr>
            <w:r>
              <w:t>Passed</w:t>
            </w:r>
          </w:p>
        </w:tc>
      </w:tr>
      <w:tr w:rsidR="002D0F19" w:rsidTr="0028418C">
        <w:tc>
          <w:tcPr>
            <w:tcW w:w="9288" w:type="dxa"/>
            <w:gridSpan w:val="4"/>
          </w:tcPr>
          <w:p w:rsidR="002D0F19" w:rsidRPr="00D55341" w:rsidRDefault="005644EB" w:rsidP="0028418C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2D0F19">
              <w:rPr>
                <w:b/>
                <w:i/>
              </w:rPr>
              <w:t xml:space="preserve"> 1</w:t>
            </w:r>
          </w:p>
        </w:tc>
      </w:tr>
      <w:tr w:rsidR="00465ED6" w:rsidTr="00465ED6">
        <w:tc>
          <w:tcPr>
            <w:tcW w:w="3369" w:type="dxa"/>
            <w:vAlign w:val="top"/>
          </w:tcPr>
          <w:p w:rsidR="00465ED6" w:rsidRPr="00FD22E5" w:rsidRDefault="00465ED6" w:rsidP="0028418C">
            <w:pPr>
              <w:ind w:firstLine="0"/>
              <w:jc w:val="left"/>
            </w:pPr>
            <w:r w:rsidRPr="002D0F19">
              <w:t>slewalways yes</w:t>
            </w:r>
          </w:p>
        </w:tc>
        <w:tc>
          <w:tcPr>
            <w:tcW w:w="2410" w:type="dxa"/>
            <w:vAlign w:val="top"/>
          </w:tcPr>
          <w:p w:rsidR="00465ED6" w:rsidRDefault="00465ED6" w:rsidP="0028418C">
            <w:pPr>
              <w:ind w:firstLine="0"/>
              <w:jc w:val="left"/>
            </w:pPr>
            <w:r>
              <w:t>Added</w:t>
            </w:r>
          </w:p>
        </w:tc>
        <w:tc>
          <w:tcPr>
            <w:tcW w:w="2411" w:type="dxa"/>
            <w:vAlign w:val="top"/>
          </w:tcPr>
          <w:p w:rsidR="00465ED6" w:rsidRDefault="00465ED6" w:rsidP="0028418C">
            <w:pPr>
              <w:ind w:firstLine="0"/>
              <w:jc w:val="left"/>
            </w:pPr>
          </w:p>
        </w:tc>
        <w:tc>
          <w:tcPr>
            <w:tcW w:w="1098" w:type="dxa"/>
            <w:vAlign w:val="top"/>
          </w:tcPr>
          <w:sdt>
            <w:sdtPr>
              <w:id w:val="1752690889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3369" w:type="dxa"/>
            <w:vAlign w:val="top"/>
          </w:tcPr>
          <w:p w:rsidR="00465ED6" w:rsidRPr="00FD22E5" w:rsidRDefault="00465ED6" w:rsidP="0028418C">
            <w:pPr>
              <w:ind w:firstLine="0"/>
              <w:jc w:val="left"/>
            </w:pPr>
            <w:r w:rsidRPr="002D0F19">
              <w:t>disable pll</w:t>
            </w:r>
          </w:p>
        </w:tc>
        <w:tc>
          <w:tcPr>
            <w:tcW w:w="2410" w:type="dxa"/>
            <w:vAlign w:val="top"/>
          </w:tcPr>
          <w:p w:rsidR="00465ED6" w:rsidRDefault="00465ED6" w:rsidP="0028418C">
            <w:pPr>
              <w:ind w:firstLine="0"/>
              <w:jc w:val="left"/>
            </w:pPr>
            <w:r>
              <w:t>Added</w:t>
            </w:r>
          </w:p>
        </w:tc>
        <w:tc>
          <w:tcPr>
            <w:tcW w:w="2411" w:type="dxa"/>
            <w:vAlign w:val="top"/>
          </w:tcPr>
          <w:p w:rsidR="00465ED6" w:rsidRDefault="00465ED6" w:rsidP="0028418C">
            <w:pPr>
              <w:ind w:firstLine="0"/>
              <w:jc w:val="left"/>
            </w:pPr>
          </w:p>
        </w:tc>
        <w:tc>
          <w:tcPr>
            <w:tcW w:w="1098" w:type="dxa"/>
            <w:vAlign w:val="top"/>
          </w:tcPr>
          <w:sdt>
            <w:sdtPr>
              <w:id w:val="-1572267262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D0F19" w:rsidTr="0028418C">
        <w:tc>
          <w:tcPr>
            <w:tcW w:w="9288" w:type="dxa"/>
            <w:gridSpan w:val="4"/>
          </w:tcPr>
          <w:p w:rsidR="002D0F19" w:rsidRPr="00D55341" w:rsidRDefault="005644EB" w:rsidP="0028418C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Instance</w:t>
            </w:r>
            <w:r w:rsidR="002D0F19">
              <w:rPr>
                <w:b/>
                <w:i/>
              </w:rPr>
              <w:t xml:space="preserve"> 2</w:t>
            </w:r>
          </w:p>
        </w:tc>
      </w:tr>
      <w:tr w:rsidR="00465ED6" w:rsidTr="00465ED6">
        <w:tc>
          <w:tcPr>
            <w:tcW w:w="3369" w:type="dxa"/>
            <w:vAlign w:val="top"/>
          </w:tcPr>
          <w:p w:rsidR="00465ED6" w:rsidRPr="00FD22E5" w:rsidRDefault="00465ED6" w:rsidP="0028418C">
            <w:pPr>
              <w:ind w:firstLine="0"/>
              <w:jc w:val="left"/>
            </w:pPr>
            <w:r w:rsidRPr="002D0F19">
              <w:t>slewalways yes</w:t>
            </w:r>
          </w:p>
        </w:tc>
        <w:tc>
          <w:tcPr>
            <w:tcW w:w="2410" w:type="dxa"/>
            <w:vAlign w:val="top"/>
          </w:tcPr>
          <w:p w:rsidR="00465ED6" w:rsidRDefault="00465ED6" w:rsidP="0028418C">
            <w:pPr>
              <w:ind w:firstLine="0"/>
              <w:jc w:val="left"/>
            </w:pPr>
            <w:r>
              <w:t>Added</w:t>
            </w:r>
          </w:p>
        </w:tc>
        <w:tc>
          <w:tcPr>
            <w:tcW w:w="2411" w:type="dxa"/>
            <w:vAlign w:val="top"/>
          </w:tcPr>
          <w:p w:rsidR="00465ED6" w:rsidRDefault="00465ED6" w:rsidP="0028418C">
            <w:pPr>
              <w:ind w:firstLine="0"/>
              <w:jc w:val="left"/>
            </w:pPr>
          </w:p>
        </w:tc>
        <w:tc>
          <w:tcPr>
            <w:tcW w:w="1098" w:type="dxa"/>
            <w:vAlign w:val="top"/>
          </w:tcPr>
          <w:sdt>
            <w:sdtPr>
              <w:id w:val="-743171702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3369" w:type="dxa"/>
            <w:vAlign w:val="top"/>
          </w:tcPr>
          <w:p w:rsidR="00465ED6" w:rsidRPr="00FD22E5" w:rsidRDefault="00465ED6" w:rsidP="0028418C">
            <w:pPr>
              <w:ind w:firstLine="0"/>
              <w:jc w:val="left"/>
            </w:pPr>
            <w:r w:rsidRPr="002D0F19">
              <w:t>disable pll</w:t>
            </w:r>
          </w:p>
        </w:tc>
        <w:tc>
          <w:tcPr>
            <w:tcW w:w="2410" w:type="dxa"/>
            <w:vAlign w:val="top"/>
          </w:tcPr>
          <w:p w:rsidR="00465ED6" w:rsidRDefault="00465ED6" w:rsidP="0028418C">
            <w:pPr>
              <w:ind w:firstLine="0"/>
              <w:jc w:val="left"/>
            </w:pPr>
            <w:r>
              <w:t>Added</w:t>
            </w:r>
          </w:p>
        </w:tc>
        <w:tc>
          <w:tcPr>
            <w:tcW w:w="2411" w:type="dxa"/>
            <w:vAlign w:val="top"/>
          </w:tcPr>
          <w:p w:rsidR="00465ED6" w:rsidRDefault="00465ED6" w:rsidP="0028418C">
            <w:pPr>
              <w:ind w:firstLine="0"/>
              <w:jc w:val="left"/>
            </w:pPr>
          </w:p>
        </w:tc>
        <w:tc>
          <w:tcPr>
            <w:tcW w:w="1098" w:type="dxa"/>
            <w:vAlign w:val="top"/>
          </w:tcPr>
          <w:sdt>
            <w:sdtPr>
              <w:id w:val="164912228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2D0F19" w:rsidRDefault="002D0F19" w:rsidP="007B7919">
      <w:pPr>
        <w:pStyle w:val="Heading5"/>
      </w:pPr>
      <w:r>
        <w:t>Commands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8419"/>
        <w:gridCol w:w="869"/>
      </w:tblGrid>
      <w:tr w:rsidR="002D0F19" w:rsidTr="00A84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2D0F19" w:rsidRPr="00D116E2" w:rsidRDefault="002D0F19" w:rsidP="0028418C">
            <w:pPr>
              <w:ind w:firstLine="0"/>
              <w:rPr>
                <w:i/>
                <w:lang w:val="vi-VN"/>
              </w:rPr>
            </w:pPr>
            <w:r w:rsidRPr="00D116E2">
              <w:rPr>
                <w:i/>
              </w:rPr>
              <w:t>Check command</w:t>
            </w:r>
          </w:p>
        </w:tc>
      </w:tr>
      <w:tr w:rsidR="002D0F19" w:rsidRPr="008637FE" w:rsidTr="00A840D0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2D0F19" w:rsidRPr="006E4A98" w:rsidRDefault="00455C47" w:rsidP="0028418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r w:rsidRPr="00455C47">
              <w:rPr>
                <w:rFonts w:ascii="Courier New" w:hAnsi="Courier New" w:cs="Courier New"/>
                <w:sz w:val="20"/>
                <w:szCs w:val="20"/>
                <w:lang w:val="vi-VN"/>
              </w:rPr>
              <w:t>crsctl check ctss</w:t>
            </w:r>
          </w:p>
        </w:tc>
      </w:tr>
      <w:tr w:rsidR="002D0F19" w:rsidRPr="006E4A98" w:rsidTr="00A840D0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2D0F19" w:rsidRPr="00D116E2" w:rsidRDefault="002D0F19" w:rsidP="0028418C">
            <w:pPr>
              <w:ind w:firstLine="0"/>
              <w:rPr>
                <w:b/>
                <w:i/>
                <w:lang w:val="vi-VN"/>
              </w:rPr>
            </w:pPr>
            <w:r w:rsidRPr="00D116E2">
              <w:rPr>
                <w:b/>
                <w:i/>
              </w:rPr>
              <w:t>Set command</w:t>
            </w:r>
          </w:p>
        </w:tc>
      </w:tr>
      <w:tr w:rsidR="002D0F19" w:rsidRPr="008637FE" w:rsidTr="0028418C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2D0F19" w:rsidRPr="005349B3" w:rsidRDefault="00455C47" w:rsidP="0028418C">
            <w:pPr>
              <w:ind w:firstLine="0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49B3">
              <w:rPr>
                <w:rFonts w:ascii="Courier New" w:hAnsi="Courier New" w:cs="Courier New"/>
                <w:sz w:val="20"/>
                <w:szCs w:val="20"/>
                <w:lang w:val="fr-FR"/>
              </w:rPr>
              <w:t>$ps –ef|grep ntp</w:t>
            </w:r>
          </w:p>
          <w:p w:rsidR="00455C47" w:rsidRPr="005349B3" w:rsidRDefault="00455C47" w:rsidP="0028418C">
            <w:pPr>
              <w:ind w:firstLine="0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49B3">
              <w:rPr>
                <w:rFonts w:ascii="Courier New" w:hAnsi="Courier New" w:cs="Courier New"/>
                <w:sz w:val="20"/>
                <w:szCs w:val="20"/>
                <w:lang w:val="fr-FR"/>
              </w:rPr>
              <w:t># vi /etc/inetd/ntp.conf</w:t>
            </w:r>
          </w:p>
          <w:p w:rsidR="002D0F19" w:rsidRPr="006E4A98" w:rsidRDefault="002D0F19" w:rsidP="0028418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455C47" w:rsidRPr="00455C47">
              <w:rPr>
                <w:rFonts w:ascii="Courier New" w:hAnsi="Courier New" w:cs="Courier New"/>
                <w:sz w:val="20"/>
                <w:szCs w:val="20"/>
              </w:rPr>
              <w:t>/usr/sbin/svcadm restart ntp</w:t>
            </w:r>
          </w:p>
        </w:tc>
      </w:tr>
      <w:tr w:rsidR="007375BB" w:rsidRPr="00FD3610" w:rsidTr="007375BB">
        <w:tblPrEx>
          <w:tblBorders>
            <w:top w:val="single" w:sz="2" w:space="0" w:color="auto"/>
            <w:left w:val="none" w:sz="0" w:space="0" w:color="auto"/>
            <w:bottom w:val="single" w:sz="2" w:space="0" w:color="auto"/>
          </w:tblBorders>
        </w:tblPrEx>
        <w:tc>
          <w:tcPr>
            <w:tcW w:w="8427" w:type="dxa"/>
            <w:tcBorders>
              <w:right w:val="nil"/>
            </w:tcBorders>
            <w:shd w:val="clear" w:color="auto" w:fill="C6D9F1" w:themeFill="text2" w:themeFillTint="33"/>
          </w:tcPr>
          <w:p w:rsidR="007375BB" w:rsidRPr="005644EB" w:rsidRDefault="007375BB" w:rsidP="00896570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Check log (please, embeded check log content in the file)</w:t>
            </w:r>
          </w:p>
        </w:tc>
        <w:tc>
          <w:tcPr>
            <w:tcW w:w="861" w:type="dxa"/>
            <w:tcBorders>
              <w:left w:val="nil"/>
            </w:tcBorders>
            <w:shd w:val="clear" w:color="auto" w:fill="C6D9F1" w:themeFill="text2" w:themeFillTint="33"/>
          </w:tcPr>
          <w:p w:rsidR="007375BB" w:rsidRPr="005644EB" w:rsidRDefault="007375BB" w:rsidP="00896570">
            <w:pPr>
              <w:ind w:firstLine="0"/>
              <w:jc w:val="right"/>
              <w:rPr>
                <w:b/>
                <w:i/>
              </w:rPr>
            </w:pPr>
            <w:r w:rsidRPr="000B6A69">
              <w:rPr>
                <w:b/>
                <w:i/>
              </w:rPr>
              <w:object w:dxaOrig="645" w:dyaOrig="810">
                <v:shape id="_x0000_i1066" type="#_x0000_t75" style="width:32.6pt;height:40.1pt" o:ole="">
                  <v:imagedata r:id="rId50" o:title=""/>
                </v:shape>
                <o:OLEObject Type="Embed" ProgID="Package" ShapeID="_x0000_i1066" DrawAspect="Content" ObjectID="_1517987492" r:id="rId51"/>
              </w:object>
            </w:r>
          </w:p>
        </w:tc>
      </w:tr>
    </w:tbl>
    <w:p w:rsidR="0058140B" w:rsidRDefault="0058140B" w:rsidP="00A71E04">
      <w:pPr>
        <w:pStyle w:val="Heading2"/>
        <w:rPr>
          <w:ins w:id="485" w:author="Nguyen Tien Hiep" w:date="2012-08-20T10:19:00Z"/>
        </w:rPr>
      </w:pPr>
      <w:bookmarkStart w:id="486" w:name="_Toc333221447"/>
      <w:ins w:id="487" w:author="Nguyen Tien Hiep" w:date="2012-08-20T10:18:00Z">
        <w:r>
          <w:t>Disabled F</w:t>
        </w:r>
      </w:ins>
      <w:ins w:id="488" w:author="Nguyen Tien Hiep" w:date="2012-08-20T10:19:00Z">
        <w:r>
          <w:t>irewall</w:t>
        </w:r>
        <w:bookmarkEnd w:id="486"/>
      </w:ins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9288"/>
      </w:tblGrid>
      <w:tr w:rsidR="00BA0631" w:rsidRPr="009E037F" w:rsidTr="00122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489" w:author="Nguyen Tien Hiep" w:date="2012-08-20T10:22:00Z"/>
        </w:trPr>
        <w:tc>
          <w:tcPr>
            <w:tcW w:w="9288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BA0631" w:rsidRPr="00D116E2" w:rsidRDefault="00BA0631" w:rsidP="00122D72">
            <w:pPr>
              <w:ind w:firstLine="0"/>
              <w:rPr>
                <w:ins w:id="490" w:author="Nguyen Tien Hiep" w:date="2012-08-20T10:22:00Z"/>
                <w:i/>
                <w:lang w:val="vi-VN"/>
              </w:rPr>
            </w:pPr>
            <w:ins w:id="491" w:author="Nguyen Tien Hiep" w:date="2012-08-20T10:22:00Z">
              <w:r w:rsidRPr="00D116E2">
                <w:rPr>
                  <w:i/>
                </w:rPr>
                <w:t>Set command</w:t>
              </w:r>
            </w:ins>
          </w:p>
        </w:tc>
      </w:tr>
      <w:tr w:rsidR="00BA0631" w:rsidRPr="009E037F" w:rsidTr="00122D72">
        <w:trPr>
          <w:ins w:id="492" w:author="Nguyen Tien Hiep" w:date="2012-08-20T10:22:00Z"/>
        </w:trPr>
        <w:tc>
          <w:tcPr>
            <w:tcW w:w="9288" w:type="dxa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BA0631" w:rsidRPr="009E037F" w:rsidRDefault="00BA0631" w:rsidP="00122D72">
            <w:pPr>
              <w:ind w:firstLine="0"/>
              <w:rPr>
                <w:ins w:id="493" w:author="Nguyen Tien Hiep" w:date="2012-08-20T10:22:00Z"/>
                <w:rFonts w:ascii="Courier New" w:hAnsi="Courier New" w:cs="Courier New"/>
                <w:sz w:val="20"/>
                <w:szCs w:val="20"/>
              </w:rPr>
            </w:pPr>
            <w:ins w:id="494" w:author="Nguyen Tien Hiep" w:date="2012-08-20T10:22:00Z">
              <w:r>
                <w:rPr>
                  <w:rFonts w:ascii="Courier New" w:hAnsi="Courier New" w:cs="Courier New"/>
                  <w:sz w:val="20"/>
                  <w:szCs w:val="20"/>
                </w:rPr>
                <w:t>#</w:t>
              </w:r>
              <w:r w:rsidRPr="0058140B">
                <w:rPr>
                  <w:rFonts w:ascii="Courier New" w:hAnsi="Courier New" w:cs="Courier New"/>
                  <w:sz w:val="20"/>
                  <w:szCs w:val="20"/>
                </w:rPr>
                <w:t>svcadm disable ipfilter</w:t>
              </w:r>
            </w:ins>
          </w:p>
        </w:tc>
      </w:tr>
    </w:tbl>
    <w:p w:rsidR="003F0986" w:rsidRDefault="003F0986">
      <w:pPr>
        <w:rPr>
          <w:ins w:id="495" w:author="Nguyen Tien Hiep" w:date="2012-08-20T10:18:00Z"/>
        </w:rPr>
        <w:pPrChange w:id="496" w:author="Nguyen Tien Hiep" w:date="2012-08-20T10:19:00Z">
          <w:pPr>
            <w:pStyle w:val="Heading2"/>
          </w:pPr>
        </w:pPrChange>
      </w:pPr>
    </w:p>
    <w:p w:rsidR="00C16276" w:rsidRDefault="00901604" w:rsidP="00A71E04">
      <w:pPr>
        <w:pStyle w:val="Heading2"/>
      </w:pPr>
      <w:bookmarkStart w:id="497" w:name="_Toc333221448"/>
      <w:r>
        <w:rPr>
          <w:lang w:val="vi-VN"/>
        </w:rPr>
        <w:t>Cluster verify</w:t>
      </w:r>
      <w:r w:rsidR="00A71E04">
        <w:t xml:space="preserve"> scripts</w:t>
      </w:r>
      <w:bookmarkEnd w:id="497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4350"/>
        <w:gridCol w:w="1913"/>
        <w:gridCol w:w="1914"/>
        <w:gridCol w:w="1088"/>
      </w:tblGrid>
      <w:tr w:rsidR="00143ACF" w:rsidTr="00143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0" w:type="dxa"/>
          </w:tcPr>
          <w:p w:rsidR="00143ACF" w:rsidRDefault="00143ACF" w:rsidP="008061D3">
            <w:pPr>
              <w:ind w:firstLine="0"/>
            </w:pPr>
            <w:r>
              <w:t>Item</w:t>
            </w:r>
          </w:p>
        </w:tc>
        <w:tc>
          <w:tcPr>
            <w:tcW w:w="1913" w:type="dxa"/>
          </w:tcPr>
          <w:p w:rsidR="00143ACF" w:rsidRDefault="00143ACF" w:rsidP="008061D3">
            <w:pPr>
              <w:ind w:firstLine="0"/>
            </w:pPr>
            <w:r>
              <w:t>Recommend</w:t>
            </w:r>
          </w:p>
        </w:tc>
        <w:tc>
          <w:tcPr>
            <w:tcW w:w="1914" w:type="dxa"/>
          </w:tcPr>
          <w:p w:rsidR="00143ACF" w:rsidRDefault="00143ACF" w:rsidP="008061D3">
            <w:pPr>
              <w:ind w:firstLine="0"/>
            </w:pPr>
            <w:r>
              <w:t>Value</w:t>
            </w:r>
          </w:p>
        </w:tc>
        <w:tc>
          <w:tcPr>
            <w:tcW w:w="1088" w:type="dxa"/>
          </w:tcPr>
          <w:p w:rsidR="00143ACF" w:rsidRDefault="00143ACF" w:rsidP="008061D3">
            <w:pPr>
              <w:ind w:firstLine="0"/>
            </w:pPr>
            <w:r>
              <w:t>Passed</w:t>
            </w:r>
          </w:p>
        </w:tc>
      </w:tr>
      <w:tr w:rsidR="00465ED6" w:rsidTr="00465ED6">
        <w:tc>
          <w:tcPr>
            <w:tcW w:w="4350" w:type="dxa"/>
            <w:vAlign w:val="top"/>
          </w:tcPr>
          <w:p w:rsidR="00465ED6" w:rsidRPr="00FD22E5" w:rsidRDefault="00465ED6" w:rsidP="008061D3">
            <w:pPr>
              <w:ind w:firstLine="0"/>
              <w:jc w:val="left"/>
            </w:pPr>
            <w:r w:rsidRPr="00901604">
              <w:t>Cluster verify scripts</w:t>
            </w:r>
          </w:p>
        </w:tc>
        <w:tc>
          <w:tcPr>
            <w:tcW w:w="1913" w:type="dxa"/>
            <w:vAlign w:val="top"/>
          </w:tcPr>
          <w:p w:rsidR="00465ED6" w:rsidRDefault="00465ED6" w:rsidP="008061D3">
            <w:pPr>
              <w:ind w:firstLine="0"/>
              <w:jc w:val="left"/>
            </w:pPr>
            <w:r>
              <w:t>Passed all</w:t>
            </w:r>
          </w:p>
        </w:tc>
        <w:tc>
          <w:tcPr>
            <w:tcW w:w="1914" w:type="dxa"/>
          </w:tcPr>
          <w:p w:rsidR="00465ED6" w:rsidRDefault="00465ED6" w:rsidP="00143ACF">
            <w:pPr>
              <w:ind w:firstLine="0"/>
            </w:pPr>
          </w:p>
        </w:tc>
        <w:tc>
          <w:tcPr>
            <w:tcW w:w="1088" w:type="dxa"/>
            <w:vAlign w:val="top"/>
          </w:tcPr>
          <w:sdt>
            <w:sdtPr>
              <w:id w:val="1569001554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9E037F" w:rsidRDefault="009E037F" w:rsidP="007B7919">
      <w:pPr>
        <w:pStyle w:val="Heading5"/>
      </w:pPr>
      <w:r>
        <w:t>Commands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8147"/>
        <w:gridCol w:w="1141"/>
      </w:tblGrid>
      <w:tr w:rsidR="009E037F" w:rsidRPr="009E037F" w:rsidTr="00A84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9E037F" w:rsidRPr="00D116E2" w:rsidRDefault="009E037F" w:rsidP="0028418C">
            <w:pPr>
              <w:ind w:firstLine="0"/>
              <w:rPr>
                <w:i/>
                <w:lang w:val="vi-VN"/>
              </w:rPr>
            </w:pPr>
            <w:r w:rsidRPr="00D116E2">
              <w:rPr>
                <w:i/>
              </w:rPr>
              <w:t>Set command</w:t>
            </w:r>
          </w:p>
        </w:tc>
      </w:tr>
      <w:tr w:rsidR="009E037F" w:rsidRPr="009E037F" w:rsidTr="0028418C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9E037F" w:rsidRPr="009E037F" w:rsidRDefault="009E037F" w:rsidP="009E037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E037F">
              <w:rPr>
                <w:rFonts w:ascii="Courier New" w:hAnsi="Courier New" w:cs="Courier New"/>
                <w:sz w:val="20"/>
                <w:szCs w:val="20"/>
              </w:rPr>
              <w:t>$ ./runcluvfy.sh stage -pre crsinst -n node1,node2 -fixup -verbose</w:t>
            </w:r>
          </w:p>
        </w:tc>
      </w:tr>
      <w:tr w:rsidR="007375BB" w:rsidRPr="00FD3610" w:rsidTr="007375BB">
        <w:tblPrEx>
          <w:tblBorders>
            <w:top w:val="single" w:sz="2" w:space="0" w:color="auto"/>
            <w:left w:val="none" w:sz="0" w:space="0" w:color="auto"/>
            <w:bottom w:val="single" w:sz="2" w:space="0" w:color="auto"/>
          </w:tblBorders>
        </w:tblPrEx>
        <w:tc>
          <w:tcPr>
            <w:tcW w:w="8157" w:type="dxa"/>
            <w:tcBorders>
              <w:right w:val="nil"/>
            </w:tcBorders>
            <w:shd w:val="clear" w:color="auto" w:fill="C6D9F1" w:themeFill="text2" w:themeFillTint="33"/>
          </w:tcPr>
          <w:p w:rsidR="007375BB" w:rsidRPr="005644EB" w:rsidRDefault="007375BB" w:rsidP="00896570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Check log (please, embeded check log content in the file)</w:t>
            </w:r>
          </w:p>
        </w:tc>
        <w:tc>
          <w:tcPr>
            <w:tcW w:w="1131" w:type="dxa"/>
            <w:tcBorders>
              <w:left w:val="nil"/>
            </w:tcBorders>
            <w:shd w:val="clear" w:color="auto" w:fill="C6D9F1" w:themeFill="text2" w:themeFillTint="33"/>
          </w:tcPr>
          <w:p w:rsidR="007375BB" w:rsidRPr="005644EB" w:rsidRDefault="007375BB" w:rsidP="007375BB">
            <w:pPr>
              <w:ind w:firstLine="0"/>
              <w:jc w:val="right"/>
              <w:rPr>
                <w:b/>
                <w:i/>
              </w:rPr>
            </w:pPr>
            <w:r w:rsidRPr="000B6A69">
              <w:rPr>
                <w:b/>
                <w:i/>
              </w:rPr>
              <w:object w:dxaOrig="915" w:dyaOrig="810">
                <v:shape id="_x0000_i1067" type="#_x0000_t75" style="width:46.2pt;height:40.1pt" o:ole="">
                  <v:imagedata r:id="rId52" o:title=""/>
                </v:shape>
                <o:OLEObject Type="Embed" ProgID="Package" ShapeID="_x0000_i1067" DrawAspect="Content" ObjectID="_1517987493" r:id="rId53"/>
              </w:object>
            </w:r>
          </w:p>
        </w:tc>
      </w:tr>
    </w:tbl>
    <w:p w:rsidR="009E037F" w:rsidRPr="009E037F" w:rsidRDefault="009E037F" w:rsidP="009E037F"/>
    <w:p w:rsidR="00A71E04" w:rsidRDefault="0092106C" w:rsidP="0092106C">
      <w:pPr>
        <w:pStyle w:val="Heading1"/>
      </w:pPr>
      <w:bookmarkStart w:id="498" w:name="_Toc333221449"/>
      <w:r>
        <w:t>Oracle configuration</w:t>
      </w:r>
      <w:bookmarkEnd w:id="498"/>
    </w:p>
    <w:p w:rsidR="0092106C" w:rsidRDefault="0092106C" w:rsidP="0092106C">
      <w:pPr>
        <w:pStyle w:val="Heading2"/>
      </w:pPr>
      <w:bookmarkStart w:id="499" w:name="_Toc333221450"/>
      <w:r>
        <w:t>Oracle users</w:t>
      </w:r>
      <w:r w:rsidR="00E340DC">
        <w:t xml:space="preserve"> and directories</w:t>
      </w:r>
      <w:bookmarkEnd w:id="499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802"/>
        <w:gridCol w:w="2693"/>
        <w:gridCol w:w="2693"/>
        <w:gridCol w:w="1100"/>
      </w:tblGrid>
      <w:tr w:rsidR="00A304C3" w:rsidTr="00BC5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2" w:type="dxa"/>
          </w:tcPr>
          <w:p w:rsidR="00A304C3" w:rsidRDefault="00A304C3" w:rsidP="00452D85">
            <w:pPr>
              <w:ind w:firstLine="0"/>
            </w:pPr>
            <w:r>
              <w:t>Item</w:t>
            </w:r>
          </w:p>
        </w:tc>
        <w:tc>
          <w:tcPr>
            <w:tcW w:w="2693" w:type="dxa"/>
          </w:tcPr>
          <w:p w:rsidR="00A304C3" w:rsidRDefault="00A304C3" w:rsidP="00452D85">
            <w:pPr>
              <w:ind w:firstLine="0"/>
            </w:pPr>
            <w:r>
              <w:t>Recommend</w:t>
            </w:r>
          </w:p>
        </w:tc>
        <w:tc>
          <w:tcPr>
            <w:tcW w:w="2693" w:type="dxa"/>
          </w:tcPr>
          <w:p w:rsidR="00A304C3" w:rsidRDefault="00A304C3" w:rsidP="00452D85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A304C3" w:rsidRDefault="00A304C3" w:rsidP="00452D85">
            <w:pPr>
              <w:ind w:firstLine="0"/>
            </w:pPr>
            <w:r>
              <w:t>Passed</w:t>
            </w:r>
          </w:p>
        </w:tc>
      </w:tr>
      <w:tr w:rsidR="005349B3" w:rsidTr="00896570">
        <w:tc>
          <w:tcPr>
            <w:tcW w:w="9288" w:type="dxa"/>
            <w:gridSpan w:val="4"/>
          </w:tcPr>
          <w:p w:rsidR="005349B3" w:rsidRPr="005349B3" w:rsidRDefault="005349B3" w:rsidP="00896570">
            <w:pPr>
              <w:ind w:firstLine="0"/>
              <w:rPr>
                <w:b/>
                <w:i/>
              </w:rPr>
            </w:pPr>
            <w:r w:rsidRPr="005349B3">
              <w:rPr>
                <w:b/>
                <w:i/>
              </w:rPr>
              <w:t>Instance 1</w:t>
            </w:r>
          </w:p>
        </w:tc>
      </w:tr>
      <w:tr w:rsidR="00465ED6" w:rsidTr="00465ED6">
        <w:tc>
          <w:tcPr>
            <w:tcW w:w="2802" w:type="dxa"/>
          </w:tcPr>
          <w:p w:rsidR="00465ED6" w:rsidRPr="003136E4" w:rsidRDefault="00465ED6" w:rsidP="00896570">
            <w:pPr>
              <w:ind w:firstLine="0"/>
            </w:pPr>
            <w:r>
              <w:t>Grid owner</w:t>
            </w:r>
          </w:p>
        </w:tc>
        <w:tc>
          <w:tcPr>
            <w:tcW w:w="2693" w:type="dxa"/>
          </w:tcPr>
          <w:p w:rsidR="00465ED6" w:rsidRDefault="00465ED6" w:rsidP="00896570">
            <w:pPr>
              <w:ind w:firstLine="0"/>
            </w:pPr>
            <w:r>
              <w:t>grid</w:t>
            </w:r>
          </w:p>
        </w:tc>
        <w:tc>
          <w:tcPr>
            <w:tcW w:w="2693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665286469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</w:tcPr>
          <w:p w:rsidR="00465ED6" w:rsidRDefault="00465ED6" w:rsidP="00896570">
            <w:pPr>
              <w:ind w:firstLine="0"/>
            </w:pPr>
            <w:r>
              <w:t>Grid based path</w:t>
            </w:r>
          </w:p>
        </w:tc>
        <w:tc>
          <w:tcPr>
            <w:tcW w:w="2693" w:type="dxa"/>
            <w:vAlign w:val="top"/>
          </w:tcPr>
          <w:p w:rsidR="00465ED6" w:rsidRDefault="00465ED6" w:rsidP="00896570">
            <w:pPr>
              <w:ind w:firstLine="0"/>
              <w:jc w:val="left"/>
            </w:pPr>
            <w:r>
              <w:t>(local disk)</w:t>
            </w:r>
          </w:p>
        </w:tc>
        <w:tc>
          <w:tcPr>
            <w:tcW w:w="2693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1454554459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  <w:vAlign w:val="top"/>
          </w:tcPr>
          <w:p w:rsidR="00465ED6" w:rsidRPr="00FD22E5" w:rsidRDefault="00465ED6" w:rsidP="00896570">
            <w:pPr>
              <w:ind w:firstLine="0"/>
              <w:jc w:val="left"/>
            </w:pPr>
            <w:r>
              <w:t>GRID_HOME</w:t>
            </w:r>
          </w:p>
        </w:tc>
        <w:tc>
          <w:tcPr>
            <w:tcW w:w="2693" w:type="dxa"/>
          </w:tcPr>
          <w:p w:rsidR="00465ED6" w:rsidRDefault="00465ED6" w:rsidP="00896570">
            <w:pPr>
              <w:ind w:firstLine="0"/>
            </w:pPr>
            <w:r>
              <w:t>(local disk)</w:t>
            </w:r>
          </w:p>
        </w:tc>
        <w:tc>
          <w:tcPr>
            <w:tcW w:w="2693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1105311028"/>
            </w:sdtPr>
            <w:sdtEndPr/>
            <w:sdtContent>
              <w:p w:rsidR="00465ED6" w:rsidRDefault="005E7A2B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  <w:vAlign w:val="top"/>
          </w:tcPr>
          <w:p w:rsidR="00465ED6" w:rsidRDefault="00465ED6" w:rsidP="00896570">
            <w:pPr>
              <w:ind w:firstLine="0"/>
              <w:jc w:val="left"/>
            </w:pPr>
            <w:r>
              <w:t>GRID_HOME mode</w:t>
            </w:r>
          </w:p>
        </w:tc>
        <w:tc>
          <w:tcPr>
            <w:tcW w:w="2693" w:type="dxa"/>
            <w:vAlign w:val="top"/>
          </w:tcPr>
          <w:p w:rsidR="00465ED6" w:rsidRDefault="00465ED6" w:rsidP="00896570">
            <w:pPr>
              <w:ind w:firstLine="0"/>
              <w:jc w:val="left"/>
            </w:pPr>
            <w:r>
              <w:t>755</w:t>
            </w:r>
          </w:p>
        </w:tc>
        <w:tc>
          <w:tcPr>
            <w:tcW w:w="2693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1232046764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</w:tcPr>
          <w:p w:rsidR="00465ED6" w:rsidRPr="003136E4" w:rsidRDefault="00465ED6" w:rsidP="00896570">
            <w:pPr>
              <w:ind w:firstLine="0"/>
            </w:pPr>
            <w:r w:rsidRPr="008F75EB">
              <w:t>TNS_ADMIN</w:t>
            </w:r>
            <w:r>
              <w:t xml:space="preserve"> for Grid</w:t>
            </w:r>
          </w:p>
        </w:tc>
        <w:tc>
          <w:tcPr>
            <w:tcW w:w="2693" w:type="dxa"/>
          </w:tcPr>
          <w:p w:rsidR="00465ED6" w:rsidRDefault="00465ED6" w:rsidP="00896570">
            <w:pPr>
              <w:ind w:firstLine="0"/>
            </w:pPr>
            <w:r>
              <w:t>Not set</w:t>
            </w:r>
          </w:p>
        </w:tc>
        <w:tc>
          <w:tcPr>
            <w:tcW w:w="2693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1765607195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  <w:vAlign w:val="top"/>
          </w:tcPr>
          <w:p w:rsidR="00465ED6" w:rsidRDefault="00465ED6" w:rsidP="00896570">
            <w:pPr>
              <w:ind w:firstLine="0"/>
              <w:jc w:val="left"/>
            </w:pPr>
            <w:r>
              <w:t>Oracle owner</w:t>
            </w:r>
          </w:p>
        </w:tc>
        <w:tc>
          <w:tcPr>
            <w:tcW w:w="2693" w:type="dxa"/>
            <w:vAlign w:val="top"/>
          </w:tcPr>
          <w:p w:rsidR="00465ED6" w:rsidRDefault="00465ED6" w:rsidP="00896570">
            <w:pPr>
              <w:ind w:firstLine="0"/>
              <w:jc w:val="left"/>
            </w:pPr>
            <w:r>
              <w:t>oracle</w:t>
            </w:r>
          </w:p>
        </w:tc>
        <w:tc>
          <w:tcPr>
            <w:tcW w:w="2693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427241619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</w:tcPr>
          <w:p w:rsidR="00465ED6" w:rsidRDefault="00465ED6" w:rsidP="00896570">
            <w:pPr>
              <w:ind w:firstLine="0"/>
            </w:pPr>
            <w:r>
              <w:t>Oracle based path</w:t>
            </w:r>
          </w:p>
        </w:tc>
        <w:tc>
          <w:tcPr>
            <w:tcW w:w="2693" w:type="dxa"/>
          </w:tcPr>
          <w:p w:rsidR="00465ED6" w:rsidRDefault="00465ED6" w:rsidP="00896570">
            <w:pPr>
              <w:ind w:firstLine="0"/>
            </w:pPr>
            <w:r>
              <w:t>(local disk)</w:t>
            </w:r>
          </w:p>
        </w:tc>
        <w:tc>
          <w:tcPr>
            <w:tcW w:w="2693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1278484609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  <w:vAlign w:val="top"/>
          </w:tcPr>
          <w:p w:rsidR="00465ED6" w:rsidRDefault="00465ED6" w:rsidP="00896570">
            <w:pPr>
              <w:ind w:firstLine="0"/>
              <w:jc w:val="left"/>
            </w:pPr>
            <w:r>
              <w:t>ORACLE_HOME</w:t>
            </w:r>
          </w:p>
        </w:tc>
        <w:tc>
          <w:tcPr>
            <w:tcW w:w="2693" w:type="dxa"/>
          </w:tcPr>
          <w:p w:rsidR="00465ED6" w:rsidRDefault="00465ED6" w:rsidP="00896570">
            <w:pPr>
              <w:ind w:firstLine="0"/>
            </w:pPr>
            <w:r>
              <w:t>(local disk)</w:t>
            </w:r>
          </w:p>
        </w:tc>
        <w:tc>
          <w:tcPr>
            <w:tcW w:w="2693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1293288094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  <w:vAlign w:val="top"/>
          </w:tcPr>
          <w:p w:rsidR="00465ED6" w:rsidRDefault="00465ED6" w:rsidP="00896570">
            <w:pPr>
              <w:ind w:firstLine="0"/>
              <w:jc w:val="left"/>
            </w:pPr>
            <w:r>
              <w:t>ORACLE_HOME mode</w:t>
            </w:r>
          </w:p>
        </w:tc>
        <w:tc>
          <w:tcPr>
            <w:tcW w:w="2693" w:type="dxa"/>
            <w:vAlign w:val="top"/>
          </w:tcPr>
          <w:p w:rsidR="00465ED6" w:rsidRDefault="00465ED6" w:rsidP="00896570">
            <w:pPr>
              <w:ind w:firstLine="0"/>
              <w:jc w:val="left"/>
            </w:pPr>
            <w:r>
              <w:t>755</w:t>
            </w:r>
          </w:p>
        </w:tc>
        <w:tc>
          <w:tcPr>
            <w:tcW w:w="2693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1052889822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  <w:vAlign w:val="top"/>
          </w:tcPr>
          <w:p w:rsidR="00465ED6" w:rsidRDefault="00465ED6" w:rsidP="00896570">
            <w:pPr>
              <w:ind w:firstLine="0"/>
              <w:jc w:val="left"/>
            </w:pPr>
            <w:r>
              <w:t>Primary group</w:t>
            </w:r>
          </w:p>
        </w:tc>
        <w:tc>
          <w:tcPr>
            <w:tcW w:w="2693" w:type="dxa"/>
            <w:vAlign w:val="top"/>
          </w:tcPr>
          <w:p w:rsidR="00465ED6" w:rsidRDefault="00465ED6" w:rsidP="00896570">
            <w:pPr>
              <w:ind w:firstLine="0"/>
              <w:jc w:val="left"/>
            </w:pPr>
            <w:r>
              <w:t>oinstall</w:t>
            </w:r>
          </w:p>
        </w:tc>
        <w:tc>
          <w:tcPr>
            <w:tcW w:w="2693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938108794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  <w:vAlign w:val="top"/>
          </w:tcPr>
          <w:p w:rsidR="00465ED6" w:rsidRDefault="00465ED6" w:rsidP="00896570">
            <w:pPr>
              <w:ind w:firstLine="0"/>
              <w:jc w:val="left"/>
            </w:pPr>
            <w:r>
              <w:t>Secondary groups</w:t>
            </w:r>
          </w:p>
        </w:tc>
        <w:tc>
          <w:tcPr>
            <w:tcW w:w="2693" w:type="dxa"/>
            <w:vAlign w:val="top"/>
          </w:tcPr>
          <w:p w:rsidR="00465ED6" w:rsidRDefault="00465ED6" w:rsidP="00896570">
            <w:pPr>
              <w:ind w:firstLine="0"/>
              <w:jc w:val="left"/>
            </w:pPr>
            <w:r>
              <w:t>dba</w:t>
            </w:r>
          </w:p>
        </w:tc>
        <w:tc>
          <w:tcPr>
            <w:tcW w:w="2693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1956899553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5349B3" w:rsidTr="00896570">
        <w:tc>
          <w:tcPr>
            <w:tcW w:w="9288" w:type="dxa"/>
            <w:gridSpan w:val="4"/>
          </w:tcPr>
          <w:p w:rsidR="005349B3" w:rsidRPr="005349B3" w:rsidRDefault="005349B3" w:rsidP="005349B3">
            <w:pPr>
              <w:ind w:firstLine="0"/>
              <w:rPr>
                <w:b/>
                <w:i/>
              </w:rPr>
            </w:pPr>
            <w:r w:rsidRPr="005349B3">
              <w:rPr>
                <w:b/>
                <w:i/>
              </w:rPr>
              <w:t xml:space="preserve">Instance </w:t>
            </w:r>
            <w:r>
              <w:rPr>
                <w:b/>
                <w:i/>
              </w:rPr>
              <w:t>2</w:t>
            </w:r>
          </w:p>
        </w:tc>
      </w:tr>
      <w:tr w:rsidR="00465ED6" w:rsidTr="00465ED6">
        <w:tc>
          <w:tcPr>
            <w:tcW w:w="2802" w:type="dxa"/>
          </w:tcPr>
          <w:p w:rsidR="00465ED6" w:rsidRPr="003136E4" w:rsidRDefault="00465ED6" w:rsidP="00A304C3">
            <w:pPr>
              <w:ind w:firstLine="0"/>
            </w:pPr>
            <w:r>
              <w:t>Grid owner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  <w:r>
              <w:t>grid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1873726174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</w:tcPr>
          <w:p w:rsidR="00465ED6" w:rsidRDefault="00465ED6" w:rsidP="00452D85">
            <w:pPr>
              <w:ind w:firstLine="0"/>
            </w:pPr>
            <w:r>
              <w:t>Grid based path</w:t>
            </w:r>
          </w:p>
        </w:tc>
        <w:tc>
          <w:tcPr>
            <w:tcW w:w="2693" w:type="dxa"/>
            <w:vAlign w:val="top"/>
          </w:tcPr>
          <w:p w:rsidR="00465ED6" w:rsidRDefault="00465ED6" w:rsidP="00452D85">
            <w:pPr>
              <w:ind w:firstLine="0"/>
              <w:jc w:val="left"/>
            </w:pPr>
            <w:r>
              <w:t>(local disk)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1839532175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  <w:vAlign w:val="top"/>
          </w:tcPr>
          <w:p w:rsidR="00465ED6" w:rsidRPr="00FD22E5" w:rsidRDefault="00465ED6" w:rsidP="00452D85">
            <w:pPr>
              <w:ind w:firstLine="0"/>
              <w:jc w:val="left"/>
            </w:pPr>
            <w:r>
              <w:t>GRID_HOME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  <w:r>
              <w:t>(local disk)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619301822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  <w:vAlign w:val="top"/>
          </w:tcPr>
          <w:p w:rsidR="00465ED6" w:rsidRDefault="00465ED6" w:rsidP="00452D85">
            <w:pPr>
              <w:ind w:firstLine="0"/>
              <w:jc w:val="left"/>
            </w:pPr>
            <w:r>
              <w:t>GRID_HOME mode</w:t>
            </w:r>
          </w:p>
        </w:tc>
        <w:tc>
          <w:tcPr>
            <w:tcW w:w="2693" w:type="dxa"/>
            <w:vAlign w:val="top"/>
          </w:tcPr>
          <w:p w:rsidR="00465ED6" w:rsidRDefault="00465ED6" w:rsidP="00452D85">
            <w:pPr>
              <w:ind w:firstLine="0"/>
              <w:jc w:val="left"/>
            </w:pPr>
            <w:r>
              <w:t>755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730117175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</w:tcPr>
          <w:p w:rsidR="00465ED6" w:rsidRPr="003136E4" w:rsidRDefault="00465ED6" w:rsidP="00896570">
            <w:pPr>
              <w:ind w:firstLine="0"/>
            </w:pPr>
            <w:r w:rsidRPr="008F75EB">
              <w:t>TNS_ADMIN</w:t>
            </w:r>
            <w:r>
              <w:t xml:space="preserve"> for Grid</w:t>
            </w:r>
          </w:p>
        </w:tc>
        <w:tc>
          <w:tcPr>
            <w:tcW w:w="2693" w:type="dxa"/>
          </w:tcPr>
          <w:p w:rsidR="00465ED6" w:rsidRDefault="00465ED6" w:rsidP="00896570">
            <w:pPr>
              <w:ind w:firstLine="0"/>
            </w:pPr>
            <w:r>
              <w:t>Not set</w:t>
            </w:r>
          </w:p>
        </w:tc>
        <w:tc>
          <w:tcPr>
            <w:tcW w:w="2693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1916697950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  <w:vAlign w:val="top"/>
          </w:tcPr>
          <w:p w:rsidR="00465ED6" w:rsidRDefault="00465ED6" w:rsidP="00452D85">
            <w:pPr>
              <w:ind w:firstLine="0"/>
              <w:jc w:val="left"/>
            </w:pPr>
            <w:r>
              <w:t>Oracle owner</w:t>
            </w:r>
          </w:p>
        </w:tc>
        <w:tc>
          <w:tcPr>
            <w:tcW w:w="2693" w:type="dxa"/>
            <w:vAlign w:val="top"/>
          </w:tcPr>
          <w:p w:rsidR="00465ED6" w:rsidRDefault="00465ED6" w:rsidP="00452D85">
            <w:pPr>
              <w:ind w:firstLine="0"/>
              <w:jc w:val="left"/>
            </w:pPr>
            <w:r>
              <w:t>oracle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649828217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</w:tcPr>
          <w:p w:rsidR="00465ED6" w:rsidRDefault="00465ED6" w:rsidP="00452D85">
            <w:pPr>
              <w:ind w:firstLine="0"/>
            </w:pPr>
            <w:r>
              <w:t>Oracle based path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  <w:r>
              <w:t>(local disk)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169225182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  <w:vAlign w:val="top"/>
          </w:tcPr>
          <w:p w:rsidR="00465ED6" w:rsidRDefault="00465ED6" w:rsidP="00452D85">
            <w:pPr>
              <w:ind w:firstLine="0"/>
              <w:jc w:val="left"/>
            </w:pPr>
            <w:r>
              <w:t>ORACLE_HOME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  <w:r>
              <w:t>(local disk)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1799412620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  <w:vAlign w:val="top"/>
          </w:tcPr>
          <w:p w:rsidR="00465ED6" w:rsidRDefault="00465ED6" w:rsidP="00452D85">
            <w:pPr>
              <w:ind w:firstLine="0"/>
              <w:jc w:val="left"/>
            </w:pPr>
            <w:r>
              <w:t>ORACLE_HOME mode</w:t>
            </w:r>
          </w:p>
        </w:tc>
        <w:tc>
          <w:tcPr>
            <w:tcW w:w="2693" w:type="dxa"/>
            <w:vAlign w:val="top"/>
          </w:tcPr>
          <w:p w:rsidR="00465ED6" w:rsidRDefault="00465ED6" w:rsidP="00452D85">
            <w:pPr>
              <w:ind w:firstLine="0"/>
              <w:jc w:val="left"/>
            </w:pPr>
            <w:r>
              <w:t>755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974029693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  <w:vAlign w:val="top"/>
          </w:tcPr>
          <w:p w:rsidR="00465ED6" w:rsidRDefault="00465ED6" w:rsidP="00452D85">
            <w:pPr>
              <w:ind w:firstLine="0"/>
              <w:jc w:val="left"/>
            </w:pPr>
            <w:r>
              <w:t>Primary group</w:t>
            </w:r>
          </w:p>
        </w:tc>
        <w:tc>
          <w:tcPr>
            <w:tcW w:w="2693" w:type="dxa"/>
            <w:vAlign w:val="top"/>
          </w:tcPr>
          <w:p w:rsidR="00465ED6" w:rsidRDefault="00465ED6" w:rsidP="00452D85">
            <w:pPr>
              <w:ind w:firstLine="0"/>
              <w:jc w:val="left"/>
            </w:pPr>
            <w:r>
              <w:t>oinstall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188677824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  <w:vAlign w:val="top"/>
          </w:tcPr>
          <w:p w:rsidR="00465ED6" w:rsidRDefault="00465ED6" w:rsidP="00452D85">
            <w:pPr>
              <w:ind w:firstLine="0"/>
              <w:jc w:val="left"/>
            </w:pPr>
            <w:r>
              <w:t>Secondary groups</w:t>
            </w:r>
          </w:p>
        </w:tc>
        <w:tc>
          <w:tcPr>
            <w:tcW w:w="2693" w:type="dxa"/>
            <w:vAlign w:val="top"/>
          </w:tcPr>
          <w:p w:rsidR="00465ED6" w:rsidRDefault="00465ED6" w:rsidP="00452D85">
            <w:pPr>
              <w:ind w:firstLine="0"/>
              <w:jc w:val="left"/>
            </w:pPr>
            <w:r>
              <w:t>dba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1884711159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A304C3" w:rsidRDefault="00BC5ACF" w:rsidP="00EA54C8">
      <w:pPr>
        <w:pStyle w:val="Heading5"/>
      </w:pPr>
      <w:r>
        <w:t>Commands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7129"/>
        <w:gridCol w:w="2159"/>
      </w:tblGrid>
      <w:tr w:rsidR="00F5101F" w:rsidRPr="009E037F" w:rsidTr="00A84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F5101F" w:rsidRPr="009E037F" w:rsidRDefault="00F5101F" w:rsidP="00452D85">
            <w:pPr>
              <w:ind w:firstLine="0"/>
              <w:rPr>
                <w:lang w:val="vi-VN"/>
              </w:rPr>
            </w:pPr>
            <w:r>
              <w:t>Check</w:t>
            </w:r>
            <w:r w:rsidRPr="009E037F">
              <w:t xml:space="preserve"> command</w:t>
            </w:r>
          </w:p>
        </w:tc>
      </w:tr>
      <w:tr w:rsidR="00F5101F" w:rsidRPr="009E037F" w:rsidTr="00A840D0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F5101F" w:rsidRDefault="00F5101F" w:rsidP="00452D85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id –a oracle</w:t>
            </w:r>
          </w:p>
          <w:p w:rsidR="00F5101F" w:rsidRPr="009E037F" w:rsidRDefault="00F5101F" w:rsidP="00452D85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id –a grid</w:t>
            </w:r>
          </w:p>
        </w:tc>
      </w:tr>
      <w:tr w:rsidR="00BC5ACF" w:rsidRPr="009E037F" w:rsidTr="00A840D0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BC5ACF" w:rsidRPr="00F5101F" w:rsidRDefault="00F5101F" w:rsidP="00452D85">
            <w:pPr>
              <w:ind w:firstLine="0"/>
              <w:rPr>
                <w:b/>
                <w:lang w:val="vi-VN"/>
              </w:rPr>
            </w:pPr>
            <w:r w:rsidRPr="00F5101F">
              <w:rPr>
                <w:b/>
              </w:rPr>
              <w:t>Set</w:t>
            </w:r>
            <w:r w:rsidR="00BC5ACF" w:rsidRPr="00F5101F">
              <w:rPr>
                <w:b/>
              </w:rPr>
              <w:t xml:space="preserve"> command</w:t>
            </w:r>
          </w:p>
        </w:tc>
      </w:tr>
      <w:tr w:rsidR="00BC5ACF" w:rsidRPr="009E037F" w:rsidTr="00452D85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groupadd -g 1000 oinstall</w:t>
            </w:r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groupadd -g 1020 asmadmin</w:t>
            </w:r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groupadd -g 1021 asmdba</w:t>
            </w:r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groupadd -g 1022 asmoper</w:t>
            </w:r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groupadd -g 1031 dba</w:t>
            </w:r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useradd -u 1100 -g oinstall -G asmadmin,asmdba</w:t>
            </w:r>
            <w:ins w:id="500" w:author="Nguyen Tien Hiep" w:date="2012-08-20T10:23:00Z">
              <w:r w:rsidR="00C000B7">
                <w:rPr>
                  <w:rFonts w:ascii="Courier New" w:hAnsi="Courier New" w:cs="Courier New"/>
                  <w:sz w:val="20"/>
                  <w:szCs w:val="20"/>
                </w:rPr>
                <w:t>,asmoper –d /exp</w:t>
              </w:r>
            </w:ins>
            <w:ins w:id="501" w:author="Nguyen Tien Hiep" w:date="2012-08-20T10:24:00Z">
              <w:r w:rsidR="00C000B7">
                <w:rPr>
                  <w:rFonts w:ascii="Courier New" w:hAnsi="Courier New" w:cs="Courier New"/>
                  <w:sz w:val="20"/>
                  <w:szCs w:val="20"/>
                </w:rPr>
                <w:t>ort/ho</w:t>
              </w:r>
            </w:ins>
            <w:ins w:id="502" w:author="Nguyen Tien Hiep" w:date="2012-08-20T10:31:00Z">
              <w:r w:rsidR="008F6D45">
                <w:rPr>
                  <w:rFonts w:ascii="Courier New" w:hAnsi="Courier New" w:cs="Courier New"/>
                  <w:sz w:val="20"/>
                  <w:szCs w:val="20"/>
                </w:rPr>
                <w:t>me/grid</w:t>
              </w:r>
            </w:ins>
            <w:r w:rsidRPr="008F75EB">
              <w:rPr>
                <w:rFonts w:ascii="Courier New" w:hAnsi="Courier New" w:cs="Courier New"/>
                <w:sz w:val="20"/>
                <w:szCs w:val="20"/>
              </w:rPr>
              <w:t xml:space="preserve"> grid</w:t>
            </w:r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useradd -u 1101 -g oinstall -G dba,asmdba</w:t>
            </w:r>
            <w:ins w:id="503" w:author="Nguyen Tien Hiep" w:date="2012-08-20T10:31:00Z">
              <w:r w:rsidR="008F6D45">
                <w:rPr>
                  <w:rFonts w:ascii="Courier New" w:hAnsi="Courier New" w:cs="Courier New"/>
                  <w:sz w:val="20"/>
                  <w:szCs w:val="20"/>
                </w:rPr>
                <w:t xml:space="preserve"> –d /export/home/oracle</w:t>
              </w:r>
            </w:ins>
            <w:r w:rsidRPr="008F75EB">
              <w:rPr>
                <w:rFonts w:ascii="Courier New" w:hAnsi="Courier New" w:cs="Courier New"/>
                <w:sz w:val="20"/>
                <w:szCs w:val="20"/>
              </w:rPr>
              <w:t xml:space="preserve"> oracle</w:t>
            </w:r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mkdir -p  /u01/app/11.2.0/grid</w:t>
            </w:r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mkdir -p /uo1/app/grid</w:t>
            </w:r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chown -R grid:oinstall /u01</w:t>
            </w:r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mkdir -p /u01/app/oracle</w:t>
            </w:r>
          </w:p>
          <w:p w:rsidR="008F75EB" w:rsidRPr="008F75EB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chown oracle:oinstall /u01/app/oracle</w:t>
            </w:r>
          </w:p>
          <w:p w:rsidR="00F5101F" w:rsidRPr="00F5101F" w:rsidRDefault="008F75EB" w:rsidP="008F75E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75EB">
              <w:rPr>
                <w:rFonts w:ascii="Courier New" w:hAnsi="Courier New" w:cs="Courier New"/>
                <w:sz w:val="20"/>
                <w:szCs w:val="20"/>
              </w:rPr>
              <w:t># chmod -R 775 /u01</w:t>
            </w:r>
          </w:p>
        </w:tc>
      </w:tr>
      <w:tr w:rsidR="007B7919" w:rsidRPr="00FD3610" w:rsidTr="00896570">
        <w:tblPrEx>
          <w:tblBorders>
            <w:top w:val="single" w:sz="2" w:space="0" w:color="auto"/>
            <w:left w:val="none" w:sz="0" w:space="0" w:color="auto"/>
            <w:bottom w:val="single" w:sz="2" w:space="0" w:color="auto"/>
          </w:tblBorders>
        </w:tblPrEx>
        <w:tc>
          <w:tcPr>
            <w:tcW w:w="8157" w:type="dxa"/>
            <w:tcBorders>
              <w:right w:val="nil"/>
            </w:tcBorders>
            <w:shd w:val="clear" w:color="auto" w:fill="C6D9F1" w:themeFill="text2" w:themeFillTint="33"/>
          </w:tcPr>
          <w:p w:rsidR="007B7919" w:rsidRPr="005644EB" w:rsidRDefault="007B7919" w:rsidP="00896570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Check log (please, embeded check log content in the file)</w:t>
            </w:r>
          </w:p>
        </w:tc>
        <w:tc>
          <w:tcPr>
            <w:tcW w:w="1131" w:type="dxa"/>
            <w:tcBorders>
              <w:left w:val="nil"/>
            </w:tcBorders>
            <w:shd w:val="clear" w:color="auto" w:fill="C6D9F1" w:themeFill="text2" w:themeFillTint="33"/>
          </w:tcPr>
          <w:p w:rsidR="007B7919" w:rsidRPr="005644EB" w:rsidRDefault="007B7919" w:rsidP="00896570">
            <w:pPr>
              <w:ind w:firstLine="0"/>
              <w:jc w:val="right"/>
              <w:rPr>
                <w:b/>
                <w:i/>
              </w:rPr>
            </w:pPr>
            <w:r w:rsidRPr="000B6A69">
              <w:rPr>
                <w:b/>
                <w:i/>
              </w:rPr>
              <w:object w:dxaOrig="1950" w:dyaOrig="810">
                <v:shape id="_x0000_i1068" type="#_x0000_t75" style="width:97.15pt;height:40.1pt" o:ole="">
                  <v:imagedata r:id="rId54" o:title=""/>
                </v:shape>
                <o:OLEObject Type="Embed" ProgID="Package" ShapeID="_x0000_i1068" DrawAspect="Content" ObjectID="_1517987494" r:id="rId55"/>
              </w:object>
            </w:r>
          </w:p>
        </w:tc>
      </w:tr>
    </w:tbl>
    <w:p w:rsidR="0092106C" w:rsidRDefault="008061D3" w:rsidP="008061D3">
      <w:pPr>
        <w:pStyle w:val="Heading2"/>
      </w:pPr>
      <w:bookmarkStart w:id="504" w:name="_Toc333221451"/>
      <w:r>
        <w:t>Scan name and I</w:t>
      </w:r>
      <w:r w:rsidR="00C85197">
        <w:t>p</w:t>
      </w:r>
      <w:r>
        <w:t>s</w:t>
      </w:r>
      <w:bookmarkEnd w:id="504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802"/>
        <w:gridCol w:w="2693"/>
        <w:gridCol w:w="2693"/>
        <w:gridCol w:w="1100"/>
      </w:tblGrid>
      <w:tr w:rsidR="00C85197" w:rsidTr="00452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2" w:type="dxa"/>
          </w:tcPr>
          <w:p w:rsidR="00C85197" w:rsidRDefault="00C85197" w:rsidP="00452D85">
            <w:pPr>
              <w:ind w:firstLine="0"/>
            </w:pPr>
            <w:r>
              <w:t>Item</w:t>
            </w:r>
          </w:p>
        </w:tc>
        <w:tc>
          <w:tcPr>
            <w:tcW w:w="2693" w:type="dxa"/>
          </w:tcPr>
          <w:p w:rsidR="00C85197" w:rsidRDefault="00C85197" w:rsidP="00452D85">
            <w:pPr>
              <w:ind w:firstLine="0"/>
            </w:pPr>
            <w:r>
              <w:t>Recommend</w:t>
            </w:r>
          </w:p>
        </w:tc>
        <w:tc>
          <w:tcPr>
            <w:tcW w:w="2693" w:type="dxa"/>
          </w:tcPr>
          <w:p w:rsidR="00C85197" w:rsidRDefault="00C85197" w:rsidP="00452D85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C85197" w:rsidRDefault="00C85197" w:rsidP="00452D85">
            <w:pPr>
              <w:ind w:firstLine="0"/>
            </w:pPr>
            <w:r>
              <w:t>Passed</w:t>
            </w:r>
          </w:p>
        </w:tc>
      </w:tr>
      <w:tr w:rsidR="00465ED6" w:rsidTr="00465ED6">
        <w:tc>
          <w:tcPr>
            <w:tcW w:w="2802" w:type="dxa"/>
          </w:tcPr>
          <w:p w:rsidR="00465ED6" w:rsidRPr="003136E4" w:rsidRDefault="00465ED6" w:rsidP="00452D85">
            <w:pPr>
              <w:ind w:firstLine="0"/>
            </w:pPr>
            <w:r w:rsidRPr="00C85197">
              <w:t>Scan name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  <w:r>
              <w:t>N/A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30996417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</w:tcPr>
          <w:p w:rsidR="00465ED6" w:rsidRPr="00C85197" w:rsidRDefault="00465ED6" w:rsidP="00452D85">
            <w:pPr>
              <w:ind w:firstLine="0"/>
            </w:pPr>
            <w:r>
              <w:t>Scan VIP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  <w:r>
              <w:t>3 VIPs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1490930095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</w:tcPr>
          <w:p w:rsidR="00465ED6" w:rsidRDefault="00465ED6" w:rsidP="00452D85">
            <w:pPr>
              <w:ind w:firstLine="0"/>
            </w:pPr>
            <w:r>
              <w:t>Scan name resolved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  <w:r>
              <w:t>DNS resolution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1573649348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  <w:vAlign w:val="top"/>
          </w:tcPr>
          <w:p w:rsidR="00465ED6" w:rsidRDefault="00465ED6" w:rsidP="00452D85">
            <w:pPr>
              <w:ind w:firstLine="0"/>
              <w:jc w:val="left"/>
            </w:pPr>
            <w:r>
              <w:t>Node 1 public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  <w:r>
              <w:t>N/A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811488814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  <w:vAlign w:val="top"/>
          </w:tcPr>
          <w:p w:rsidR="00465ED6" w:rsidRDefault="00465ED6" w:rsidP="00452D85">
            <w:pPr>
              <w:ind w:firstLine="0"/>
              <w:jc w:val="left"/>
            </w:pPr>
            <w:r>
              <w:t>Node 2 public</w:t>
            </w:r>
          </w:p>
        </w:tc>
        <w:tc>
          <w:tcPr>
            <w:tcW w:w="2693" w:type="dxa"/>
            <w:vAlign w:val="top"/>
          </w:tcPr>
          <w:p w:rsidR="00465ED6" w:rsidRDefault="00465ED6" w:rsidP="00C85197">
            <w:pPr>
              <w:ind w:firstLine="0"/>
            </w:pPr>
            <w:r w:rsidRPr="00722C1F">
              <w:t>N/A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485206079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  <w:vAlign w:val="top"/>
          </w:tcPr>
          <w:p w:rsidR="00465ED6" w:rsidRDefault="00465ED6" w:rsidP="00452D85">
            <w:pPr>
              <w:ind w:firstLine="0"/>
              <w:jc w:val="left"/>
            </w:pPr>
            <w:r>
              <w:t>Node 1 VIP</w:t>
            </w:r>
          </w:p>
        </w:tc>
        <w:tc>
          <w:tcPr>
            <w:tcW w:w="2693" w:type="dxa"/>
            <w:vAlign w:val="top"/>
          </w:tcPr>
          <w:p w:rsidR="00465ED6" w:rsidRDefault="00465ED6" w:rsidP="00452D85">
            <w:pPr>
              <w:ind w:firstLine="0"/>
            </w:pPr>
            <w:r w:rsidRPr="00722C1F">
              <w:t>N/A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1475176563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  <w:vAlign w:val="top"/>
          </w:tcPr>
          <w:p w:rsidR="00465ED6" w:rsidRDefault="00465ED6" w:rsidP="00452D85">
            <w:pPr>
              <w:ind w:firstLine="0"/>
              <w:jc w:val="left"/>
            </w:pPr>
            <w:r>
              <w:t>Node 2 VIP</w:t>
            </w:r>
          </w:p>
        </w:tc>
        <w:tc>
          <w:tcPr>
            <w:tcW w:w="2693" w:type="dxa"/>
            <w:vAlign w:val="top"/>
          </w:tcPr>
          <w:p w:rsidR="00465ED6" w:rsidRDefault="00465ED6" w:rsidP="00452D85">
            <w:pPr>
              <w:ind w:firstLine="0"/>
            </w:pPr>
            <w:r w:rsidRPr="00722C1F">
              <w:t>N/A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982008359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  <w:vAlign w:val="top"/>
          </w:tcPr>
          <w:p w:rsidR="00465ED6" w:rsidRDefault="00465ED6" w:rsidP="00452D85">
            <w:pPr>
              <w:ind w:firstLine="0"/>
              <w:jc w:val="left"/>
            </w:pPr>
            <w:r>
              <w:t>Node 1 Private</w:t>
            </w:r>
          </w:p>
        </w:tc>
        <w:tc>
          <w:tcPr>
            <w:tcW w:w="2693" w:type="dxa"/>
            <w:vAlign w:val="top"/>
          </w:tcPr>
          <w:p w:rsidR="00465ED6" w:rsidRDefault="00465ED6" w:rsidP="00452D85">
            <w:pPr>
              <w:ind w:firstLine="0"/>
            </w:pPr>
            <w:r w:rsidRPr="00722C1F">
              <w:t>N/A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880168056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802" w:type="dxa"/>
            <w:vAlign w:val="top"/>
          </w:tcPr>
          <w:p w:rsidR="00465ED6" w:rsidRDefault="00465ED6" w:rsidP="00452D85">
            <w:pPr>
              <w:ind w:firstLine="0"/>
              <w:jc w:val="left"/>
            </w:pPr>
            <w:r>
              <w:t>Node 2 Private</w:t>
            </w:r>
          </w:p>
        </w:tc>
        <w:tc>
          <w:tcPr>
            <w:tcW w:w="2693" w:type="dxa"/>
            <w:vAlign w:val="top"/>
          </w:tcPr>
          <w:p w:rsidR="00465ED6" w:rsidRDefault="00465ED6" w:rsidP="00452D85">
            <w:pPr>
              <w:ind w:firstLine="0"/>
            </w:pPr>
            <w:r w:rsidRPr="00722C1F">
              <w:t>N/A</w:t>
            </w:r>
          </w:p>
        </w:tc>
        <w:tc>
          <w:tcPr>
            <w:tcW w:w="2693" w:type="dxa"/>
          </w:tcPr>
          <w:p w:rsidR="00465ED6" w:rsidRDefault="00465ED6" w:rsidP="00452D85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1941836062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EE5250" w:rsidRDefault="00EE5250" w:rsidP="00EE5250">
      <w:pPr>
        <w:pStyle w:val="Heading5"/>
      </w:pPr>
      <w:r>
        <w:t>Commands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7129"/>
        <w:gridCol w:w="2159"/>
      </w:tblGrid>
      <w:tr w:rsidR="00EE5250" w:rsidRPr="009E037F" w:rsidTr="00896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EE5250" w:rsidRPr="00DA66CB" w:rsidRDefault="00EE5250" w:rsidP="00896570">
            <w:pPr>
              <w:ind w:firstLine="0"/>
              <w:rPr>
                <w:i/>
                <w:lang w:val="vi-VN"/>
              </w:rPr>
            </w:pPr>
            <w:r w:rsidRPr="00DA66CB">
              <w:rPr>
                <w:i/>
              </w:rPr>
              <w:t>Check command</w:t>
            </w:r>
          </w:p>
        </w:tc>
      </w:tr>
      <w:tr w:rsidR="00EE5250" w:rsidRPr="009E037F" w:rsidTr="00896570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EE5250" w:rsidRDefault="00EE5250" w:rsidP="0089657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grid$ srvctl config scan</w:t>
            </w:r>
          </w:p>
          <w:p w:rsidR="00EE5250" w:rsidRDefault="00EE5250" w:rsidP="0089657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nslookup &lt;scanname.domain&gt;</w:t>
            </w:r>
          </w:p>
          <w:p w:rsidR="00EE5250" w:rsidRDefault="00EE5250" w:rsidP="0089657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grid$ </w:t>
            </w:r>
            <w:r w:rsidRPr="00DA66CB">
              <w:rPr>
                <w:rFonts w:ascii="Courier New" w:hAnsi="Courier New" w:cs="Courier New"/>
                <w:sz w:val="20"/>
                <w:szCs w:val="20"/>
              </w:rPr>
              <w:t>oifcfg getif</w:t>
            </w:r>
          </w:p>
          <w:p w:rsidR="00EE5250" w:rsidRDefault="00EE5250" w:rsidP="0089657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ifconfig –a</w:t>
            </w:r>
          </w:p>
          <w:p w:rsidR="00EE5250" w:rsidRDefault="00EE5250" w:rsidP="0089657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grid$ srvctl config vip –n &lt;node name&gt;</w:t>
            </w:r>
          </w:p>
          <w:p w:rsidR="00EE5250" w:rsidRPr="009E037F" w:rsidRDefault="00EE5250" w:rsidP="0089657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66CB">
              <w:rPr>
                <w:rFonts w:ascii="Courier New" w:hAnsi="Courier New" w:cs="Courier New"/>
                <w:sz w:val="20"/>
                <w:szCs w:val="20"/>
              </w:rPr>
              <w:t>SQL&gt; select INST_ID, IP_ADDRESS from GV$CLUSTER_INTERCONNECTS;</w:t>
            </w:r>
          </w:p>
        </w:tc>
      </w:tr>
      <w:tr w:rsidR="00EE5250" w:rsidRPr="00FD3610" w:rsidTr="00896570">
        <w:tblPrEx>
          <w:tblBorders>
            <w:top w:val="single" w:sz="2" w:space="0" w:color="auto"/>
            <w:left w:val="none" w:sz="0" w:space="0" w:color="auto"/>
            <w:bottom w:val="single" w:sz="2" w:space="0" w:color="auto"/>
          </w:tblBorders>
        </w:tblPrEx>
        <w:tc>
          <w:tcPr>
            <w:tcW w:w="7129" w:type="dxa"/>
            <w:tcBorders>
              <w:right w:val="nil"/>
            </w:tcBorders>
            <w:shd w:val="clear" w:color="auto" w:fill="C6D9F1" w:themeFill="text2" w:themeFillTint="33"/>
          </w:tcPr>
          <w:p w:rsidR="00EE5250" w:rsidRPr="005644EB" w:rsidRDefault="00EE5250" w:rsidP="00896570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Check log (please, embeded check log content in the file)</w:t>
            </w:r>
          </w:p>
        </w:tc>
        <w:tc>
          <w:tcPr>
            <w:tcW w:w="2159" w:type="dxa"/>
            <w:tcBorders>
              <w:left w:val="nil"/>
            </w:tcBorders>
            <w:shd w:val="clear" w:color="auto" w:fill="C6D9F1" w:themeFill="text2" w:themeFillTint="33"/>
          </w:tcPr>
          <w:p w:rsidR="00EE5250" w:rsidRPr="005644EB" w:rsidRDefault="00EE5250" w:rsidP="00896570">
            <w:pPr>
              <w:ind w:firstLine="0"/>
              <w:jc w:val="right"/>
              <w:rPr>
                <w:b/>
                <w:i/>
              </w:rPr>
            </w:pPr>
            <w:r w:rsidRPr="000B6A69">
              <w:rPr>
                <w:b/>
                <w:i/>
              </w:rPr>
              <w:object w:dxaOrig="1050" w:dyaOrig="810">
                <v:shape id="_x0000_i1069" type="#_x0000_t75" style="width:53pt;height:40.1pt" o:ole="">
                  <v:imagedata r:id="rId56" o:title=""/>
                </v:shape>
                <o:OLEObject Type="Embed" ProgID="Package" ShapeID="_x0000_i1069" DrawAspect="Content" ObjectID="_1517987495" r:id="rId57"/>
              </w:object>
            </w:r>
          </w:p>
        </w:tc>
      </w:tr>
    </w:tbl>
    <w:p w:rsidR="00233BBF" w:rsidRDefault="00233BBF" w:rsidP="00233BBF">
      <w:pPr>
        <w:pStyle w:val="Heading2"/>
      </w:pPr>
      <w:bookmarkStart w:id="505" w:name="_Toc332729664"/>
      <w:bookmarkStart w:id="506" w:name="_Toc333221452"/>
      <w:r>
        <w:t>Database version</w:t>
      </w:r>
      <w:bookmarkEnd w:id="505"/>
      <w:bookmarkEnd w:id="506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2660"/>
        <w:gridCol w:w="2764"/>
        <w:gridCol w:w="2764"/>
        <w:gridCol w:w="1100"/>
      </w:tblGrid>
      <w:tr w:rsidR="00233BBF" w:rsidTr="00896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233BBF" w:rsidRDefault="00233BBF" w:rsidP="00896570">
            <w:pPr>
              <w:ind w:firstLine="0"/>
            </w:pPr>
            <w:r>
              <w:t>Item</w:t>
            </w:r>
          </w:p>
        </w:tc>
        <w:tc>
          <w:tcPr>
            <w:tcW w:w="2764" w:type="dxa"/>
          </w:tcPr>
          <w:p w:rsidR="00233BBF" w:rsidRDefault="00233BBF" w:rsidP="00896570">
            <w:pPr>
              <w:ind w:firstLine="0"/>
            </w:pPr>
            <w:r>
              <w:t>Recommend</w:t>
            </w:r>
          </w:p>
        </w:tc>
        <w:tc>
          <w:tcPr>
            <w:tcW w:w="2764" w:type="dxa"/>
          </w:tcPr>
          <w:p w:rsidR="00233BBF" w:rsidRDefault="00233BBF" w:rsidP="00896570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233BBF" w:rsidRDefault="00233BBF" w:rsidP="00896570">
            <w:pPr>
              <w:ind w:firstLine="0"/>
            </w:pPr>
            <w:r>
              <w:t>Passed</w:t>
            </w:r>
          </w:p>
        </w:tc>
      </w:tr>
      <w:tr w:rsidR="00465ED6" w:rsidTr="00465ED6">
        <w:tc>
          <w:tcPr>
            <w:tcW w:w="2660" w:type="dxa"/>
          </w:tcPr>
          <w:p w:rsidR="00465ED6" w:rsidRPr="003136E4" w:rsidRDefault="00465ED6" w:rsidP="00896570">
            <w:pPr>
              <w:ind w:firstLine="0"/>
            </w:pPr>
            <w:r>
              <w:t>Grid version</w:t>
            </w:r>
          </w:p>
        </w:tc>
        <w:tc>
          <w:tcPr>
            <w:tcW w:w="2764" w:type="dxa"/>
          </w:tcPr>
          <w:p w:rsidR="00465ED6" w:rsidRDefault="00465ED6" w:rsidP="00896570">
            <w:pPr>
              <w:ind w:firstLine="0"/>
            </w:pPr>
            <w:r>
              <w:t>&gt;=11.2.0.3</w:t>
            </w:r>
          </w:p>
        </w:tc>
        <w:tc>
          <w:tcPr>
            <w:tcW w:w="2764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1840197286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660" w:type="dxa"/>
          </w:tcPr>
          <w:p w:rsidR="00465ED6" w:rsidRPr="003136E4" w:rsidRDefault="00465ED6" w:rsidP="00896570">
            <w:pPr>
              <w:ind w:firstLine="0"/>
            </w:pPr>
            <w:r>
              <w:t>Database version</w:t>
            </w:r>
          </w:p>
        </w:tc>
        <w:tc>
          <w:tcPr>
            <w:tcW w:w="2764" w:type="dxa"/>
          </w:tcPr>
          <w:p w:rsidR="00465ED6" w:rsidRDefault="00465ED6" w:rsidP="00896570">
            <w:pPr>
              <w:ind w:firstLine="0"/>
            </w:pPr>
            <w:r>
              <w:t>&gt;=11.2.0.3</w:t>
            </w:r>
          </w:p>
        </w:tc>
        <w:tc>
          <w:tcPr>
            <w:tcW w:w="2764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1810359264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2660" w:type="dxa"/>
          </w:tcPr>
          <w:p w:rsidR="00465ED6" w:rsidRPr="003136E4" w:rsidRDefault="00465ED6" w:rsidP="00896570">
            <w:pPr>
              <w:ind w:firstLine="0"/>
            </w:pPr>
            <w:r>
              <w:t>Patches applied</w:t>
            </w:r>
          </w:p>
        </w:tc>
        <w:tc>
          <w:tcPr>
            <w:tcW w:w="2764" w:type="dxa"/>
          </w:tcPr>
          <w:p w:rsidR="00465ED6" w:rsidRDefault="00465ED6" w:rsidP="00896570">
            <w:pPr>
              <w:ind w:firstLine="0"/>
            </w:pPr>
            <w:r>
              <w:t>&gt;=11.2.0.3.2</w:t>
            </w:r>
          </w:p>
        </w:tc>
        <w:tc>
          <w:tcPr>
            <w:tcW w:w="2764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1077097657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233BBF" w:rsidRDefault="00233BBF" w:rsidP="00233BBF">
      <w:pPr>
        <w:pStyle w:val="Heading5"/>
      </w:pPr>
      <w:r>
        <w:t>Commands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7129"/>
        <w:gridCol w:w="2159"/>
      </w:tblGrid>
      <w:tr w:rsidR="00233BBF" w:rsidRPr="009E037F" w:rsidTr="00896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233BBF" w:rsidRPr="00DA66CB" w:rsidRDefault="00233BBF" w:rsidP="00896570">
            <w:pPr>
              <w:ind w:firstLine="0"/>
              <w:rPr>
                <w:i/>
                <w:lang w:val="vi-VN"/>
              </w:rPr>
            </w:pPr>
            <w:r w:rsidRPr="00DA66CB">
              <w:rPr>
                <w:i/>
              </w:rPr>
              <w:t>Check command</w:t>
            </w:r>
          </w:p>
        </w:tc>
      </w:tr>
      <w:tr w:rsidR="00233BBF" w:rsidRPr="009E037F" w:rsidTr="00896570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233BBF" w:rsidRDefault="00233BBF" w:rsidP="0089657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84923">
              <w:rPr>
                <w:rFonts w:ascii="Courier New" w:hAnsi="Courier New" w:cs="Courier New"/>
                <w:sz w:val="20"/>
                <w:szCs w:val="20"/>
              </w:rPr>
              <w:t xml:space="preserve">SQL&gt; select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comp_id, com_name, </w:t>
            </w:r>
            <w:r w:rsidRPr="00B84923">
              <w:rPr>
                <w:rFonts w:ascii="Courier New" w:hAnsi="Courier New" w:cs="Courier New"/>
                <w:sz w:val="20"/>
                <w:szCs w:val="20"/>
              </w:rPr>
              <w:t>version, status from dba_registry;</w:t>
            </w:r>
          </w:p>
          <w:p w:rsidR="00233BBF" w:rsidRPr="009E037F" w:rsidRDefault="00233BBF" w:rsidP="0089657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r w:rsidRPr="00B84923">
              <w:rPr>
                <w:rFonts w:ascii="Courier New" w:hAnsi="Courier New" w:cs="Courier New"/>
                <w:sz w:val="20"/>
                <w:szCs w:val="20"/>
              </w:rPr>
              <w:t>opatch lsinventory</w:t>
            </w:r>
          </w:p>
        </w:tc>
      </w:tr>
      <w:tr w:rsidR="00233BBF" w:rsidRPr="00FD3610" w:rsidTr="00896570">
        <w:tblPrEx>
          <w:tblBorders>
            <w:top w:val="single" w:sz="2" w:space="0" w:color="auto"/>
            <w:left w:val="none" w:sz="0" w:space="0" w:color="auto"/>
            <w:bottom w:val="single" w:sz="2" w:space="0" w:color="auto"/>
          </w:tblBorders>
        </w:tblPrEx>
        <w:tc>
          <w:tcPr>
            <w:tcW w:w="7129" w:type="dxa"/>
            <w:tcBorders>
              <w:right w:val="nil"/>
            </w:tcBorders>
            <w:shd w:val="clear" w:color="auto" w:fill="C6D9F1" w:themeFill="text2" w:themeFillTint="33"/>
          </w:tcPr>
          <w:p w:rsidR="00233BBF" w:rsidRPr="005644EB" w:rsidRDefault="00233BBF" w:rsidP="00896570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Check log (please, embeded check log content in the file)</w:t>
            </w:r>
          </w:p>
        </w:tc>
        <w:tc>
          <w:tcPr>
            <w:tcW w:w="2159" w:type="dxa"/>
            <w:tcBorders>
              <w:left w:val="nil"/>
            </w:tcBorders>
            <w:shd w:val="clear" w:color="auto" w:fill="C6D9F1" w:themeFill="text2" w:themeFillTint="33"/>
          </w:tcPr>
          <w:p w:rsidR="00233BBF" w:rsidRPr="005644EB" w:rsidRDefault="00233BBF" w:rsidP="00896570">
            <w:pPr>
              <w:ind w:firstLine="0"/>
              <w:jc w:val="right"/>
              <w:rPr>
                <w:b/>
                <w:i/>
              </w:rPr>
            </w:pPr>
            <w:r w:rsidRPr="000B6A69">
              <w:rPr>
                <w:b/>
                <w:i/>
              </w:rPr>
              <w:object w:dxaOrig="1890" w:dyaOrig="810">
                <v:shape id="_x0000_i1070" type="#_x0000_t75" style="width:94.4pt;height:40.1pt" o:ole="">
                  <v:imagedata r:id="rId58" o:title=""/>
                </v:shape>
                <o:OLEObject Type="Embed" ProgID="Package" ShapeID="_x0000_i1070" DrawAspect="Content" ObjectID="_1517987496" r:id="rId59"/>
              </w:object>
            </w:r>
          </w:p>
        </w:tc>
      </w:tr>
    </w:tbl>
    <w:p w:rsidR="00233BBF" w:rsidRDefault="00233BBF" w:rsidP="00233BBF">
      <w:pPr>
        <w:pStyle w:val="Heading2"/>
      </w:pPr>
      <w:bookmarkStart w:id="507" w:name="_Toc332729665"/>
      <w:bookmarkStart w:id="508" w:name="_Toc333221453"/>
      <w:r>
        <w:t>Database parameters</w:t>
      </w:r>
      <w:bookmarkEnd w:id="507"/>
      <w:bookmarkEnd w:id="508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4796"/>
        <w:gridCol w:w="1833"/>
        <w:gridCol w:w="1559"/>
        <w:gridCol w:w="1100"/>
      </w:tblGrid>
      <w:tr w:rsidR="00233BBF" w:rsidTr="00896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96" w:type="dxa"/>
          </w:tcPr>
          <w:p w:rsidR="00233BBF" w:rsidRDefault="00233BBF" w:rsidP="00896570">
            <w:pPr>
              <w:ind w:firstLine="0"/>
            </w:pPr>
            <w:r>
              <w:t>Item</w:t>
            </w:r>
          </w:p>
        </w:tc>
        <w:tc>
          <w:tcPr>
            <w:tcW w:w="1833" w:type="dxa"/>
          </w:tcPr>
          <w:p w:rsidR="00233BBF" w:rsidRDefault="00233BBF" w:rsidP="00896570">
            <w:pPr>
              <w:ind w:firstLine="0"/>
            </w:pPr>
            <w:r>
              <w:t>Recommend</w:t>
            </w:r>
          </w:p>
        </w:tc>
        <w:tc>
          <w:tcPr>
            <w:tcW w:w="1559" w:type="dxa"/>
          </w:tcPr>
          <w:p w:rsidR="00233BBF" w:rsidRDefault="00233BBF" w:rsidP="00896570">
            <w:pPr>
              <w:ind w:firstLine="0"/>
            </w:pPr>
            <w:r>
              <w:t>Value</w:t>
            </w:r>
          </w:p>
        </w:tc>
        <w:tc>
          <w:tcPr>
            <w:tcW w:w="1100" w:type="dxa"/>
          </w:tcPr>
          <w:p w:rsidR="00233BBF" w:rsidRDefault="00233BBF" w:rsidP="00896570">
            <w:pPr>
              <w:ind w:firstLine="0"/>
            </w:pPr>
            <w:r>
              <w:t>Passed</w:t>
            </w:r>
          </w:p>
        </w:tc>
      </w:tr>
      <w:tr w:rsidR="00465ED6" w:rsidTr="00465ED6">
        <w:tc>
          <w:tcPr>
            <w:tcW w:w="4796" w:type="dxa"/>
          </w:tcPr>
          <w:p w:rsidR="00465ED6" w:rsidRPr="00A924E5" w:rsidRDefault="00465ED6" w:rsidP="00896570">
            <w:pPr>
              <w:ind w:firstLine="0"/>
            </w:pPr>
            <w:r w:rsidRPr="00A924E5">
              <w:t>DB_LOCK_SIZE</w:t>
            </w:r>
          </w:p>
        </w:tc>
        <w:tc>
          <w:tcPr>
            <w:tcW w:w="1833" w:type="dxa"/>
          </w:tcPr>
          <w:p w:rsidR="00465ED6" w:rsidRDefault="00465ED6" w:rsidP="00896570">
            <w:pPr>
              <w:ind w:firstLine="0"/>
            </w:pPr>
            <w:r>
              <w:t>&gt;=4096</w:t>
            </w:r>
          </w:p>
        </w:tc>
        <w:tc>
          <w:tcPr>
            <w:tcW w:w="1559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34502637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4796" w:type="dxa"/>
          </w:tcPr>
          <w:p w:rsidR="00465ED6" w:rsidRPr="00A924E5" w:rsidRDefault="00465ED6" w:rsidP="00896570">
            <w:pPr>
              <w:ind w:firstLine="0"/>
            </w:pPr>
            <w:r w:rsidRPr="00A924E5">
              <w:rPr>
                <w:bCs/>
              </w:rPr>
              <w:t>ACTIVE_INSTANCE_COUNT</w:t>
            </w:r>
          </w:p>
        </w:tc>
        <w:tc>
          <w:tcPr>
            <w:tcW w:w="1833" w:type="dxa"/>
          </w:tcPr>
          <w:p w:rsidR="00465ED6" w:rsidRDefault="00465ED6" w:rsidP="00896570">
            <w:pPr>
              <w:ind w:firstLine="0"/>
            </w:pPr>
            <w:r>
              <w:t>Not set</w:t>
            </w:r>
          </w:p>
        </w:tc>
        <w:tc>
          <w:tcPr>
            <w:tcW w:w="1559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630126114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4796" w:type="dxa"/>
          </w:tcPr>
          <w:p w:rsidR="00465ED6" w:rsidRPr="00A924E5" w:rsidRDefault="00465ED6" w:rsidP="00896570">
            <w:pPr>
              <w:ind w:firstLine="0"/>
              <w:rPr>
                <w:b/>
                <w:bCs/>
              </w:rPr>
            </w:pPr>
            <w:r w:rsidRPr="00A924E5">
              <w:t>PARALLEL_MAX_SERVERS</w:t>
            </w:r>
          </w:p>
        </w:tc>
        <w:tc>
          <w:tcPr>
            <w:tcW w:w="1833" w:type="dxa"/>
          </w:tcPr>
          <w:p w:rsidR="00465ED6" w:rsidRDefault="00465ED6" w:rsidP="00896570">
            <w:pPr>
              <w:ind w:firstLine="0"/>
            </w:pPr>
            <w:r>
              <w:t>=4xCPU</w:t>
            </w:r>
          </w:p>
        </w:tc>
        <w:tc>
          <w:tcPr>
            <w:tcW w:w="1559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421495552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4796" w:type="dxa"/>
          </w:tcPr>
          <w:p w:rsidR="00465ED6" w:rsidRPr="00A924E5" w:rsidRDefault="00465ED6" w:rsidP="00896570">
            <w:pPr>
              <w:ind w:firstLine="0"/>
              <w:rPr>
                <w:b/>
              </w:rPr>
            </w:pPr>
            <w:bookmarkStart w:id="509" w:name="_Hlk326677851"/>
            <w:r w:rsidRPr="00A924E5">
              <w:rPr>
                <w:bCs/>
              </w:rPr>
              <w:t>FAST_START_PARALLEL_ROLLBACK</w:t>
            </w:r>
          </w:p>
        </w:tc>
        <w:tc>
          <w:tcPr>
            <w:tcW w:w="1833" w:type="dxa"/>
          </w:tcPr>
          <w:p w:rsidR="00465ED6" w:rsidRDefault="00465ED6" w:rsidP="00896570">
            <w:pPr>
              <w:ind w:firstLine="0"/>
            </w:pPr>
            <w:r>
              <w:t>=4xCPU</w:t>
            </w:r>
          </w:p>
        </w:tc>
        <w:tc>
          <w:tcPr>
            <w:tcW w:w="1559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1787034040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bookmarkEnd w:id="509"/>
      <w:tr w:rsidR="00465ED6" w:rsidTr="00465ED6">
        <w:tc>
          <w:tcPr>
            <w:tcW w:w="4796" w:type="dxa"/>
          </w:tcPr>
          <w:p w:rsidR="00465ED6" w:rsidRPr="00AD7014" w:rsidRDefault="00465ED6" w:rsidP="00896570">
            <w:pPr>
              <w:ind w:firstLine="0"/>
            </w:pPr>
            <w:r w:rsidRPr="00AD7014">
              <w:t>PRE_PAGE_SGA</w:t>
            </w:r>
          </w:p>
        </w:tc>
        <w:tc>
          <w:tcPr>
            <w:tcW w:w="1833" w:type="dxa"/>
          </w:tcPr>
          <w:p w:rsidR="00465ED6" w:rsidRDefault="00465ED6" w:rsidP="00896570">
            <w:pPr>
              <w:ind w:firstLine="0"/>
            </w:pPr>
            <w:r>
              <w:t>False</w:t>
            </w:r>
          </w:p>
        </w:tc>
        <w:tc>
          <w:tcPr>
            <w:tcW w:w="1559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-1203237343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4796" w:type="dxa"/>
          </w:tcPr>
          <w:p w:rsidR="00465ED6" w:rsidRPr="00AD7014" w:rsidRDefault="00465ED6" w:rsidP="00896570">
            <w:pPr>
              <w:ind w:firstLine="0"/>
            </w:pPr>
            <w:r w:rsidRPr="00AD7014">
              <w:t>LOCAL_LISTENER</w:t>
            </w:r>
          </w:p>
        </w:tc>
        <w:tc>
          <w:tcPr>
            <w:tcW w:w="1833" w:type="dxa"/>
          </w:tcPr>
          <w:p w:rsidR="00465ED6" w:rsidRDefault="00465ED6" w:rsidP="00896570">
            <w:pPr>
              <w:ind w:firstLine="0"/>
            </w:pPr>
            <w:r>
              <w:t>Default values</w:t>
            </w:r>
          </w:p>
        </w:tc>
        <w:tc>
          <w:tcPr>
            <w:tcW w:w="1559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100" w:type="dxa"/>
            <w:vAlign w:val="top"/>
          </w:tcPr>
          <w:sdt>
            <w:sdtPr>
              <w:id w:val="142632245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233BBF" w:rsidRDefault="00233BBF" w:rsidP="00233BBF">
      <w:pPr>
        <w:pStyle w:val="Heading5"/>
      </w:pPr>
      <w:r>
        <w:t>Commands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7129"/>
        <w:gridCol w:w="2159"/>
      </w:tblGrid>
      <w:tr w:rsidR="00233BBF" w:rsidRPr="009E037F" w:rsidTr="00896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233BBF" w:rsidRPr="00DA66CB" w:rsidRDefault="00233BBF" w:rsidP="00896570">
            <w:pPr>
              <w:ind w:firstLine="0"/>
              <w:rPr>
                <w:i/>
                <w:lang w:val="vi-VN"/>
              </w:rPr>
            </w:pPr>
            <w:r w:rsidRPr="00DA66CB">
              <w:rPr>
                <w:i/>
              </w:rPr>
              <w:t>Check command</w:t>
            </w:r>
          </w:p>
        </w:tc>
      </w:tr>
      <w:tr w:rsidR="00233BBF" w:rsidRPr="009E037F" w:rsidTr="00896570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233BBF" w:rsidRPr="009E037F" w:rsidRDefault="00233BBF" w:rsidP="0089657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84923">
              <w:rPr>
                <w:rFonts w:ascii="Courier New" w:hAnsi="Courier New" w:cs="Courier New"/>
                <w:sz w:val="20"/>
                <w:szCs w:val="20"/>
              </w:rPr>
              <w:t>SQL&gt;</w:t>
            </w:r>
            <w:r>
              <w:rPr>
                <w:rFonts w:ascii="Courier New" w:hAnsi="Courier New" w:cs="Courier New"/>
                <w:sz w:val="20"/>
                <w:szCs w:val="20"/>
              </w:rPr>
              <w:t>show parameter &lt;parameter name&gt;</w:t>
            </w:r>
            <w:r w:rsidRPr="00B8492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233BBF" w:rsidRPr="00FD3610" w:rsidTr="00896570">
        <w:tblPrEx>
          <w:tblBorders>
            <w:top w:val="single" w:sz="2" w:space="0" w:color="auto"/>
            <w:left w:val="none" w:sz="0" w:space="0" w:color="auto"/>
            <w:bottom w:val="single" w:sz="2" w:space="0" w:color="auto"/>
          </w:tblBorders>
        </w:tblPrEx>
        <w:tc>
          <w:tcPr>
            <w:tcW w:w="7129" w:type="dxa"/>
            <w:tcBorders>
              <w:right w:val="nil"/>
            </w:tcBorders>
            <w:shd w:val="clear" w:color="auto" w:fill="C6D9F1" w:themeFill="text2" w:themeFillTint="33"/>
          </w:tcPr>
          <w:p w:rsidR="00233BBF" w:rsidRPr="005644EB" w:rsidRDefault="00233BBF" w:rsidP="00896570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Check log (please, embeded check log content in the file)</w:t>
            </w:r>
          </w:p>
        </w:tc>
        <w:tc>
          <w:tcPr>
            <w:tcW w:w="2159" w:type="dxa"/>
            <w:tcBorders>
              <w:left w:val="nil"/>
            </w:tcBorders>
            <w:shd w:val="clear" w:color="auto" w:fill="C6D9F1" w:themeFill="text2" w:themeFillTint="33"/>
          </w:tcPr>
          <w:p w:rsidR="00233BBF" w:rsidRPr="005644EB" w:rsidRDefault="00233BBF" w:rsidP="00896570">
            <w:pPr>
              <w:ind w:firstLine="0"/>
              <w:jc w:val="right"/>
              <w:rPr>
                <w:b/>
                <w:i/>
              </w:rPr>
            </w:pPr>
            <w:r w:rsidRPr="000B6A69">
              <w:rPr>
                <w:b/>
                <w:i/>
              </w:rPr>
              <w:object w:dxaOrig="1425" w:dyaOrig="810">
                <v:shape id="_x0000_i1071" type="#_x0000_t75" style="width:71.3pt;height:40.1pt" o:ole="">
                  <v:imagedata r:id="rId60" o:title=""/>
                </v:shape>
                <o:OLEObject Type="Embed" ProgID="Package" ShapeID="_x0000_i1071" DrawAspect="Content" ObjectID="_1517987497" r:id="rId61"/>
              </w:object>
            </w:r>
          </w:p>
        </w:tc>
      </w:tr>
    </w:tbl>
    <w:p w:rsidR="00233BBF" w:rsidRDefault="00233BBF" w:rsidP="00233BBF">
      <w:pPr>
        <w:pStyle w:val="Heading2"/>
      </w:pPr>
      <w:bookmarkStart w:id="510" w:name="_Toc332729666"/>
      <w:bookmarkStart w:id="511" w:name="_Toc333221454"/>
      <w:r>
        <w:t>ASM configuration</w:t>
      </w:r>
      <w:bookmarkEnd w:id="510"/>
      <w:bookmarkEnd w:id="511"/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4350"/>
        <w:gridCol w:w="1913"/>
        <w:gridCol w:w="1914"/>
        <w:gridCol w:w="1088"/>
      </w:tblGrid>
      <w:tr w:rsidR="00233BBF" w:rsidTr="00896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0" w:type="dxa"/>
          </w:tcPr>
          <w:p w:rsidR="00233BBF" w:rsidRDefault="00233BBF" w:rsidP="00896570">
            <w:pPr>
              <w:ind w:firstLine="0"/>
            </w:pPr>
            <w:r>
              <w:t>Item</w:t>
            </w:r>
          </w:p>
        </w:tc>
        <w:tc>
          <w:tcPr>
            <w:tcW w:w="1913" w:type="dxa"/>
          </w:tcPr>
          <w:p w:rsidR="00233BBF" w:rsidRDefault="00233BBF" w:rsidP="00896570">
            <w:pPr>
              <w:ind w:firstLine="0"/>
            </w:pPr>
            <w:r>
              <w:t>Recommend</w:t>
            </w:r>
          </w:p>
        </w:tc>
        <w:tc>
          <w:tcPr>
            <w:tcW w:w="1914" w:type="dxa"/>
          </w:tcPr>
          <w:p w:rsidR="00233BBF" w:rsidRDefault="00233BBF" w:rsidP="00896570">
            <w:pPr>
              <w:ind w:firstLine="0"/>
            </w:pPr>
            <w:r>
              <w:t>Value</w:t>
            </w:r>
          </w:p>
        </w:tc>
        <w:tc>
          <w:tcPr>
            <w:tcW w:w="1088" w:type="dxa"/>
          </w:tcPr>
          <w:p w:rsidR="00233BBF" w:rsidRDefault="00233BBF" w:rsidP="00896570">
            <w:pPr>
              <w:ind w:firstLine="0"/>
            </w:pPr>
            <w:r>
              <w:t>Passed</w:t>
            </w:r>
          </w:p>
        </w:tc>
      </w:tr>
      <w:tr w:rsidR="00465ED6" w:rsidTr="00465ED6">
        <w:tc>
          <w:tcPr>
            <w:tcW w:w="4350" w:type="dxa"/>
            <w:vAlign w:val="top"/>
          </w:tcPr>
          <w:p w:rsidR="00465ED6" w:rsidRPr="00FD22E5" w:rsidRDefault="00465ED6" w:rsidP="00896570">
            <w:pPr>
              <w:ind w:firstLine="0"/>
              <w:jc w:val="left"/>
            </w:pPr>
            <w:r>
              <w:t>ASM AU</w:t>
            </w:r>
          </w:p>
        </w:tc>
        <w:tc>
          <w:tcPr>
            <w:tcW w:w="1913" w:type="dxa"/>
            <w:vAlign w:val="top"/>
          </w:tcPr>
          <w:p w:rsidR="00465ED6" w:rsidRDefault="00465ED6" w:rsidP="00896570">
            <w:pPr>
              <w:ind w:firstLine="0"/>
              <w:jc w:val="left"/>
            </w:pPr>
            <w:r>
              <w:t>4MB</w:t>
            </w:r>
          </w:p>
        </w:tc>
        <w:tc>
          <w:tcPr>
            <w:tcW w:w="1914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088" w:type="dxa"/>
            <w:vAlign w:val="top"/>
          </w:tcPr>
          <w:sdt>
            <w:sdtPr>
              <w:id w:val="-535271182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4350" w:type="dxa"/>
            <w:vAlign w:val="top"/>
          </w:tcPr>
          <w:p w:rsidR="00465ED6" w:rsidRPr="00FD22E5" w:rsidRDefault="00465ED6" w:rsidP="00896570">
            <w:pPr>
              <w:ind w:firstLine="0"/>
              <w:jc w:val="left"/>
            </w:pPr>
            <w:r>
              <w:t>Number of diskgroups for data</w:t>
            </w:r>
          </w:p>
        </w:tc>
        <w:tc>
          <w:tcPr>
            <w:tcW w:w="1913" w:type="dxa"/>
            <w:vAlign w:val="top"/>
          </w:tcPr>
          <w:p w:rsidR="00465ED6" w:rsidRDefault="00465ED6" w:rsidP="00896570">
            <w:pPr>
              <w:ind w:firstLine="0"/>
              <w:jc w:val="left"/>
            </w:pPr>
            <w:r>
              <w:t>&lt;=2</w:t>
            </w:r>
          </w:p>
        </w:tc>
        <w:tc>
          <w:tcPr>
            <w:tcW w:w="1914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088" w:type="dxa"/>
            <w:vAlign w:val="top"/>
          </w:tcPr>
          <w:sdt>
            <w:sdtPr>
              <w:id w:val="667519202"/>
            </w:sdtPr>
            <w:sdtEndPr/>
            <w:sdtContent>
              <w:p w:rsidR="00465ED6" w:rsidRDefault="00465ED6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465ED6" w:rsidTr="00465ED6">
        <w:tc>
          <w:tcPr>
            <w:tcW w:w="4350" w:type="dxa"/>
            <w:vAlign w:val="top"/>
          </w:tcPr>
          <w:p w:rsidR="00465ED6" w:rsidRDefault="00465ED6" w:rsidP="00896570">
            <w:pPr>
              <w:ind w:firstLine="0"/>
              <w:jc w:val="left"/>
            </w:pPr>
            <w:r>
              <w:t>Number of diskgroups for cluster</w:t>
            </w:r>
          </w:p>
        </w:tc>
        <w:tc>
          <w:tcPr>
            <w:tcW w:w="1913" w:type="dxa"/>
            <w:vAlign w:val="top"/>
          </w:tcPr>
          <w:p w:rsidR="00465ED6" w:rsidRDefault="00465ED6" w:rsidP="00896570">
            <w:pPr>
              <w:ind w:firstLine="0"/>
              <w:jc w:val="left"/>
            </w:pPr>
            <w:r>
              <w:t>&lt;=1</w:t>
            </w:r>
          </w:p>
        </w:tc>
        <w:tc>
          <w:tcPr>
            <w:tcW w:w="1914" w:type="dxa"/>
          </w:tcPr>
          <w:p w:rsidR="00465ED6" w:rsidRDefault="00465ED6" w:rsidP="00896570">
            <w:pPr>
              <w:ind w:firstLine="0"/>
            </w:pPr>
          </w:p>
        </w:tc>
        <w:tc>
          <w:tcPr>
            <w:tcW w:w="1088" w:type="dxa"/>
            <w:vAlign w:val="top"/>
          </w:tcPr>
          <w:sdt>
            <w:sdtPr>
              <w:id w:val="624052239"/>
            </w:sdtPr>
            <w:sdtEndPr/>
            <w:sdtContent>
              <w:p w:rsidR="00465ED6" w:rsidRDefault="005E7A2B" w:rsidP="00465ED6">
                <w:pPr>
                  <w:ind w:firstLine="0"/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5E560A" w:rsidRDefault="005E560A" w:rsidP="005E560A">
      <w:pPr>
        <w:pStyle w:val="HTMLPreformatted"/>
        <w:rPr>
          <w:ins w:id="512" w:author="Nguyen Tien Hiep" w:date="2012-08-28T15:12:00Z"/>
          <w:color w:val="000000"/>
        </w:rPr>
      </w:pPr>
    </w:p>
    <w:p w:rsidR="005E560A" w:rsidRPr="005E560A" w:rsidRDefault="005E560A">
      <w:pPr>
        <w:pStyle w:val="ListParagraph"/>
        <w:numPr>
          <w:ilvl w:val="0"/>
          <w:numId w:val="3"/>
        </w:numPr>
        <w:tabs>
          <w:tab w:val="clear" w:pos="709"/>
          <w:tab w:val="left" w:pos="851"/>
        </w:tabs>
        <w:rPr>
          <w:ins w:id="513" w:author="Nguyen Tien Hiep" w:date="2012-08-28T15:12:00Z"/>
          <w:rPrChange w:id="514" w:author="Nguyen Tien Hiep" w:date="2012-08-28T15:13:00Z">
            <w:rPr>
              <w:ins w:id="515" w:author="Nguyen Tien Hiep" w:date="2012-08-28T15:12:00Z"/>
              <w:color w:val="000000"/>
            </w:rPr>
          </w:rPrChange>
        </w:rPr>
        <w:pPrChange w:id="516" w:author="Nguyen Tien Hiep" w:date="2012-08-28T15:13:00Z">
          <w:pPr>
            <w:pStyle w:val="HTMLPreformatted"/>
          </w:pPr>
        </w:pPrChange>
      </w:pPr>
      <w:ins w:id="517" w:author="Nguyen Tien Hiep" w:date="2012-08-28T15:12:00Z">
        <w:r w:rsidRPr="005E560A">
          <w:rPr>
            <w:rPrChange w:id="518" w:author="Nguyen Tien Hiep" w:date="2012-08-28T15:13:00Z">
              <w:rPr>
                <w:color w:val="000000"/>
              </w:rPr>
            </w:rPrChange>
          </w:rPr>
          <w:t>Do not add more than 2 TB size disk to a diskgroup.</w:t>
        </w:r>
      </w:ins>
    </w:p>
    <w:p w:rsidR="00233BBF" w:rsidRDefault="00233BBF" w:rsidP="00233BBF">
      <w:pPr>
        <w:pStyle w:val="Heading5"/>
      </w:pPr>
      <w:r>
        <w:t>Commands</w:t>
      </w:r>
    </w:p>
    <w:tbl>
      <w:tblPr>
        <w:tblStyle w:val="HyperlogyTableStyle"/>
        <w:tblW w:w="0" w:type="auto"/>
        <w:tblLook w:val="04A0" w:firstRow="1" w:lastRow="0" w:firstColumn="1" w:lastColumn="0" w:noHBand="0" w:noVBand="1"/>
      </w:tblPr>
      <w:tblGrid>
        <w:gridCol w:w="7129"/>
        <w:gridCol w:w="2159"/>
      </w:tblGrid>
      <w:tr w:rsidR="00233BBF" w:rsidRPr="009E037F" w:rsidTr="00896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</w:tcPr>
          <w:p w:rsidR="00233BBF" w:rsidRPr="00DA66CB" w:rsidRDefault="00233BBF" w:rsidP="00896570">
            <w:pPr>
              <w:ind w:firstLine="0"/>
              <w:rPr>
                <w:i/>
                <w:lang w:val="vi-VN"/>
              </w:rPr>
            </w:pPr>
            <w:r w:rsidRPr="00DA66CB">
              <w:rPr>
                <w:i/>
              </w:rPr>
              <w:t>Check command</w:t>
            </w:r>
          </w:p>
        </w:tc>
      </w:tr>
      <w:tr w:rsidR="00233BBF" w:rsidRPr="009E037F" w:rsidTr="00896570">
        <w:tc>
          <w:tcPr>
            <w:tcW w:w="9288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000000" w:themeFill="text1"/>
          </w:tcPr>
          <w:p w:rsidR="00233BBF" w:rsidRPr="009E037F" w:rsidRDefault="00233BBF" w:rsidP="0089657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84923">
              <w:rPr>
                <w:rFonts w:ascii="Courier New" w:hAnsi="Courier New" w:cs="Courier New"/>
                <w:sz w:val="20"/>
                <w:szCs w:val="20"/>
              </w:rPr>
              <w:t>SQL&gt;</w:t>
            </w:r>
            <w:r w:rsidRPr="006231F3">
              <w:rPr>
                <w:rFonts w:ascii="Courier New" w:hAnsi="Courier New" w:cs="Courier New"/>
                <w:sz w:val="20"/>
                <w:szCs w:val="20"/>
              </w:rPr>
              <w:t>select group_number, name, allocation_unit_size/1024/1024 sizeinMB from v$asm_diskgroup;</w:t>
            </w:r>
          </w:p>
        </w:tc>
      </w:tr>
      <w:tr w:rsidR="00233BBF" w:rsidRPr="00FD3610" w:rsidTr="00896570">
        <w:tblPrEx>
          <w:tblBorders>
            <w:top w:val="single" w:sz="2" w:space="0" w:color="auto"/>
            <w:left w:val="none" w:sz="0" w:space="0" w:color="auto"/>
            <w:bottom w:val="single" w:sz="2" w:space="0" w:color="auto"/>
          </w:tblBorders>
        </w:tblPrEx>
        <w:tc>
          <w:tcPr>
            <w:tcW w:w="7129" w:type="dxa"/>
            <w:tcBorders>
              <w:right w:val="nil"/>
            </w:tcBorders>
            <w:shd w:val="clear" w:color="auto" w:fill="C6D9F1" w:themeFill="text2" w:themeFillTint="33"/>
          </w:tcPr>
          <w:p w:rsidR="00233BBF" w:rsidRPr="005644EB" w:rsidRDefault="00233BBF" w:rsidP="00896570">
            <w:pPr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Check log (please, embeded check log content in the file)</w:t>
            </w:r>
          </w:p>
        </w:tc>
        <w:tc>
          <w:tcPr>
            <w:tcW w:w="2159" w:type="dxa"/>
            <w:tcBorders>
              <w:left w:val="nil"/>
            </w:tcBorders>
            <w:shd w:val="clear" w:color="auto" w:fill="C6D9F1" w:themeFill="text2" w:themeFillTint="33"/>
          </w:tcPr>
          <w:p w:rsidR="00233BBF" w:rsidRPr="005644EB" w:rsidRDefault="00233BBF" w:rsidP="00896570">
            <w:pPr>
              <w:ind w:firstLine="0"/>
              <w:jc w:val="right"/>
              <w:rPr>
                <w:b/>
                <w:i/>
              </w:rPr>
            </w:pPr>
            <w:r w:rsidRPr="000B6A69">
              <w:rPr>
                <w:b/>
                <w:i/>
              </w:rPr>
              <w:object w:dxaOrig="720" w:dyaOrig="810">
                <v:shape id="_x0000_i1072" type="#_x0000_t75" style="width:36pt;height:40.1pt" o:ole="">
                  <v:imagedata r:id="rId62" o:title=""/>
                </v:shape>
                <o:OLEObject Type="Embed" ProgID="Package" ShapeID="_x0000_i1072" DrawAspect="Content" ObjectID="_1517987498" r:id="rId63"/>
              </w:object>
            </w:r>
          </w:p>
        </w:tc>
      </w:tr>
    </w:tbl>
    <w:p w:rsidR="00F805FB" w:rsidDel="00900E84" w:rsidRDefault="00F805FB">
      <w:pPr>
        <w:pStyle w:val="Heading1"/>
        <w:rPr>
          <w:del w:id="519" w:author="Sony Vaio" w:date="2016-02-26T10:22:00Z"/>
        </w:rPr>
      </w:pPr>
      <w:bookmarkStart w:id="520" w:name="_Toc333221455"/>
      <w:del w:id="521" w:author="Sony Vaio" w:date="2016-02-26T10:22:00Z">
        <w:r w:rsidDel="00900E84">
          <w:delText>References</w:delText>
        </w:r>
        <w:bookmarkEnd w:id="520"/>
      </w:del>
    </w:p>
    <w:p w:rsidR="008F75EB" w:rsidDel="00900E84" w:rsidRDefault="008F75EB">
      <w:pPr>
        <w:pStyle w:val="Heading1"/>
        <w:rPr>
          <w:del w:id="522" w:author="Sony Vaio" w:date="2016-02-26T10:22:00Z"/>
        </w:rPr>
        <w:pPrChange w:id="523" w:author="Sony Vaio" w:date="2016-02-26T10:22:00Z">
          <w:pPr>
            <w:pStyle w:val="ListParagraph"/>
            <w:numPr>
              <w:numId w:val="3"/>
            </w:numPr>
            <w:tabs>
              <w:tab w:val="clear" w:pos="709"/>
              <w:tab w:val="left" w:pos="851"/>
            </w:tabs>
            <w:ind w:left="736" w:hanging="368"/>
          </w:pPr>
        </w:pPrChange>
      </w:pPr>
      <w:del w:id="524" w:author="Sony Vaio" w:date="2016-02-26T10:22:00Z">
        <w:r w:rsidDel="00900E84">
          <w:delText>Oracle® Grid Infrastructure Installation Guide 11g Release 2 (11.2) for Solaris Operating System - Part Number E17213-04</w:delText>
        </w:r>
      </w:del>
    </w:p>
    <w:p w:rsidR="00F805FB" w:rsidDel="00900E84" w:rsidRDefault="00F805FB">
      <w:pPr>
        <w:pStyle w:val="Heading1"/>
        <w:rPr>
          <w:del w:id="525" w:author="Sony Vaio" w:date="2016-02-26T10:22:00Z"/>
        </w:rPr>
        <w:pPrChange w:id="526" w:author="Sony Vaio" w:date="2016-02-26T10:22:00Z">
          <w:pPr>
            <w:pStyle w:val="ListParagraph"/>
            <w:numPr>
              <w:numId w:val="3"/>
            </w:numPr>
            <w:tabs>
              <w:tab w:val="clear" w:pos="709"/>
              <w:tab w:val="left" w:pos="851"/>
            </w:tabs>
            <w:ind w:left="736" w:hanging="368"/>
          </w:pPr>
        </w:pPrChange>
      </w:pPr>
      <w:del w:id="527" w:author="Sony Vaio" w:date="2016-02-26T10:22:00Z">
        <w:r w:rsidRPr="00F805FB" w:rsidDel="00900E84">
          <w:delText>RAC and Oracle Clusterware Best Practices and Starter Kit (Solaris) [ID 811280.1]</w:delText>
        </w:r>
      </w:del>
    </w:p>
    <w:p w:rsidR="00F805FB" w:rsidRPr="00F805FB" w:rsidDel="00900E84" w:rsidRDefault="00F805FB">
      <w:pPr>
        <w:pStyle w:val="Heading1"/>
        <w:rPr>
          <w:del w:id="528" w:author="Sony Vaio" w:date="2016-02-26T10:22:00Z"/>
        </w:rPr>
        <w:pPrChange w:id="529" w:author="Sony Vaio" w:date="2016-02-26T10:22:00Z">
          <w:pPr>
            <w:pStyle w:val="ListParagraph"/>
            <w:numPr>
              <w:numId w:val="3"/>
            </w:numPr>
            <w:tabs>
              <w:tab w:val="clear" w:pos="709"/>
              <w:tab w:val="left" w:pos="851"/>
            </w:tabs>
            <w:ind w:left="736" w:hanging="368"/>
          </w:pPr>
        </w:pPrChange>
      </w:pPr>
      <w:del w:id="530" w:author="Sony Vaio" w:date="2016-02-26T10:22:00Z">
        <w:r w:rsidRPr="00F805FB" w:rsidDel="00900E84">
          <w:delText>Oracle Database on Unix AIX,HP-UX,Linux,Mac OS X,Solaris,Tru64 Unix Operating Systems Installation and Configuration Requirements Quick Reference (8.0.5 to 11.2) [ID 169706.1]</w:delText>
        </w:r>
      </w:del>
    </w:p>
    <w:p w:rsidR="00F805FB" w:rsidRPr="00F805FB" w:rsidDel="00900E84" w:rsidRDefault="00F805FB">
      <w:pPr>
        <w:pStyle w:val="Heading1"/>
        <w:rPr>
          <w:del w:id="531" w:author="Sony Vaio" w:date="2016-02-26T10:22:00Z"/>
        </w:rPr>
        <w:pPrChange w:id="532" w:author="Sony Vaio" w:date="2016-02-26T10:22:00Z">
          <w:pPr>
            <w:pStyle w:val="ListParagraph"/>
            <w:numPr>
              <w:numId w:val="3"/>
            </w:numPr>
            <w:tabs>
              <w:tab w:val="clear" w:pos="709"/>
              <w:tab w:val="left" w:pos="851"/>
            </w:tabs>
            <w:ind w:left="736" w:hanging="368"/>
          </w:pPr>
        </w:pPrChange>
      </w:pPr>
      <w:del w:id="533" w:author="Sony Vaio" w:date="2016-02-26T10:22:00Z">
        <w:r w:rsidRPr="00F805FB" w:rsidDel="00900E84">
          <w:delText>How Solaris 10 (and later) Integrates System V Inter-Process Communication (IPC) Resource Controls [ID 1006158.1]</w:delText>
        </w:r>
      </w:del>
    </w:p>
    <w:p w:rsidR="00F805FB" w:rsidRPr="00F805FB" w:rsidDel="00900E84" w:rsidRDefault="00F805FB">
      <w:pPr>
        <w:pStyle w:val="Heading1"/>
        <w:rPr>
          <w:del w:id="534" w:author="Sony Vaio" w:date="2016-02-26T10:22:00Z"/>
        </w:rPr>
        <w:pPrChange w:id="535" w:author="Sony Vaio" w:date="2016-02-26T10:22:00Z">
          <w:pPr>
            <w:pStyle w:val="ListParagraph"/>
            <w:numPr>
              <w:numId w:val="3"/>
            </w:numPr>
            <w:tabs>
              <w:tab w:val="clear" w:pos="709"/>
              <w:tab w:val="left" w:pos="851"/>
            </w:tabs>
            <w:ind w:left="736" w:hanging="368"/>
          </w:pPr>
        </w:pPrChange>
      </w:pPr>
      <w:del w:id="536" w:author="Sony Vaio" w:date="2016-02-26T10:22:00Z">
        <w:r w:rsidRPr="00F805FB" w:rsidDel="00900E84">
          <w:delText>RAC and Oracle Clusterware Best Practices and Starter Kit (Platform Independent) [ID 810394.1]</w:delText>
        </w:r>
      </w:del>
    </w:p>
    <w:p w:rsidR="00F805FB" w:rsidRPr="00F805FB" w:rsidDel="00900E84" w:rsidRDefault="00F805FB">
      <w:pPr>
        <w:pStyle w:val="Heading1"/>
        <w:rPr>
          <w:del w:id="537" w:author="Sony Vaio" w:date="2016-02-26T10:22:00Z"/>
        </w:rPr>
        <w:pPrChange w:id="538" w:author="Sony Vaio" w:date="2016-02-26T10:22:00Z">
          <w:pPr>
            <w:pStyle w:val="ListParagraph"/>
            <w:numPr>
              <w:numId w:val="3"/>
            </w:numPr>
            <w:tabs>
              <w:tab w:val="clear" w:pos="709"/>
              <w:tab w:val="left" w:pos="851"/>
            </w:tabs>
            <w:ind w:left="736" w:hanging="368"/>
          </w:pPr>
        </w:pPrChange>
      </w:pPr>
      <w:del w:id="539" w:author="Sony Vaio" w:date="2016-02-26T10:22:00Z">
        <w:r w:rsidRPr="00F805FB" w:rsidDel="00900E84">
          <w:delText>ASM Technical Best Practices [ID 265633.1]</w:delText>
        </w:r>
      </w:del>
    </w:p>
    <w:p w:rsidR="00F805FB" w:rsidDel="00900E84" w:rsidRDefault="00F805FB">
      <w:pPr>
        <w:pStyle w:val="Heading1"/>
        <w:rPr>
          <w:del w:id="540" w:author="Sony Vaio" w:date="2016-02-26T10:22:00Z"/>
        </w:rPr>
        <w:pPrChange w:id="541" w:author="Sony Vaio" w:date="2016-02-26T10:22:00Z">
          <w:pPr>
            <w:pStyle w:val="ListParagraph"/>
            <w:numPr>
              <w:numId w:val="3"/>
            </w:numPr>
            <w:tabs>
              <w:tab w:val="clear" w:pos="709"/>
              <w:tab w:val="left" w:pos="851"/>
            </w:tabs>
            <w:ind w:left="736" w:hanging="368"/>
          </w:pPr>
        </w:pPrChange>
      </w:pPr>
      <w:del w:id="542" w:author="Sony Vaio" w:date="2016-02-26T10:22:00Z">
        <w:r w:rsidRPr="00F805FB" w:rsidDel="00900E84">
          <w:delText>Oracle® Database High Availability Best Practices11g Release 2 (11.2)</w:delText>
        </w:r>
        <w:r w:rsidR="00480FA5" w:rsidDel="00900E84">
          <w:delText xml:space="preserve"> - </w:delText>
        </w:r>
        <w:r w:rsidR="00480FA5" w:rsidRPr="00480FA5" w:rsidDel="00900E84">
          <w:delText>Part Number E18951-03</w:delText>
        </w:r>
      </w:del>
    </w:p>
    <w:p w:rsidR="00480FA5" w:rsidDel="00900E84" w:rsidRDefault="00480FA5">
      <w:pPr>
        <w:pStyle w:val="Heading1"/>
        <w:rPr>
          <w:del w:id="543" w:author="Sony Vaio" w:date="2016-02-26T10:22:00Z"/>
        </w:rPr>
        <w:pPrChange w:id="544" w:author="Sony Vaio" w:date="2016-02-26T10:22:00Z">
          <w:pPr>
            <w:pStyle w:val="ListParagraph"/>
            <w:numPr>
              <w:numId w:val="3"/>
            </w:numPr>
            <w:tabs>
              <w:tab w:val="clear" w:pos="709"/>
              <w:tab w:val="left" w:pos="851"/>
            </w:tabs>
            <w:ind w:left="736" w:hanging="368"/>
          </w:pPr>
        </w:pPrChange>
      </w:pPr>
      <w:del w:id="545" w:author="Sony Vaio" w:date="2016-02-26T10:22:00Z">
        <w:r w:rsidRPr="00480FA5" w:rsidDel="00900E84">
          <w:delText>Oracle® Automatic Storage Management Administrator's Guide11g Release 2 (11.2)</w:delText>
        </w:r>
        <w:r w:rsidDel="00900E84">
          <w:delText xml:space="preserve"> - </w:delText>
        </w:r>
        <w:r w:rsidRPr="00480FA5" w:rsidDel="00900E84">
          <w:delText>Part Number E18951-03</w:delText>
        </w:r>
      </w:del>
    </w:p>
    <w:p w:rsidR="00D36D2B" w:rsidRDefault="00F805FB">
      <w:pPr>
        <w:pStyle w:val="Heading1"/>
        <w:pPrChange w:id="546" w:author="Sony Vaio" w:date="2016-02-26T10:22:00Z">
          <w:pPr>
            <w:pStyle w:val="ListParagraph"/>
            <w:numPr>
              <w:numId w:val="3"/>
            </w:numPr>
            <w:tabs>
              <w:tab w:val="clear" w:pos="709"/>
              <w:tab w:val="left" w:pos="851"/>
            </w:tabs>
            <w:ind w:left="736" w:hanging="368"/>
          </w:pPr>
        </w:pPrChange>
      </w:pPr>
      <w:del w:id="547" w:author="Sony Vaio" w:date="2016-02-26T10:22:00Z">
        <w:r w:rsidRPr="00F805FB" w:rsidDel="00900E84">
          <w:delText>Top 11 Things to do NOW to Stabilize your RAC Cluster Environment [ID 1344678.1]</w:delText>
        </w:r>
        <w:r w:rsidR="00D36D2B" w:rsidDel="00900E84">
          <w:delText>Đop 11 Things to do e</w:delText>
        </w:r>
      </w:del>
    </w:p>
    <w:sectPr w:rsidR="00D36D2B" w:rsidSect="003F0875">
      <w:headerReference w:type="default" r:id="rId64"/>
      <w:footerReference w:type="default" r:id="rId65"/>
      <w:pgSz w:w="11907" w:h="16840" w:code="9"/>
      <w:pgMar w:top="1418" w:right="1134" w:bottom="1418" w:left="1701" w:header="454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D72" w:rsidRDefault="00122D72" w:rsidP="00FD7E25">
      <w:pPr>
        <w:spacing w:after="0" w:line="240" w:lineRule="auto"/>
      </w:pPr>
      <w:r>
        <w:separator/>
      </w:r>
    </w:p>
  </w:endnote>
  <w:endnote w:type="continuationSeparator" w:id="0">
    <w:p w:rsidR="00122D72" w:rsidRDefault="00122D72" w:rsidP="00FD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D72" w:rsidRDefault="00122D72" w:rsidP="005B07C2">
    <w:pPr>
      <w:pStyle w:val="Footer"/>
      <w:tabs>
        <w:tab w:val="clear" w:pos="9360"/>
        <w:tab w:val="right" w:pos="9072"/>
      </w:tabs>
      <w:ind w:firstLine="0"/>
    </w:pPr>
    <w:del w:id="554" w:author="Sony Vaio" w:date="2016-02-26T10:22:00Z">
      <w:r w:rsidRPr="00CB43D0" w:rsidDel="00D85D2B">
        <w:rPr>
          <w:rFonts w:ascii="Verdana" w:hAnsi="Verdana"/>
          <w:b/>
          <w:color w:val="A6A6A6" w:themeColor="background1" w:themeShade="A6"/>
          <w:sz w:val="18"/>
          <w:szCs w:val="18"/>
        </w:rPr>
        <w:delText>Copyright by Hyperlogy</w:delText>
      </w:r>
    </w:del>
    <w:r>
      <w:tab/>
    </w:r>
    <w:r>
      <w:tab/>
    </w:r>
    <w:r w:rsidR="009908DD">
      <w:fldChar w:fldCharType="begin"/>
    </w:r>
    <w:r w:rsidR="009908DD">
      <w:instrText xml:space="preserve"> PAGE   \* MERGEFORMAT </w:instrText>
    </w:r>
    <w:r w:rsidR="009908DD">
      <w:fldChar w:fldCharType="separate"/>
    </w:r>
    <w:r w:rsidR="002C1F43">
      <w:rPr>
        <w:noProof/>
      </w:rPr>
      <w:t>21</w:t>
    </w:r>
    <w:r w:rsidR="009908D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D72" w:rsidRDefault="00122D72" w:rsidP="00FD7E25">
      <w:pPr>
        <w:spacing w:after="0" w:line="240" w:lineRule="auto"/>
      </w:pPr>
      <w:r>
        <w:separator/>
      </w:r>
    </w:p>
  </w:footnote>
  <w:footnote w:type="continuationSeparator" w:id="0">
    <w:p w:rsidR="00122D72" w:rsidRDefault="00122D72" w:rsidP="00FD7E25">
      <w:pPr>
        <w:spacing w:after="0" w:line="240" w:lineRule="auto"/>
      </w:pPr>
      <w:r>
        <w:continuationSeparator/>
      </w:r>
    </w:p>
  </w:footnote>
  <w:footnote w:id="1">
    <w:p w:rsidR="00122D72" w:rsidDel="00D85D2B" w:rsidRDefault="00122D72" w:rsidP="007D78E8">
      <w:pPr>
        <w:pStyle w:val="FootnoteText"/>
        <w:rPr>
          <w:del w:id="428" w:author="Sony Vaio" w:date="2016-02-26T10:22:00Z"/>
        </w:rPr>
      </w:pPr>
      <w:del w:id="429" w:author="Sony Vaio" w:date="2016-02-26T10:22:00Z">
        <w:r w:rsidDel="00D85D2B">
          <w:rPr>
            <w:rStyle w:val="FootnoteReference"/>
          </w:rPr>
          <w:footnoteRef/>
        </w:r>
        <w:r w:rsidDel="00D85D2B">
          <w:delText xml:space="preserve"> If you are installing Oracle 11.2.0.2, please check note </w:delText>
        </w:r>
        <w:r w:rsidRPr="00E51386" w:rsidDel="00D85D2B">
          <w:delText>1346207.1</w:delText>
        </w:r>
      </w:del>
    </w:p>
  </w:footnote>
  <w:footnote w:id="2">
    <w:p w:rsidR="00122D72" w:rsidRDefault="00122D72" w:rsidP="005E7A2B">
      <w:pPr>
        <w:pStyle w:val="FootnoteText"/>
      </w:pPr>
      <w:r>
        <w:rPr>
          <w:rStyle w:val="FootnoteReference"/>
        </w:rPr>
        <w:footnoteRef/>
      </w:r>
      <w:r>
        <w:t xml:space="preserve"> According to note </w:t>
      </w:r>
      <w:r w:rsidRPr="005E7A2B">
        <w:t>1006158.1</w:t>
      </w:r>
    </w:p>
  </w:footnote>
  <w:footnote w:id="3">
    <w:p w:rsidR="00122D72" w:rsidRDefault="00122D72" w:rsidP="005E7A2B">
      <w:pPr>
        <w:pStyle w:val="FootnoteText"/>
      </w:pPr>
      <w:r>
        <w:rPr>
          <w:rStyle w:val="FootnoteReference"/>
        </w:rPr>
        <w:footnoteRef/>
      </w:r>
      <w:r>
        <w:t xml:space="preserve"> According to note </w:t>
      </w:r>
      <w:r w:rsidRPr="005E7A2B">
        <w:t>1006158.1</w:t>
      </w:r>
    </w:p>
  </w:footnote>
  <w:footnote w:id="4">
    <w:p w:rsidR="00122D72" w:rsidRDefault="00122D72" w:rsidP="002009D0">
      <w:pPr>
        <w:pStyle w:val="FootnoteText"/>
      </w:pPr>
      <w:r>
        <w:rPr>
          <w:rStyle w:val="FootnoteReference"/>
        </w:rPr>
        <w:footnoteRef/>
      </w:r>
      <w:r>
        <w:t xml:space="preserve"> Used in highend series like M-series or Exadata. Ask customer if Smart Flash Cache available</w:t>
      </w:r>
    </w:p>
  </w:footnote>
  <w:footnote w:id="5">
    <w:p w:rsidR="00122D72" w:rsidRDefault="00122D72">
      <w:pPr>
        <w:pStyle w:val="FootnoteText"/>
      </w:pPr>
      <w:r>
        <w:rPr>
          <w:rStyle w:val="FootnoteReference"/>
        </w:rPr>
        <w:footnoteRef/>
      </w:r>
      <w:r>
        <w:t xml:space="preserve"> According to note </w:t>
      </w:r>
      <w:r w:rsidRPr="00D116E2">
        <w:t>1073073.1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3" w:type="dxa"/>
      <w:tblInd w:w="-34" w:type="dxa"/>
      <w:tblBorders>
        <w:bottom w:val="single" w:sz="4" w:space="0" w:color="0066B3"/>
      </w:tblBorders>
      <w:tblLook w:val="04A0" w:firstRow="1" w:lastRow="0" w:firstColumn="1" w:lastColumn="0" w:noHBand="0" w:noVBand="1"/>
    </w:tblPr>
    <w:tblGrid>
      <w:gridCol w:w="1686"/>
      <w:gridCol w:w="7637"/>
    </w:tblGrid>
    <w:tr w:rsidR="00122D72" w:rsidDel="00D85D2B" w:rsidTr="003F0875">
      <w:trPr>
        <w:del w:id="548" w:author="Sony Vaio" w:date="2016-02-26T10:22:00Z"/>
      </w:trPr>
      <w:tc>
        <w:tcPr>
          <w:tcW w:w="1419" w:type="dxa"/>
          <w:shd w:val="clear" w:color="auto" w:fill="auto"/>
          <w:vAlign w:val="center"/>
        </w:tcPr>
        <w:p w:rsidR="00122D72" w:rsidRPr="00220E03" w:rsidDel="00D85D2B" w:rsidRDefault="00122D72" w:rsidP="004E2772">
          <w:pPr>
            <w:pStyle w:val="CommonHeader"/>
            <w:spacing w:after="20" w:line="240" w:lineRule="auto"/>
            <w:ind w:right="0" w:firstLine="0"/>
            <w:jc w:val="left"/>
            <w:rPr>
              <w:del w:id="549" w:author="Sony Vaio" w:date="2016-02-26T10:22:00Z"/>
              <w:rFonts w:ascii="Verdana" w:hAnsi="Verdana"/>
              <w:b/>
              <w:noProof/>
              <w:color w:val="4D4D4D"/>
              <w:sz w:val="16"/>
              <w:szCs w:val="16"/>
            </w:rPr>
          </w:pPr>
          <w:del w:id="550" w:author="Sony Vaio" w:date="2016-02-26T10:22:00Z">
            <w:r w:rsidDel="00D85D2B">
              <w:rPr>
                <w:rFonts w:ascii="Verdana" w:hAnsi="Verdana"/>
                <w:b/>
                <w:noProof/>
                <w:color w:val="4D4D4D"/>
                <w:sz w:val="16"/>
                <w:szCs w:val="16"/>
                <w:lang w:eastAsia="ja-JP"/>
                <w:rPrChange w:id="551" w:author="Unknown">
                  <w:rPr>
                    <w:noProof/>
                    <w:lang w:eastAsia="ja-JP"/>
                  </w:rPr>
                </w:rPrChange>
              </w:rPr>
              <w:drawing>
                <wp:inline distT="0" distB="0" distL="0" distR="0">
                  <wp:extent cx="933450" cy="43417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yperlogy_CMYK.emf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552" cy="43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del>
        </w:p>
      </w:tc>
      <w:tc>
        <w:tcPr>
          <w:tcW w:w="7904" w:type="dxa"/>
          <w:shd w:val="clear" w:color="auto" w:fill="auto"/>
          <w:vAlign w:val="bottom"/>
        </w:tcPr>
        <w:p w:rsidR="00122D72" w:rsidRPr="00B429AB" w:rsidDel="00D85D2B" w:rsidRDefault="00122D72" w:rsidP="005E7A2B">
          <w:pPr>
            <w:pStyle w:val="CommonHeader"/>
            <w:spacing w:after="200" w:line="240" w:lineRule="auto"/>
            <w:ind w:right="0" w:firstLine="0"/>
            <w:jc w:val="left"/>
            <w:rPr>
              <w:del w:id="552" w:author="Sony Vaio" w:date="2016-02-26T10:22:00Z"/>
              <w:rFonts w:ascii="Verdana" w:hAnsi="Verdana"/>
              <w:b/>
              <w:noProof/>
              <w:color w:val="A6A6A6" w:themeColor="background1" w:themeShade="A6"/>
              <w:sz w:val="16"/>
              <w:szCs w:val="16"/>
            </w:rPr>
          </w:pPr>
          <w:del w:id="553" w:author="Sony Vaio" w:date="2016-02-26T10:22:00Z">
            <w:r w:rsidDel="00D85D2B">
              <w:rPr>
                <w:rFonts w:ascii="Verdana" w:hAnsi="Verdana"/>
                <w:b/>
                <w:noProof/>
                <w:color w:val="0066B3"/>
                <w:sz w:val="18"/>
                <w:szCs w:val="18"/>
              </w:rPr>
              <w:delText>Checklist for Oracle RAC 11.2 installation on Sun Sparc</w:delText>
            </w:r>
          </w:del>
        </w:p>
      </w:tc>
    </w:tr>
  </w:tbl>
  <w:p w:rsidR="00122D72" w:rsidRPr="003F0875" w:rsidRDefault="00122D72" w:rsidP="003F0875">
    <w:pPr>
      <w:pStyle w:val="Header"/>
      <w:ind w:firstLine="0"/>
      <w:rPr>
        <w:color w:val="8DB3E2" w:themeColor="text2" w:themeTint="66"/>
        <w:sz w:val="12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E76B9"/>
    <w:multiLevelType w:val="multilevel"/>
    <w:tmpl w:val="9F1C5C56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4507D0C"/>
    <w:multiLevelType w:val="multilevel"/>
    <w:tmpl w:val="09FECE6C"/>
    <w:lvl w:ilvl="0">
      <w:start w:val="1"/>
      <w:numFmt w:val="bullet"/>
      <w:lvlText w:val=""/>
      <w:lvlJc w:val="left"/>
      <w:pPr>
        <w:ind w:left="1077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15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2">
    <w:nsid w:val="2D36391E"/>
    <w:multiLevelType w:val="multilevel"/>
    <w:tmpl w:val="FFB20882"/>
    <w:lvl w:ilvl="0">
      <w:start w:val="1"/>
      <w:numFmt w:val="bullet"/>
      <w:lvlText w:val=""/>
      <w:lvlJc w:val="left"/>
      <w:pPr>
        <w:ind w:left="1077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15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3">
    <w:nsid w:val="42113C7C"/>
    <w:multiLevelType w:val="multilevel"/>
    <w:tmpl w:val="FFB20882"/>
    <w:lvl w:ilvl="0">
      <w:start w:val="1"/>
      <w:numFmt w:val="bullet"/>
      <w:lvlText w:val=""/>
      <w:lvlJc w:val="left"/>
      <w:pPr>
        <w:ind w:left="736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105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474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1843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212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81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50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19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88" w:hanging="368"/>
      </w:pPr>
      <w:rPr>
        <w:rFonts w:ascii="Wingdings" w:hAnsi="Wingdings" w:hint="default"/>
      </w:rPr>
    </w:lvl>
  </w:abstractNum>
  <w:abstractNum w:abstractNumId="4">
    <w:nsid w:val="48C20CC7"/>
    <w:multiLevelType w:val="multilevel"/>
    <w:tmpl w:val="FFB20882"/>
    <w:lvl w:ilvl="0">
      <w:start w:val="1"/>
      <w:numFmt w:val="bullet"/>
      <w:lvlText w:val=""/>
      <w:lvlJc w:val="left"/>
      <w:pPr>
        <w:ind w:left="736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105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474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1843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212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81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50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19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88" w:hanging="368"/>
      </w:pPr>
      <w:rPr>
        <w:rFonts w:ascii="Wingdings" w:hAnsi="Wingdings" w:hint="default"/>
      </w:rPr>
    </w:lvl>
  </w:abstractNum>
  <w:abstractNum w:abstractNumId="5">
    <w:nsid w:val="603E7228"/>
    <w:multiLevelType w:val="hybridMultilevel"/>
    <w:tmpl w:val="4212FAEE"/>
    <w:lvl w:ilvl="0" w:tplc="4E06CCF4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352B5B"/>
    <w:multiLevelType w:val="multilevel"/>
    <w:tmpl w:val="FFB20882"/>
    <w:lvl w:ilvl="0">
      <w:start w:val="1"/>
      <w:numFmt w:val="bullet"/>
      <w:lvlText w:val=""/>
      <w:lvlJc w:val="left"/>
      <w:pPr>
        <w:ind w:left="1077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15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7">
    <w:nsid w:val="6C140C11"/>
    <w:multiLevelType w:val="multilevel"/>
    <w:tmpl w:val="FFB20882"/>
    <w:lvl w:ilvl="0">
      <w:start w:val="1"/>
      <w:numFmt w:val="bullet"/>
      <w:lvlText w:val=""/>
      <w:lvlJc w:val="left"/>
      <w:pPr>
        <w:ind w:left="736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105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474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1843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212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81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50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19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88" w:hanging="368"/>
      </w:pPr>
      <w:rPr>
        <w:rFonts w:ascii="Wingdings" w:hAnsi="Wingdings" w:hint="default"/>
      </w:rPr>
    </w:lvl>
  </w:abstractNum>
  <w:abstractNum w:abstractNumId="8">
    <w:nsid w:val="7E5E42CE"/>
    <w:multiLevelType w:val="multilevel"/>
    <w:tmpl w:val="FFB20882"/>
    <w:lvl w:ilvl="0">
      <w:start w:val="1"/>
      <w:numFmt w:val="bullet"/>
      <w:lvlText w:val=""/>
      <w:lvlJc w:val="left"/>
      <w:pPr>
        <w:ind w:left="1456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825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2194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563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932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01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70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39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408" w:hanging="368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4"/>
  </w:num>
  <w:num w:numId="12">
    <w:abstractNumId w:val="6"/>
  </w:num>
  <w:num w:numId="13">
    <w:abstractNumId w:val="2"/>
  </w:num>
  <w:num w:numId="14">
    <w:abstractNumId w:val="0"/>
  </w:num>
  <w:num w:numId="15">
    <w:abstractNumId w:val="0"/>
  </w:num>
  <w:num w:numId="16">
    <w:abstractNumId w:val="0"/>
  </w:num>
  <w:numIdMacAtCleanup w:val="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ny Vaio">
    <w15:presenceInfo w15:providerId="None" w15:userId="Sony Va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trackRevisions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8A"/>
    <w:rsid w:val="000123B9"/>
    <w:rsid w:val="000152C3"/>
    <w:rsid w:val="00023A31"/>
    <w:rsid w:val="00024758"/>
    <w:rsid w:val="00026D2F"/>
    <w:rsid w:val="00047E25"/>
    <w:rsid w:val="00056594"/>
    <w:rsid w:val="00064516"/>
    <w:rsid w:val="00066668"/>
    <w:rsid w:val="00080215"/>
    <w:rsid w:val="00080611"/>
    <w:rsid w:val="000A111A"/>
    <w:rsid w:val="000A5525"/>
    <w:rsid w:val="000B6A69"/>
    <w:rsid w:val="000D0C1F"/>
    <w:rsid w:val="000D378A"/>
    <w:rsid w:val="000D5438"/>
    <w:rsid w:val="000E2F37"/>
    <w:rsid w:val="000F18A9"/>
    <w:rsid w:val="00100EB9"/>
    <w:rsid w:val="001061B4"/>
    <w:rsid w:val="00122D72"/>
    <w:rsid w:val="0014292D"/>
    <w:rsid w:val="00143ACF"/>
    <w:rsid w:val="00146406"/>
    <w:rsid w:val="0015193C"/>
    <w:rsid w:val="00171C6C"/>
    <w:rsid w:val="00176283"/>
    <w:rsid w:val="00193C52"/>
    <w:rsid w:val="001A5288"/>
    <w:rsid w:val="001A6D96"/>
    <w:rsid w:val="001D547D"/>
    <w:rsid w:val="001E7F70"/>
    <w:rsid w:val="001F0ADD"/>
    <w:rsid w:val="002009D0"/>
    <w:rsid w:val="00200C33"/>
    <w:rsid w:val="00201480"/>
    <w:rsid w:val="002028C8"/>
    <w:rsid w:val="00212606"/>
    <w:rsid w:val="002276F1"/>
    <w:rsid w:val="00233BBF"/>
    <w:rsid w:val="00265B4B"/>
    <w:rsid w:val="0028418C"/>
    <w:rsid w:val="002A5305"/>
    <w:rsid w:val="002C1F43"/>
    <w:rsid w:val="002D0F19"/>
    <w:rsid w:val="002E7713"/>
    <w:rsid w:val="002F1CF2"/>
    <w:rsid w:val="003136E4"/>
    <w:rsid w:val="00334EC9"/>
    <w:rsid w:val="0033621D"/>
    <w:rsid w:val="00352CDB"/>
    <w:rsid w:val="00357668"/>
    <w:rsid w:val="0036079D"/>
    <w:rsid w:val="00380F59"/>
    <w:rsid w:val="003A6860"/>
    <w:rsid w:val="003B1476"/>
    <w:rsid w:val="003B5CBC"/>
    <w:rsid w:val="003C0B60"/>
    <w:rsid w:val="003E5003"/>
    <w:rsid w:val="003F0875"/>
    <w:rsid w:val="003F0986"/>
    <w:rsid w:val="00403032"/>
    <w:rsid w:val="004072E3"/>
    <w:rsid w:val="0041165B"/>
    <w:rsid w:val="00417FD2"/>
    <w:rsid w:val="00450C3F"/>
    <w:rsid w:val="00452D85"/>
    <w:rsid w:val="00455C47"/>
    <w:rsid w:val="00465ED6"/>
    <w:rsid w:val="00477795"/>
    <w:rsid w:val="00480FA5"/>
    <w:rsid w:val="004968BE"/>
    <w:rsid w:val="004A095A"/>
    <w:rsid w:val="004A2A3A"/>
    <w:rsid w:val="004C194E"/>
    <w:rsid w:val="004C4133"/>
    <w:rsid w:val="004C5024"/>
    <w:rsid w:val="004E2772"/>
    <w:rsid w:val="005024C6"/>
    <w:rsid w:val="00504DB7"/>
    <w:rsid w:val="00525171"/>
    <w:rsid w:val="00527695"/>
    <w:rsid w:val="005349B3"/>
    <w:rsid w:val="00555D27"/>
    <w:rsid w:val="005644EB"/>
    <w:rsid w:val="00575E42"/>
    <w:rsid w:val="0058140B"/>
    <w:rsid w:val="00581968"/>
    <w:rsid w:val="00591ECB"/>
    <w:rsid w:val="005A45E3"/>
    <w:rsid w:val="005A46B3"/>
    <w:rsid w:val="005A616D"/>
    <w:rsid w:val="005B07C2"/>
    <w:rsid w:val="005B16F7"/>
    <w:rsid w:val="005E37EE"/>
    <w:rsid w:val="005E560A"/>
    <w:rsid w:val="005E7A2B"/>
    <w:rsid w:val="006031F7"/>
    <w:rsid w:val="00604497"/>
    <w:rsid w:val="00634DD8"/>
    <w:rsid w:val="006611FB"/>
    <w:rsid w:val="0066519F"/>
    <w:rsid w:val="006C5572"/>
    <w:rsid w:val="006D3B1F"/>
    <w:rsid w:val="006D7BDE"/>
    <w:rsid w:val="006E2840"/>
    <w:rsid w:val="006E4198"/>
    <w:rsid w:val="006E4A98"/>
    <w:rsid w:val="006F0526"/>
    <w:rsid w:val="006F5849"/>
    <w:rsid w:val="007023DC"/>
    <w:rsid w:val="00702D64"/>
    <w:rsid w:val="00715248"/>
    <w:rsid w:val="00721086"/>
    <w:rsid w:val="0072411A"/>
    <w:rsid w:val="007375BB"/>
    <w:rsid w:val="007736CF"/>
    <w:rsid w:val="00782132"/>
    <w:rsid w:val="007841AB"/>
    <w:rsid w:val="00793812"/>
    <w:rsid w:val="00794DAF"/>
    <w:rsid w:val="007A6D08"/>
    <w:rsid w:val="007B35BC"/>
    <w:rsid w:val="007B7919"/>
    <w:rsid w:val="007D78E8"/>
    <w:rsid w:val="007E2B80"/>
    <w:rsid w:val="007F2601"/>
    <w:rsid w:val="00804B6B"/>
    <w:rsid w:val="008061D3"/>
    <w:rsid w:val="00806408"/>
    <w:rsid w:val="0084040C"/>
    <w:rsid w:val="00847524"/>
    <w:rsid w:val="00863277"/>
    <w:rsid w:val="008637FE"/>
    <w:rsid w:val="00863FD4"/>
    <w:rsid w:val="00864AC5"/>
    <w:rsid w:val="00870795"/>
    <w:rsid w:val="00885EC1"/>
    <w:rsid w:val="00896570"/>
    <w:rsid w:val="008D54CE"/>
    <w:rsid w:val="008F6D45"/>
    <w:rsid w:val="008F75EB"/>
    <w:rsid w:val="00900E84"/>
    <w:rsid w:val="00901604"/>
    <w:rsid w:val="00902789"/>
    <w:rsid w:val="0092106C"/>
    <w:rsid w:val="0093064C"/>
    <w:rsid w:val="009502C9"/>
    <w:rsid w:val="009859F7"/>
    <w:rsid w:val="009908DD"/>
    <w:rsid w:val="00993D6B"/>
    <w:rsid w:val="009D2087"/>
    <w:rsid w:val="009D3D7B"/>
    <w:rsid w:val="009E037F"/>
    <w:rsid w:val="009E4682"/>
    <w:rsid w:val="009F2092"/>
    <w:rsid w:val="009F6DE6"/>
    <w:rsid w:val="00A10267"/>
    <w:rsid w:val="00A304C3"/>
    <w:rsid w:val="00A34015"/>
    <w:rsid w:val="00A36745"/>
    <w:rsid w:val="00A64CCD"/>
    <w:rsid w:val="00A66991"/>
    <w:rsid w:val="00A71E04"/>
    <w:rsid w:val="00A840D0"/>
    <w:rsid w:val="00A924E5"/>
    <w:rsid w:val="00AA70D5"/>
    <w:rsid w:val="00AC41C9"/>
    <w:rsid w:val="00AD7014"/>
    <w:rsid w:val="00AE4A70"/>
    <w:rsid w:val="00AF010F"/>
    <w:rsid w:val="00B200DE"/>
    <w:rsid w:val="00B242FE"/>
    <w:rsid w:val="00B25FC7"/>
    <w:rsid w:val="00B32EBD"/>
    <w:rsid w:val="00B344C6"/>
    <w:rsid w:val="00B35892"/>
    <w:rsid w:val="00B429AB"/>
    <w:rsid w:val="00B4379B"/>
    <w:rsid w:val="00B553AD"/>
    <w:rsid w:val="00B561E8"/>
    <w:rsid w:val="00B6221A"/>
    <w:rsid w:val="00B8491D"/>
    <w:rsid w:val="00B85AAE"/>
    <w:rsid w:val="00B92E30"/>
    <w:rsid w:val="00BA0631"/>
    <w:rsid w:val="00BA5CDC"/>
    <w:rsid w:val="00BB129E"/>
    <w:rsid w:val="00BB6F91"/>
    <w:rsid w:val="00BC5ACF"/>
    <w:rsid w:val="00BD1D5C"/>
    <w:rsid w:val="00BD562F"/>
    <w:rsid w:val="00C000B7"/>
    <w:rsid w:val="00C16276"/>
    <w:rsid w:val="00C31009"/>
    <w:rsid w:val="00C52B53"/>
    <w:rsid w:val="00C651FE"/>
    <w:rsid w:val="00C839BC"/>
    <w:rsid w:val="00C85197"/>
    <w:rsid w:val="00C96009"/>
    <w:rsid w:val="00CA0114"/>
    <w:rsid w:val="00CB333B"/>
    <w:rsid w:val="00CB43D0"/>
    <w:rsid w:val="00CB4562"/>
    <w:rsid w:val="00CE227D"/>
    <w:rsid w:val="00CE299E"/>
    <w:rsid w:val="00D116E2"/>
    <w:rsid w:val="00D11CC9"/>
    <w:rsid w:val="00D2329D"/>
    <w:rsid w:val="00D36D2B"/>
    <w:rsid w:val="00D525CC"/>
    <w:rsid w:val="00D55341"/>
    <w:rsid w:val="00D5545D"/>
    <w:rsid w:val="00D775E5"/>
    <w:rsid w:val="00D85D2B"/>
    <w:rsid w:val="00D911F2"/>
    <w:rsid w:val="00D95E60"/>
    <w:rsid w:val="00DA5DC2"/>
    <w:rsid w:val="00DA6C97"/>
    <w:rsid w:val="00DA7D42"/>
    <w:rsid w:val="00DC1099"/>
    <w:rsid w:val="00DD26B9"/>
    <w:rsid w:val="00DE7909"/>
    <w:rsid w:val="00DF5FF5"/>
    <w:rsid w:val="00E11493"/>
    <w:rsid w:val="00E15DFF"/>
    <w:rsid w:val="00E24F5F"/>
    <w:rsid w:val="00E254E6"/>
    <w:rsid w:val="00E340DC"/>
    <w:rsid w:val="00E404D9"/>
    <w:rsid w:val="00E467F1"/>
    <w:rsid w:val="00E52259"/>
    <w:rsid w:val="00E810DC"/>
    <w:rsid w:val="00E821A0"/>
    <w:rsid w:val="00E83C5F"/>
    <w:rsid w:val="00E86B8B"/>
    <w:rsid w:val="00E91599"/>
    <w:rsid w:val="00E96920"/>
    <w:rsid w:val="00EA54C8"/>
    <w:rsid w:val="00EE5250"/>
    <w:rsid w:val="00EE6F29"/>
    <w:rsid w:val="00EE7D96"/>
    <w:rsid w:val="00EF3D35"/>
    <w:rsid w:val="00F15CBD"/>
    <w:rsid w:val="00F26735"/>
    <w:rsid w:val="00F30FE2"/>
    <w:rsid w:val="00F32F54"/>
    <w:rsid w:val="00F34BD4"/>
    <w:rsid w:val="00F35A75"/>
    <w:rsid w:val="00F35E3D"/>
    <w:rsid w:val="00F5101F"/>
    <w:rsid w:val="00F51CB7"/>
    <w:rsid w:val="00F74A4F"/>
    <w:rsid w:val="00F805FB"/>
    <w:rsid w:val="00F85121"/>
    <w:rsid w:val="00F904D0"/>
    <w:rsid w:val="00FA092C"/>
    <w:rsid w:val="00FA2BA0"/>
    <w:rsid w:val="00FC6065"/>
    <w:rsid w:val="00FC60B7"/>
    <w:rsid w:val="00FD1FAA"/>
    <w:rsid w:val="00FD3610"/>
    <w:rsid w:val="00FD4935"/>
    <w:rsid w:val="00FD7E25"/>
    <w:rsid w:val="00FE5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C31BB13D-1644-4076-9D69-85BC6C5F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601"/>
    <w:pPr>
      <w:tabs>
        <w:tab w:val="left" w:pos="709"/>
      </w:tabs>
      <w:spacing w:after="120" w:line="276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E25"/>
    <w:pPr>
      <w:keepNext/>
      <w:keepLines/>
      <w:numPr>
        <w:numId w:val="2"/>
      </w:numPr>
      <w:spacing w:before="240"/>
      <w:jc w:val="left"/>
      <w:outlineLvl w:val="0"/>
    </w:pPr>
    <w:rPr>
      <w:rFonts w:ascii="Tahoma" w:eastAsia="Times New Roman" w:hAnsi="Tahom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7E25"/>
    <w:pPr>
      <w:keepNext/>
      <w:keepLines/>
      <w:numPr>
        <w:ilvl w:val="1"/>
        <w:numId w:val="2"/>
      </w:numPr>
      <w:spacing w:before="240"/>
      <w:jc w:val="left"/>
      <w:outlineLvl w:val="1"/>
    </w:pPr>
    <w:rPr>
      <w:rFonts w:ascii="Tahoma" w:eastAsia="Times New Roman" w:hAnsi="Tahom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41AB"/>
    <w:pPr>
      <w:keepNext/>
      <w:keepLines/>
      <w:numPr>
        <w:ilvl w:val="2"/>
        <w:numId w:val="2"/>
      </w:numPr>
      <w:spacing w:before="240"/>
      <w:jc w:val="left"/>
      <w:outlineLvl w:val="2"/>
    </w:pPr>
    <w:rPr>
      <w:rFonts w:ascii="Tahoma" w:eastAsia="Times New Roman" w:hAnsi="Tahoma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47E25"/>
    <w:pPr>
      <w:keepNext/>
      <w:keepLines/>
      <w:numPr>
        <w:ilvl w:val="3"/>
        <w:numId w:val="2"/>
      </w:numPr>
      <w:tabs>
        <w:tab w:val="left" w:pos="1134"/>
      </w:tabs>
      <w:spacing w:before="240"/>
      <w:jc w:val="left"/>
      <w:outlineLvl w:val="3"/>
    </w:pPr>
    <w:rPr>
      <w:rFonts w:ascii="Tahoma" w:eastAsia="Times New Roman" w:hAnsi="Tahoma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375BB"/>
    <w:pPr>
      <w:keepNext/>
      <w:keepLines/>
      <w:spacing w:before="120"/>
      <w:ind w:left="58" w:firstLine="0"/>
      <w:jc w:val="left"/>
      <w:outlineLvl w:val="4"/>
    </w:pPr>
    <w:rPr>
      <w:rFonts w:eastAsia="Times New Roman"/>
      <w:b/>
      <w:i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6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6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6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6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F37"/>
    <w:pPr>
      <w:spacing w:before="60" w:after="60"/>
    </w:pPr>
    <w:tblPr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b/>
        <w:i w:val="0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58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7E25"/>
    <w:rPr>
      <w:rFonts w:ascii="Tahoma" w:eastAsia="Times New Roman" w:hAnsi="Tahoma"/>
      <w:b/>
      <w:b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96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7E25"/>
    <w:rPr>
      <w:rFonts w:ascii="Tahoma" w:eastAsia="Times New Roman" w:hAnsi="Tahom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41AB"/>
    <w:rPr>
      <w:rFonts w:ascii="Tahoma" w:eastAsia="Times New Roman" w:hAnsi="Tahoma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7E25"/>
    <w:rPr>
      <w:rFonts w:ascii="Tahoma" w:eastAsia="Times New Roman" w:hAnsi="Tahoma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75BB"/>
    <w:rPr>
      <w:rFonts w:eastAsia="Times New Roman"/>
      <w:b/>
      <w:i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68"/>
    <w:rPr>
      <w:rFonts w:ascii="Cambria" w:eastAsia="Times New Roman" w:hAnsi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68"/>
    <w:rPr>
      <w:rFonts w:ascii="Cambria" w:eastAsia="Times New Roman" w:hAnsi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68"/>
    <w:rPr>
      <w:rFonts w:ascii="Cambria" w:eastAsia="Times New Roman" w:hAnsi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68"/>
    <w:rPr>
      <w:rFonts w:ascii="Cambria" w:eastAsia="Times New Roman" w:hAnsi="Cambria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05659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F010F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502C9"/>
    <w:pPr>
      <w:spacing w:after="300" w:line="240" w:lineRule="auto"/>
      <w:ind w:firstLine="0"/>
      <w:contextualSpacing/>
      <w:jc w:val="center"/>
    </w:pPr>
    <w:rPr>
      <w:rFonts w:ascii="Tahoma" w:eastAsia="Times New Roman" w:hAnsi="Tahoma"/>
      <w:b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2C9"/>
    <w:rPr>
      <w:rFonts w:ascii="Tahoma" w:eastAsia="Times New Roman" w:hAnsi="Tahoma"/>
      <w:b/>
      <w:sz w:val="3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47E25"/>
    <w:pPr>
      <w:tabs>
        <w:tab w:val="clear" w:pos="709"/>
      </w:tabs>
      <w:spacing w:before="240" w:after="240" w:line="240" w:lineRule="auto"/>
      <w:ind w:firstLine="0"/>
      <w:jc w:val="center"/>
    </w:pPr>
    <w:rPr>
      <w:rFonts w:ascii="Tahoma" w:hAnsi="Tahoma"/>
      <w:b/>
      <w:bCs/>
      <w:i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D96"/>
    <w:pPr>
      <w:ind w:firstLine="0"/>
      <w:jc w:val="center"/>
      <w:outlineLvl w:val="1"/>
    </w:pPr>
    <w:rPr>
      <w:rFonts w:ascii="Tahoma" w:eastAsia="Times New Roman" w:hAnsi="Tahoma"/>
      <w:b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6D96"/>
    <w:rPr>
      <w:rFonts w:ascii="Tahoma" w:eastAsia="Times New Roman" w:hAnsi="Tahoma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40303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429AB"/>
    <w:pPr>
      <w:tabs>
        <w:tab w:val="clear" w:pos="709"/>
        <w:tab w:val="right" w:leader="dot" w:pos="9072"/>
      </w:tabs>
      <w:ind w:firstLine="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52D85"/>
    <w:pPr>
      <w:tabs>
        <w:tab w:val="clear" w:pos="709"/>
        <w:tab w:val="left" w:pos="880"/>
        <w:tab w:val="right" w:leader="dot" w:pos="9072"/>
      </w:tabs>
      <w:spacing w:after="60"/>
      <w:ind w:left="261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452D85"/>
    <w:pPr>
      <w:tabs>
        <w:tab w:val="clear" w:pos="709"/>
        <w:tab w:val="left" w:pos="1320"/>
        <w:tab w:val="right" w:leader="dot" w:pos="9072"/>
      </w:tabs>
      <w:spacing w:after="60"/>
      <w:ind w:left="261" w:firstLine="0"/>
      <w:jc w:val="left"/>
    </w:pPr>
  </w:style>
  <w:style w:type="paragraph" w:styleId="Header">
    <w:name w:val="header"/>
    <w:basedOn w:val="Normal"/>
    <w:link w:val="HeaderChar"/>
    <w:unhideWhenUsed/>
    <w:rsid w:val="00FD7E25"/>
    <w:pPr>
      <w:tabs>
        <w:tab w:val="clear" w:pos="709"/>
        <w:tab w:val="center" w:pos="4680"/>
        <w:tab w:val="right" w:pos="9360"/>
      </w:tabs>
    </w:pPr>
  </w:style>
  <w:style w:type="paragraph" w:styleId="TableofFigures">
    <w:name w:val="table of figures"/>
    <w:basedOn w:val="Normal"/>
    <w:next w:val="Normal"/>
    <w:uiPriority w:val="99"/>
    <w:unhideWhenUsed/>
    <w:rsid w:val="005B07C2"/>
    <w:pPr>
      <w:tabs>
        <w:tab w:val="clear" w:pos="709"/>
        <w:tab w:val="right" w:leader="dot" w:pos="9072"/>
      </w:tabs>
      <w:ind w:firstLine="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FD7E25"/>
    <w:rPr>
      <w:rFonts w:ascii="Times New Roman" w:hAnsi="Times New Roman"/>
      <w:sz w:val="26"/>
      <w:szCs w:val="22"/>
    </w:rPr>
  </w:style>
  <w:style w:type="paragraph" w:styleId="Footer">
    <w:name w:val="footer"/>
    <w:basedOn w:val="Normal"/>
    <w:link w:val="FooterChar"/>
    <w:uiPriority w:val="99"/>
    <w:unhideWhenUsed/>
    <w:rsid w:val="00FD7E25"/>
    <w:pPr>
      <w:tabs>
        <w:tab w:val="clear" w:pos="709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E25"/>
    <w:rPr>
      <w:rFonts w:ascii="Times New Roman" w:hAnsi="Times New Roman"/>
      <w:sz w:val="26"/>
      <w:szCs w:val="22"/>
    </w:rPr>
  </w:style>
  <w:style w:type="paragraph" w:customStyle="1" w:styleId="CommonHeader">
    <w:name w:val="Common Header"/>
    <w:basedOn w:val="Header"/>
    <w:link w:val="CommonHeaderChar"/>
    <w:qFormat/>
    <w:rsid w:val="00B429AB"/>
    <w:pPr>
      <w:tabs>
        <w:tab w:val="clear" w:pos="4680"/>
        <w:tab w:val="clear" w:pos="9360"/>
        <w:tab w:val="center" w:pos="1247"/>
        <w:tab w:val="center" w:pos="4320"/>
        <w:tab w:val="right" w:pos="8640"/>
      </w:tabs>
      <w:ind w:right="-621" w:firstLine="567"/>
    </w:pPr>
    <w:rPr>
      <w:rFonts w:eastAsia="Times New Roman"/>
      <w:sz w:val="24"/>
      <w:szCs w:val="24"/>
    </w:rPr>
  </w:style>
  <w:style w:type="character" w:customStyle="1" w:styleId="CommonHeaderChar">
    <w:name w:val="Common Header Char"/>
    <w:link w:val="CommonHeader"/>
    <w:rsid w:val="00B429AB"/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34BD4"/>
    <w:rPr>
      <w:color w:val="808080"/>
    </w:rPr>
  </w:style>
  <w:style w:type="paragraph" w:customStyle="1" w:styleId="Table">
    <w:name w:val="Table"/>
    <w:basedOn w:val="Normal"/>
    <w:qFormat/>
    <w:rsid w:val="00CE227D"/>
    <w:pPr>
      <w:tabs>
        <w:tab w:val="clear" w:pos="709"/>
      </w:tabs>
      <w:spacing w:before="60" w:after="60" w:line="240" w:lineRule="auto"/>
      <w:ind w:firstLine="0"/>
      <w:jc w:val="left"/>
    </w:pPr>
  </w:style>
  <w:style w:type="table" w:customStyle="1" w:styleId="HyperlogyTableStyle">
    <w:name w:val="Hyperlogy Table Style"/>
    <w:basedOn w:val="TableGrid"/>
    <w:uiPriority w:val="99"/>
    <w:rsid w:val="000E2F37"/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sz w:val="26"/>
        <w:vertAlign w:val="baseline"/>
      </w:rPr>
      <w:tblPr/>
      <w:tcPr>
        <w:vAlign w:val="center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CE22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227D"/>
    <w:rPr>
      <w:i/>
      <w:iCs/>
      <w:color w:val="000000" w:themeColor="text1"/>
    </w:rPr>
  </w:style>
  <w:style w:type="character" w:styleId="HTMLCode">
    <w:name w:val="HTML Code"/>
    <w:basedOn w:val="DefaultParagraphFont"/>
    <w:uiPriority w:val="99"/>
    <w:semiHidden/>
    <w:unhideWhenUsed/>
    <w:rsid w:val="002E77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1E04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1E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64CCD"/>
    <w:pPr>
      <w:tabs>
        <w:tab w:val="clear" w:pos="709"/>
      </w:tabs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codeinlineitalic">
    <w:name w:val="codeinlineitalic"/>
    <w:basedOn w:val="DefaultParagraphFont"/>
    <w:rsid w:val="00A64CCD"/>
  </w:style>
  <w:style w:type="character" w:styleId="Strong">
    <w:name w:val="Strong"/>
    <w:basedOn w:val="DefaultParagraphFont"/>
    <w:uiPriority w:val="22"/>
    <w:qFormat/>
    <w:rsid w:val="00F805FB"/>
    <w:rPr>
      <w:b/>
      <w:bCs/>
    </w:rPr>
  </w:style>
  <w:style w:type="character" w:customStyle="1" w:styleId="apple-converted-space">
    <w:name w:val="apple-converted-space"/>
    <w:basedOn w:val="DefaultParagraphFont"/>
    <w:rsid w:val="00F805FB"/>
  </w:style>
  <w:style w:type="paragraph" w:styleId="FootnoteText">
    <w:name w:val="footnote text"/>
    <w:basedOn w:val="Normal"/>
    <w:link w:val="FootnoteTextChar"/>
    <w:uiPriority w:val="99"/>
    <w:semiHidden/>
    <w:unhideWhenUsed/>
    <w:rsid w:val="001F0A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0A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0ADD"/>
    <w:rPr>
      <w:vertAlign w:val="superscript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1FA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1FA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1FA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1FAA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3B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2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8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46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1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0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.xml"/><Relationship Id="rId21" Type="http://schemas.openxmlformats.org/officeDocument/2006/relationships/image" Target="media/image8.emf"/><Relationship Id="rId42" Type="http://schemas.openxmlformats.org/officeDocument/2006/relationships/image" Target="media/image12.emf"/><Relationship Id="rId47" Type="http://schemas.openxmlformats.org/officeDocument/2006/relationships/oleObject" Target="embeddings/oleObject12.bin"/><Relationship Id="rId63" Type="http://schemas.openxmlformats.org/officeDocument/2006/relationships/oleObject" Target="embeddings/oleObject20.bin"/><Relationship Id="rId68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control" Target="activeX/activeX5.xml"/><Relationship Id="rId11" Type="http://schemas.openxmlformats.org/officeDocument/2006/relationships/image" Target="media/image3.emf"/><Relationship Id="rId24" Type="http://schemas.openxmlformats.org/officeDocument/2006/relationships/control" Target="activeX/activeX1.xml"/><Relationship Id="rId32" Type="http://schemas.openxmlformats.org/officeDocument/2006/relationships/control" Target="activeX/activeX8.xml"/><Relationship Id="rId37" Type="http://schemas.openxmlformats.org/officeDocument/2006/relationships/control" Target="activeX/activeX13.xml"/><Relationship Id="rId40" Type="http://schemas.openxmlformats.org/officeDocument/2006/relationships/oleObject" Target="embeddings/oleObject8.bin"/><Relationship Id="rId45" Type="http://schemas.openxmlformats.org/officeDocument/2006/relationships/oleObject" Target="embeddings/oleObject11.bin"/><Relationship Id="rId53" Type="http://schemas.openxmlformats.org/officeDocument/2006/relationships/oleObject" Target="embeddings/oleObject15.bin"/><Relationship Id="rId58" Type="http://schemas.openxmlformats.org/officeDocument/2006/relationships/image" Target="media/image20.e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19.bin"/><Relationship Id="rId19" Type="http://schemas.openxmlformats.org/officeDocument/2006/relationships/image" Target="media/image7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control" Target="activeX/activeX3.xml"/><Relationship Id="rId30" Type="http://schemas.openxmlformats.org/officeDocument/2006/relationships/control" Target="activeX/activeX6.xml"/><Relationship Id="rId35" Type="http://schemas.openxmlformats.org/officeDocument/2006/relationships/control" Target="activeX/activeX11.xml"/><Relationship Id="rId43" Type="http://schemas.openxmlformats.org/officeDocument/2006/relationships/oleObject" Target="embeddings/oleObject10.bin"/><Relationship Id="rId48" Type="http://schemas.openxmlformats.org/officeDocument/2006/relationships/image" Target="media/image15.emf"/><Relationship Id="rId56" Type="http://schemas.openxmlformats.org/officeDocument/2006/relationships/image" Target="media/image19.emf"/><Relationship Id="rId64" Type="http://schemas.openxmlformats.org/officeDocument/2006/relationships/header" Target="header1.xml"/><Relationship Id="rId69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oleObject" Target="embeddings/oleObject14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control" Target="activeX/activeX9.xml"/><Relationship Id="rId38" Type="http://schemas.openxmlformats.org/officeDocument/2006/relationships/control" Target="activeX/activeX14.xml"/><Relationship Id="rId46" Type="http://schemas.openxmlformats.org/officeDocument/2006/relationships/image" Target="media/image14.emf"/><Relationship Id="rId59" Type="http://schemas.openxmlformats.org/officeDocument/2006/relationships/oleObject" Target="embeddings/oleObject18.bin"/><Relationship Id="rId67" Type="http://schemas.microsoft.com/office/2011/relationships/people" Target="peop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9.bin"/><Relationship Id="rId54" Type="http://schemas.openxmlformats.org/officeDocument/2006/relationships/image" Target="media/image18.emf"/><Relationship Id="rId62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wmf"/><Relationship Id="rId28" Type="http://schemas.openxmlformats.org/officeDocument/2006/relationships/control" Target="activeX/activeX4.xml"/><Relationship Id="rId36" Type="http://schemas.openxmlformats.org/officeDocument/2006/relationships/control" Target="activeX/activeX12.xml"/><Relationship Id="rId49" Type="http://schemas.openxmlformats.org/officeDocument/2006/relationships/oleObject" Target="embeddings/oleObject13.bin"/><Relationship Id="rId57" Type="http://schemas.openxmlformats.org/officeDocument/2006/relationships/oleObject" Target="embeddings/oleObject17.bin"/><Relationship Id="rId10" Type="http://schemas.openxmlformats.org/officeDocument/2006/relationships/oleObject" Target="embeddings/oleObject1.bin"/><Relationship Id="rId31" Type="http://schemas.openxmlformats.org/officeDocument/2006/relationships/control" Target="activeX/activeX7.xml"/><Relationship Id="rId44" Type="http://schemas.openxmlformats.org/officeDocument/2006/relationships/image" Target="media/image13.emf"/><Relationship Id="rId52" Type="http://schemas.openxmlformats.org/officeDocument/2006/relationships/image" Target="media/image17.emf"/><Relationship Id="rId60" Type="http://schemas.openxmlformats.org/officeDocument/2006/relationships/image" Target="media/image21.emf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9" Type="http://schemas.openxmlformats.org/officeDocument/2006/relationships/image" Target="media/image11.emf"/><Relationship Id="rId34" Type="http://schemas.openxmlformats.org/officeDocument/2006/relationships/control" Target="activeX/activeX10.xml"/><Relationship Id="rId50" Type="http://schemas.openxmlformats.org/officeDocument/2006/relationships/image" Target="media/image16.emf"/><Relationship Id="rId55" Type="http://schemas.openxmlformats.org/officeDocument/2006/relationships/oleObject" Target="embeddings/oleObject16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\AppData\Roaming\Microsoft\Templates\00-hyperlogy-document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A163BDB16E4467B7951C64547E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7F341-7A67-46B5-89EA-995281FCC17B}"/>
      </w:docPartPr>
      <w:docPartBody>
        <w:p w:rsidR="00CC39B6" w:rsidRDefault="00523481">
          <w:pPr>
            <w:pStyle w:val="2AA163BDB16E4467B7951C64547E24F9"/>
            <w:rPr>
              <w:rFonts w:hint="eastAsia"/>
            </w:rPr>
          </w:pPr>
          <w:r w:rsidRPr="00216694">
            <w:rPr>
              <w:rStyle w:val="PlaceholderText"/>
            </w:rPr>
            <w:t>Click here to enter a date.</w:t>
          </w:r>
        </w:p>
      </w:docPartBody>
    </w:docPart>
    <w:docPart>
      <w:docPartPr>
        <w:name w:val="540C68E12BAE43A0861115DCCC66E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70525-5CC9-447E-83D1-8D398B1B3662}"/>
      </w:docPartPr>
      <w:docPartBody>
        <w:p w:rsidR="00986B68" w:rsidRDefault="00986B68" w:rsidP="00986B68">
          <w:pPr>
            <w:pStyle w:val="540C68E12BAE43A0861115DCCC66EDE1"/>
            <w:rPr>
              <w:rFonts w:hint="eastAsia"/>
            </w:rPr>
          </w:pPr>
          <w:r w:rsidRPr="0021669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23481"/>
    <w:rsid w:val="00002A81"/>
    <w:rsid w:val="001B0C78"/>
    <w:rsid w:val="00207A41"/>
    <w:rsid w:val="002F08DD"/>
    <w:rsid w:val="00520AB1"/>
    <w:rsid w:val="00523481"/>
    <w:rsid w:val="005B3A96"/>
    <w:rsid w:val="005E7E56"/>
    <w:rsid w:val="006B6649"/>
    <w:rsid w:val="006E085B"/>
    <w:rsid w:val="008B2113"/>
    <w:rsid w:val="008E0794"/>
    <w:rsid w:val="00986B68"/>
    <w:rsid w:val="00A0219D"/>
    <w:rsid w:val="00B312B0"/>
    <w:rsid w:val="00BD2DC8"/>
    <w:rsid w:val="00CC39B6"/>
    <w:rsid w:val="00D61783"/>
    <w:rsid w:val="00D77E9E"/>
    <w:rsid w:val="00DA676B"/>
    <w:rsid w:val="00E40089"/>
    <w:rsid w:val="00E750C4"/>
    <w:rsid w:val="00EF3464"/>
    <w:rsid w:val="00F833CA"/>
    <w:rsid w:val="00F85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6B68"/>
    <w:rPr>
      <w:color w:val="808080"/>
    </w:rPr>
  </w:style>
  <w:style w:type="paragraph" w:customStyle="1" w:styleId="2AA163BDB16E4467B7951C64547E24F9">
    <w:name w:val="2AA163BDB16E4467B7951C64547E24F9"/>
    <w:rsid w:val="00002A81"/>
  </w:style>
  <w:style w:type="paragraph" w:customStyle="1" w:styleId="9897E1DB438844EA88BCF0587E2E2E4F">
    <w:name w:val="9897E1DB438844EA88BCF0587E2E2E4F"/>
    <w:rsid w:val="00002A81"/>
  </w:style>
  <w:style w:type="paragraph" w:customStyle="1" w:styleId="66CCD373CB8C4FE3927314FF1B60A269">
    <w:name w:val="66CCD373CB8C4FE3927314FF1B60A269"/>
    <w:rsid w:val="00002A81"/>
  </w:style>
  <w:style w:type="paragraph" w:customStyle="1" w:styleId="B61E27095D264D39BA2741959E252C22">
    <w:name w:val="B61E27095D264D39BA2741959E252C22"/>
    <w:rsid w:val="00002A81"/>
  </w:style>
  <w:style w:type="paragraph" w:customStyle="1" w:styleId="93B7E9585F4441EEB4F79565CC50F1C3">
    <w:name w:val="93B7E9585F4441EEB4F79565CC50F1C3"/>
    <w:rsid w:val="00002A81"/>
  </w:style>
  <w:style w:type="paragraph" w:customStyle="1" w:styleId="5CE60C558875417098D2F56567A99F50">
    <w:name w:val="5CE60C558875417098D2F56567A99F50"/>
    <w:rsid w:val="00002A81"/>
  </w:style>
  <w:style w:type="paragraph" w:customStyle="1" w:styleId="540C68E12BAE43A0861115DCCC66EDE1">
    <w:name w:val="540C68E12BAE43A0861115DCCC66EDE1"/>
    <w:rsid w:val="00986B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A3ECB-66D9-4E98-8283-836A441A6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00-hyperlogy-document.dotx</Template>
  <TotalTime>0</TotalTime>
  <Pages>23</Pages>
  <Words>3298</Words>
  <Characters>18804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Hyperlogy Jsc.</Company>
  <LinksUpToDate>false</LinksUpToDate>
  <CharactersWithSpaces>22058</CharactersWithSpaces>
  <SharedDoc>false</SharedDoc>
  <HLinks>
    <vt:vector size="24" baseType="variant"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_Toc235076485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_Toc235076484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_Toc235076483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_Toc235076482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Hyperlogy</dc:creator>
  <cp:lastModifiedBy>Sony Vaio</cp:lastModifiedBy>
  <cp:revision>2</cp:revision>
  <cp:lastPrinted>2012-06-02T04:57:00Z</cp:lastPrinted>
  <dcterms:created xsi:type="dcterms:W3CDTF">2016-02-26T03:24:00Z</dcterms:created>
  <dcterms:modified xsi:type="dcterms:W3CDTF">2016-02-26T03:24:00Z</dcterms:modified>
</cp:coreProperties>
</file>