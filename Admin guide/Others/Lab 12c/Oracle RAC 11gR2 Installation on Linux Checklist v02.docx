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25" w:rsidDel="00FA0262" w:rsidRDefault="0046624E">
      <w:pPr>
        <w:tabs>
          <w:tab w:val="clear" w:pos="709"/>
        </w:tabs>
        <w:spacing w:after="0" w:line="240" w:lineRule="auto"/>
        <w:ind w:firstLine="0"/>
        <w:jc w:val="left"/>
        <w:rPr>
          <w:del w:id="0" w:author="Sony Vaio" w:date="2016-02-26T10:05:00Z"/>
        </w:rPr>
      </w:pPr>
      <w:del w:id="1" w:author="Sony Vaio" w:date="2016-02-26T10:05:00Z">
        <w:r w:rsidDel="00FA0262"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A5249F" wp14:editId="587AA3C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49530</wp:posOffset>
                  </wp:positionV>
                  <wp:extent cx="5701665" cy="9000490"/>
                  <wp:effectExtent l="19050" t="19050" r="32385" b="29210"/>
                  <wp:wrapNone/>
                  <wp:docPr id="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01665" cy="900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16"/>
                              </w:tblGrid>
                              <w:tr w:rsidR="00D01903" w:rsidTr="00403032">
                                <w:trPr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</w:tcPr>
                                  <w:p w:rsidR="00D01903" w:rsidRPr="00E86B8B" w:rsidRDefault="00D01903" w:rsidP="00E86B8B">
                                    <w:pPr>
                                      <w:spacing w:before="120" w:line="240" w:lineRule="auto"/>
                                      <w:ind w:firstLine="0"/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E86B8B">
                                      <w:rPr>
                                        <w:rFonts w:ascii="Verdana" w:hAnsi="Verdana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CÔNG TY CÔ PHẦN ĐẦU TƯ PHÁT TRIỂN </w:t>
                                    </w:r>
                                    <w:r w:rsidRPr="00E86B8B">
                                      <w:rPr>
                                        <w:rFonts w:ascii="Verdana" w:hAnsi="Verdana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CÔNG NGHỆ ỨNG DỤNG TOÀN CẦU</w:t>
                                    </w:r>
                                  </w:p>
                                  <w:p w:rsidR="00D01903" w:rsidRDefault="00D01903" w:rsidP="00E86B8B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ja-JP"/>
                                      </w:rPr>
                                      <w:drawing>
                                        <wp:inline distT="0" distB="0" distL="0" distR="0" wp14:anchorId="61BC4FFD" wp14:editId="10558B82">
                                          <wp:extent cx="1092439" cy="647859"/>
                                          <wp:effectExtent l="0" t="0" r="0" b="0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hyperlogys_CMYK.emf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2439" cy="64785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D01903" w:rsidTr="006611FB">
                                <w:trPr>
                                  <w:trHeight w:val="3384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D01903" w:rsidRDefault="00D01903" w:rsidP="00E86B8B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</w:p>
                                </w:tc>
                              </w:tr>
                              <w:tr w:rsidR="00D01903" w:rsidTr="00403032">
                                <w:trPr>
                                  <w:trHeight w:val="1998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D01903" w:rsidRDefault="00D01903" w:rsidP="000D378A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  <w:t>CHECKLIST FOR ORACLE RAC 11.2</w:t>
                                    </w:r>
                                  </w:p>
                                  <w:p w:rsidR="00D01903" w:rsidRPr="00E86B8B" w:rsidRDefault="00D01903" w:rsidP="00687C4E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  <w:t>INSTALLATION ON LINUX 5.x</w:t>
                                    </w:r>
                                  </w:p>
                                </w:tc>
                              </w:tr>
                              <w:tr w:rsidR="00D01903" w:rsidTr="00403032">
                                <w:trPr>
                                  <w:trHeight w:val="563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D01903" w:rsidRDefault="00D01903" w:rsidP="000D378A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>Dbservice</w:t>
                                    </w:r>
                                    <w:r w:rsidRPr="00E86B8B"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- Hyperlogy Jsc.</w:t>
                                    </w:r>
                                  </w:p>
                                </w:tc>
                              </w:tr>
                              <w:tr w:rsidR="00D01903" w:rsidTr="00403032">
                                <w:trPr>
                                  <w:trHeight w:val="483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D01903" w:rsidRDefault="00D01903" w:rsidP="00A10267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 w:rsidRPr="00E86B8B"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t xml:space="preserve">Version </w:t>
                                    </w:r>
                                    <w:sdt>
                                      <w:sdtPr>
                                        <w:rPr>
                                          <w:rFonts w:ascii="Verdana" w:hAnsi="Verdana" w:cs="Arial"/>
                                          <w:sz w:val="20"/>
                                          <w:szCs w:val="20"/>
                                        </w:rPr>
                                        <w:alias w:val="Version of Document"/>
                                        <w:tag w:val="Version of Document"/>
                                        <w:id w:val="-2023163947"/>
                                        <w:temporary/>
                                      </w:sdtPr>
                                      <w:sdtEndPr/>
                                      <w:sdtContent>
                                        <w:r>
                                          <w:rPr>
                                            <w:rFonts w:ascii="Verdana" w:hAnsi="Verdana" w:cs="Arial"/>
                                            <w:sz w:val="20"/>
                                            <w:szCs w:val="20"/>
                                          </w:rPr>
                                          <w:t>1.0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  <w:tr w:rsidR="00D01903" w:rsidTr="006611FB">
                                <w:trPr>
                                  <w:trHeight w:val="5307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D01903" w:rsidRPr="00FD7E25" w:rsidRDefault="00D01903" w:rsidP="00FD7E25">
                                    <w:pPr>
                                      <w:spacing w:line="240" w:lineRule="auto"/>
                                      <w:ind w:left="1440" w:firstLine="0"/>
                                      <w:jc w:val="left"/>
                                      <w:rPr>
                                        <w:rFonts w:ascii="Verdana" w:hAnsi="Verdana" w:cs="Arial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FD7E25">
                                      <w:rPr>
                                        <w:rFonts w:ascii="Verdana" w:hAnsi="Verdana" w:cs="Arial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  <w:t>Phạm vi phổ biến:</w:t>
                                    </w:r>
                                  </w:p>
                                  <w:p w:rsidR="00D01903" w:rsidRDefault="00FB58FC" w:rsidP="00047E25">
                                    <w:pPr>
                                      <w:numPr>
                                        <w:ilvl w:val="0"/>
                                        <w:numId w:val="22"/>
                                      </w:numPr>
                                      <w:spacing w:line="240" w:lineRule="auto"/>
                                      <w:ind w:left="2160"/>
                                      <w:jc w:val="left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Verdana" w:hAnsi="Verdana" w:cs="Arial"/>
                                          <w:sz w:val="20"/>
                                          <w:szCs w:val="20"/>
                                        </w:rPr>
                                        <w:id w:val="1090357115"/>
                                      </w:sdtPr>
                                      <w:sdtEndPr/>
                                      <w:sdtContent>
                                        <w:r w:rsidR="00D01903">
                                          <w:rPr>
                                            <w:rFonts w:ascii="Verdana" w:hAnsi="Verdana" w:cs="Arial"/>
                                            <w:sz w:val="20"/>
                                            <w:szCs w:val="20"/>
                                          </w:rPr>
                                          <w:t>Phòng Tính cước – Trung tâm Tính cước và Thanh khoản</w:t>
                                        </w:r>
                                      </w:sdtContent>
                                    </w:sdt>
                                    <w:r w:rsidR="00D01903"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fldChar w:fldCharType="begin"/>
                                    </w:r>
                                    <w:r w:rsidR="00D01903"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instrText xml:space="preserve"> INFO  Comments \* FirstCap  \* MERGEFORMAT </w:instrText>
                                    </w:r>
                                    <w:r w:rsidR="00D01903"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fldChar w:fldCharType="end"/>
                                    </w:r>
                                  </w:p>
                                  <w:p w:rsidR="00D01903" w:rsidRPr="00F34BD4" w:rsidRDefault="00D01903" w:rsidP="00047E25">
                                    <w:pPr>
                                      <w:numPr>
                                        <w:ilvl w:val="0"/>
                                        <w:numId w:val="22"/>
                                      </w:numPr>
                                      <w:spacing w:line="240" w:lineRule="auto"/>
                                      <w:ind w:left="2160"/>
                                      <w:jc w:val="left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t>Nội bộ Hyperlogy</w:t>
                                    </w:r>
                                  </w:p>
                                </w:tc>
                              </w:tr>
                              <w:tr w:rsidR="00D01903" w:rsidTr="00403032">
                                <w:trPr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D01903" w:rsidRDefault="00D01903" w:rsidP="00687C4E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 w:rsidRPr="00E86B8B"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>Hà nộ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i </w:t>
                                    </w:r>
                                    <w:sdt>
                                      <w:sdtPr>
                                        <w:rPr>
                                          <w:rFonts w:ascii="Verdana" w:hAnsi="Verdana" w:cs="Arial"/>
                                          <w:b/>
                                          <w:sz w:val="20"/>
                                          <w:szCs w:val="20"/>
                                        </w:rPr>
                                        <w:alias w:val="Created date"/>
                                        <w:tag w:val="Month - Year"/>
                                        <w:id w:val="1141386642"/>
                                        <w:date w:fullDate="2012-06-01T00:00:00Z">
                                          <w:dateFormat w:val="MM/yyyy"/>
                                          <w:lid w:val="vi-VN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>
                                          <w:rPr>
                                            <w:rFonts w:ascii="Verdana" w:hAnsi="Verdana" w:cs="Arial"/>
                                            <w:b/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06/2012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D01903" w:rsidRDefault="00D01903" w:rsidP="00047E2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A5249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05pt;margin-top:3.9pt;width:448.95pt;height:70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" strokeweight="4.5pt">
                  <v:stroke linestyle="thickThin"/>
                  <v:textbox>
                    <w:txbxContent>
                      <w:tbl>
                        <w:tblPr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8816"/>
                        </w:tblGrid>
                        <w:tr w:rsidR="00D01903" w:rsidTr="00403032">
                          <w:trPr>
                            <w:jc w:val="center"/>
                          </w:trPr>
                          <w:tc>
                            <w:tcPr>
                              <w:tcW w:w="8967" w:type="dxa"/>
                            </w:tcPr>
                            <w:p w:rsidR="00D01903" w:rsidRPr="00E86B8B" w:rsidRDefault="00D01903" w:rsidP="00E86B8B">
                              <w:pPr>
                                <w:spacing w:before="120" w:line="240" w:lineRule="auto"/>
                                <w:ind w:firstLine="0"/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86B8B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CÔNG TY CÔ PHẦN ĐẦU TƯ PHÁT TRIỂN </w:t>
                              </w:r>
                              <w:r w:rsidRPr="00E86B8B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br/>
                                <w:t>CÔNG NGHỆ ỨNG DỤNG TOÀN CẦU</w:t>
                              </w:r>
                            </w:p>
                            <w:p w:rsidR="00D01903" w:rsidRDefault="00D01903" w:rsidP="00E86B8B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noProof/>
                                  <w:lang w:eastAsia="ja-JP"/>
                                </w:rPr>
                                <w:drawing>
                                  <wp:inline distT="0" distB="0" distL="0" distR="0" wp14:anchorId="61BC4FFD" wp14:editId="10558B82">
                                    <wp:extent cx="1092439" cy="647859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hyperlogys_CMYK.emf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2439" cy="647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01903" w:rsidTr="006611FB">
                          <w:trPr>
                            <w:trHeight w:val="3384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D01903" w:rsidRDefault="00D01903" w:rsidP="00E86B8B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</w:p>
                          </w:tc>
                        </w:tr>
                        <w:tr w:rsidR="00D01903" w:rsidTr="00403032">
                          <w:trPr>
                            <w:trHeight w:val="1998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D01903" w:rsidRDefault="00D01903" w:rsidP="000D378A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  <w:t>CHECKLIST FOR ORACLE RAC 11.2</w:t>
                              </w:r>
                            </w:p>
                            <w:p w:rsidR="00D01903" w:rsidRPr="00E86B8B" w:rsidRDefault="00D01903" w:rsidP="00687C4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  <w:t>INSTALLATION ON LINUX 5.x</w:t>
                              </w:r>
                            </w:p>
                          </w:tc>
                        </w:tr>
                        <w:tr w:rsidR="00D01903" w:rsidTr="00403032">
                          <w:trPr>
                            <w:trHeight w:val="563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D01903" w:rsidRDefault="00D01903" w:rsidP="000D378A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>Dbservice</w:t>
                              </w:r>
                              <w:r w:rsidRPr="00E86B8B"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 xml:space="preserve"> - Hyperlogy Jsc.</w:t>
                              </w:r>
                            </w:p>
                          </w:tc>
                        </w:tr>
                        <w:tr w:rsidR="00D01903" w:rsidTr="00403032">
                          <w:trPr>
                            <w:trHeight w:val="483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D01903" w:rsidRDefault="00D01903" w:rsidP="00A10267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E86B8B"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t xml:space="preserve">Version </w:t>
                              </w:r>
                              <w:sdt>
                                <w:sdtPr>
                                  <w:rPr>
                                    <w:rFonts w:ascii="Verdana" w:hAnsi="Verdana" w:cs="Arial"/>
                                    <w:sz w:val="20"/>
                                    <w:szCs w:val="20"/>
                                  </w:rPr>
                                  <w:alias w:val="Version of Document"/>
                                  <w:tag w:val="Version of Document"/>
                                  <w:id w:val="-2023163947"/>
                                  <w:temporary/>
                                </w:sdtPr>
                                <w:sdtEndPr/>
                                <w:sdtContent>
                                  <w:r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1.0</w:t>
                                  </w:r>
                                </w:sdtContent>
                              </w:sdt>
                            </w:p>
                          </w:tc>
                        </w:tr>
                        <w:tr w:rsidR="00D01903" w:rsidTr="006611FB">
                          <w:trPr>
                            <w:trHeight w:val="5307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D01903" w:rsidRPr="00FD7E25" w:rsidRDefault="00D01903" w:rsidP="00FD7E25">
                              <w:pPr>
                                <w:spacing w:line="240" w:lineRule="auto"/>
                                <w:ind w:left="1440" w:firstLine="0"/>
                                <w:jc w:val="left"/>
                                <w:rPr>
                                  <w:rFonts w:ascii="Verdana" w:hAnsi="Verdana" w:cs="Arial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FD7E25">
                                <w:rPr>
                                  <w:rFonts w:ascii="Verdana" w:hAnsi="Verdana" w:cs="Arial"/>
                                  <w:b/>
                                  <w:i/>
                                  <w:sz w:val="20"/>
                                  <w:szCs w:val="20"/>
                                </w:rPr>
                                <w:t>Phạm vi phổ biến:</w:t>
                              </w:r>
                            </w:p>
                            <w:p w:rsidR="00D01903" w:rsidRDefault="00FB58FC" w:rsidP="00047E25">
                              <w:pPr>
                                <w:numPr>
                                  <w:ilvl w:val="0"/>
                                  <w:numId w:val="22"/>
                                </w:numPr>
                                <w:spacing w:line="240" w:lineRule="auto"/>
                                <w:ind w:left="2160"/>
                                <w:jc w:val="left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ascii="Verdana" w:hAnsi="Verdana" w:cs="Arial"/>
                                    <w:sz w:val="20"/>
                                    <w:szCs w:val="20"/>
                                  </w:rPr>
                                  <w:id w:val="1090357115"/>
                                </w:sdtPr>
                                <w:sdtEndPr/>
                                <w:sdtContent>
                                  <w:r w:rsidR="00D01903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Phòng Tính cước – Trung tâm Tính cước và Thanh khoản</w:t>
                                  </w:r>
                                </w:sdtContent>
                              </w:sdt>
                              <w:r w:rsidR="00D01903"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D01903"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instrText xml:space="preserve"> INFO  Comments \* FirstCap  \* MERGEFORMAT </w:instrText>
                              </w:r>
                              <w:r w:rsidR="00D01903"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01903" w:rsidRPr="00F34BD4" w:rsidRDefault="00D01903" w:rsidP="00047E25">
                              <w:pPr>
                                <w:numPr>
                                  <w:ilvl w:val="0"/>
                                  <w:numId w:val="22"/>
                                </w:numPr>
                                <w:spacing w:line="240" w:lineRule="auto"/>
                                <w:ind w:left="2160"/>
                                <w:jc w:val="left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t>Nội bộ Hyperlogy</w:t>
                              </w:r>
                            </w:p>
                          </w:tc>
                        </w:tr>
                        <w:tr w:rsidR="00D01903" w:rsidTr="00403032">
                          <w:trPr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D01903" w:rsidRDefault="00D01903" w:rsidP="00687C4E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E86B8B"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>Hà nộ</w:t>
                              </w:r>
                              <w:r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sdt>
                                <w:sdtPr>
                                  <w:rPr>
                                    <w:rFonts w:ascii="Verdana" w:hAnsi="Verdana" w:cs="Arial"/>
                                    <w:b/>
                                    <w:sz w:val="20"/>
                                    <w:szCs w:val="20"/>
                                  </w:rPr>
                                  <w:alias w:val="Created date"/>
                                  <w:tag w:val="Month - Year"/>
                                  <w:id w:val="1141386642"/>
                                  <w:date w:fullDate="2012-06-01T00:00:00Z">
                                    <w:dateFormat w:val="MM/yyyy"/>
                                    <w:lid w:val="vi-V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06/2012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D01903" w:rsidRDefault="00D01903" w:rsidP="00047E25"/>
                    </w:txbxContent>
                  </v:textbox>
                </v:shape>
              </w:pict>
            </mc:Fallback>
          </mc:AlternateContent>
        </w:r>
      </w:del>
    </w:p>
    <w:p w:rsidR="00047E25" w:rsidDel="00FA0262" w:rsidRDefault="00047E25">
      <w:pPr>
        <w:tabs>
          <w:tab w:val="clear" w:pos="709"/>
        </w:tabs>
        <w:spacing w:after="0" w:line="240" w:lineRule="auto"/>
        <w:ind w:firstLine="0"/>
        <w:jc w:val="left"/>
        <w:rPr>
          <w:del w:id="2" w:author="Sony Vaio" w:date="2016-02-26T10:05:00Z"/>
          <w:rFonts w:ascii="Tahoma" w:eastAsia="Times New Roman" w:hAnsi="Tahoma"/>
          <w:b/>
          <w:sz w:val="32"/>
          <w:szCs w:val="24"/>
        </w:rPr>
      </w:pPr>
      <w:del w:id="3" w:author="Sony Vaio" w:date="2016-02-26T10:05:00Z">
        <w:r w:rsidDel="00FA0262">
          <w:br w:type="page"/>
        </w:r>
      </w:del>
    </w:p>
    <w:p w:rsidR="00024758" w:rsidRPr="00403032" w:rsidDel="00FA0262" w:rsidRDefault="006D3B1F" w:rsidP="00403032">
      <w:pPr>
        <w:pStyle w:val="Subtitle"/>
        <w:rPr>
          <w:del w:id="4" w:author="Sony Vaio" w:date="2016-02-26T10:05:00Z"/>
          <w:rFonts w:cs="Tahoma"/>
        </w:rPr>
      </w:pPr>
      <w:bookmarkStart w:id="5" w:name="_Toc327427245"/>
      <w:del w:id="6" w:author="Sony Vaio" w:date="2016-02-26T10:05:00Z">
        <w:r w:rsidRPr="00403032" w:rsidDel="00FA0262">
          <w:rPr>
            <w:rFonts w:cs="Tahoma"/>
          </w:rPr>
          <w:delText>Mục lục</w:delText>
        </w:r>
        <w:bookmarkEnd w:id="5"/>
      </w:del>
    </w:p>
    <w:p w:rsidR="00B46122" w:rsidDel="00FA0262" w:rsidRDefault="002F1FC8">
      <w:pPr>
        <w:pStyle w:val="TOC2"/>
        <w:rPr>
          <w:del w:id="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8" w:author="Sony Vaio" w:date="2016-02-26T10:05:00Z">
        <w:r w:rsidDel="00FA0262">
          <w:rPr>
            <w:b/>
          </w:rPr>
          <w:fldChar w:fldCharType="begin"/>
        </w:r>
        <w:r w:rsidR="001A6D96" w:rsidDel="00FA0262">
          <w:rPr>
            <w:b/>
          </w:rPr>
          <w:delInstrText xml:space="preserve"> TOC \o "1-3" \h \z </w:delInstrText>
        </w:r>
        <w:r w:rsidDel="00FA0262">
          <w:rPr>
            <w:b/>
          </w:rPr>
          <w:fldChar w:fldCharType="separate"/>
        </w:r>
        <w:r w:rsidR="00B36EC0" w:rsidDel="00FA0262">
          <w:fldChar w:fldCharType="begin"/>
        </w:r>
        <w:r w:rsidR="00B36EC0" w:rsidDel="00FA0262">
          <w:delInstrText xml:space="preserve"> HYPERLINK \l "_Toc327427245" </w:delInstrText>
        </w:r>
        <w:r w:rsidR="00B36EC0" w:rsidDel="00FA0262">
          <w:fldChar w:fldCharType="separate"/>
        </w:r>
        <w:r w:rsidR="00B46122" w:rsidRPr="00DF0B0E" w:rsidDel="00FA0262">
          <w:rPr>
            <w:rStyle w:val="Hyperlink"/>
            <w:rFonts w:cs="Tahoma"/>
            <w:noProof/>
          </w:rPr>
          <w:delText>Mục lục</w:delText>
        </w:r>
        <w:r w:rsidR="00B46122" w:rsidDel="00FA0262">
          <w:rPr>
            <w:noProof/>
            <w:webHidden/>
          </w:rPr>
          <w:tab/>
        </w:r>
        <w:r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_Toc327427245 \h </w:delInstrText>
        </w:r>
        <w:r w:rsidDel="00FA0262">
          <w:rPr>
            <w:noProof/>
            <w:webHidden/>
          </w:rPr>
        </w:r>
        <w:r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</w:delText>
        </w:r>
        <w:r w:rsidDel="00FA0262">
          <w:rPr>
            <w:noProof/>
            <w:webHidden/>
          </w:rPr>
          <w:fldChar w:fldCharType="end"/>
        </w:r>
        <w:r w:rsidR="00B36EC0"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0" w:author="Sony Vaio" w:date="2016-02-26T10:05:00Z">
        <w:r w:rsidDel="00FA0262">
          <w:fldChar w:fldCharType="begin"/>
        </w:r>
        <w:r w:rsidDel="00FA0262">
          <w:delInstrText xml:space="preserve"> HYPERLINK \l "_Toc327427246"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Lịch sử của tài liệu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_Toc327427246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4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1"/>
        <w:tabs>
          <w:tab w:val="left" w:pos="660"/>
        </w:tabs>
        <w:rPr>
          <w:del w:id="11" w:author="Sony Vaio" w:date="2016-02-26T10:05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12" w:author="Sony Vaio" w:date="2016-02-26T10:05:00Z">
        <w:r w:rsidDel="00FA0262">
          <w:rPr>
            <w:b w:val="0"/>
          </w:rPr>
          <w:fldChar w:fldCharType="begin"/>
        </w:r>
        <w:r w:rsidDel="00FA0262">
          <w:delInstrText xml:space="preserve"> HYPERLINK \l "_Toc327427247" </w:delInstrText>
        </w:r>
        <w:r w:rsidDel="00FA0262">
          <w:rPr>
            <w:b w:val="0"/>
          </w:rPr>
          <w:fldChar w:fldCharType="separate"/>
        </w:r>
        <w:r w:rsidR="00B46122" w:rsidRPr="00DF0B0E" w:rsidDel="00FA0262">
          <w:rPr>
            <w:rStyle w:val="Hyperlink"/>
            <w:noProof/>
          </w:rPr>
          <w:delText>1</w:delText>
        </w:r>
        <w:r w:rsidR="00B46122" w:rsidDel="00FA026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Hardware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b w:val="0"/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_Toc327427247 \h </w:delInstrText>
        </w:r>
        <w:r w:rsidR="002F1FC8" w:rsidDel="00FA0262">
          <w:rPr>
            <w:b w:val="0"/>
            <w:noProof/>
            <w:webHidden/>
          </w:rPr>
        </w:r>
        <w:r w:rsidR="002F1FC8" w:rsidDel="00FA0262">
          <w:rPr>
            <w:b w:val="0"/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5</w:delText>
        </w:r>
        <w:r w:rsidR="002F1FC8" w:rsidDel="00FA0262">
          <w:rPr>
            <w:b w:val="0"/>
            <w:noProof/>
            <w:webHidden/>
          </w:rPr>
          <w:fldChar w:fldCharType="end"/>
        </w:r>
        <w:r w:rsidDel="00FA0262">
          <w:rPr>
            <w:b w:val="0"/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1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4" w:author="Sony Vaio" w:date="2016-02-26T10:05:00Z">
        <w:r w:rsidDel="00FA0262">
          <w:fldChar w:fldCharType="begin"/>
        </w:r>
        <w:r w:rsidDel="00FA0262">
          <w:delInstrText xml:space="preserve"> HYPERLINK \l "_Toc327427248"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Memory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_Toc327427248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1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6" w:author="Sony Vaio" w:date="2016-02-26T10:05:00Z">
        <w:r w:rsidDel="00FA0262">
          <w:fldChar w:fldCharType="begin"/>
        </w:r>
        <w:r w:rsidDel="00FA0262">
          <w:delInstrText xml:space="preserve"> HYPERLINK \l "_Toc327427249"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1.1.1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_Toc327427249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1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8" w:author="Sony Vaio" w:date="2016-02-26T10:05:00Z">
        <w:r w:rsidDel="00FA0262">
          <w:fldChar w:fldCharType="begin"/>
        </w:r>
        <w:r w:rsidDel="00FA0262">
          <w:delInstrText xml:space="preserve"> HYPERLINK \l "_Toc327427250"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1.1.2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_Toc327427250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1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0" w:author="Sony Vaio" w:date="2016-02-26T10:05:00Z">
        <w:r w:rsidDel="00FA0262">
          <w:fldChar w:fldCharType="begin"/>
        </w:r>
        <w:r w:rsidDel="00FA0262">
          <w:delInstrText xml:space="preserve"> HYPERLINK \l "_Toc327427251"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System architect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_Toc327427251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6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2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2" w:author="Sony Vaio" w:date="2016-02-26T10:05:00Z">
        <w:r w:rsidDel="00FA0262">
          <w:fldChar w:fldCharType="begin"/>
        </w:r>
        <w:r w:rsidDel="00FA0262">
          <w:delInstrText xml:space="preserve"> HYPERLINK \l "_Toc327427252"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1.2.1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_Toc327427252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6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2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4" w:author="Sony Vaio" w:date="2016-02-26T10:05:00Z">
        <w:r w:rsidDel="00FA0262">
          <w:fldChar w:fldCharType="begin"/>
        </w:r>
        <w:r w:rsidDel="00FA0262">
          <w:delInstrText xml:space="preserve"> HYPERLINK \l "_Toc327427253"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1.2.2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_Toc327427253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2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6" w:author="Sony Vaio" w:date="2016-02-26T10:05:00Z">
        <w:r w:rsidDel="00FA0262">
          <w:fldChar w:fldCharType="begin"/>
        </w:r>
        <w:r w:rsidDel="00FA0262">
          <w:delInstrText xml:space="preserve"> HYPERLINK \l "_Toc327427254"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1.3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Disk space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_Toc327427254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2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8" w:author="Sony Vaio" w:date="2016-02-26T10:05:00Z">
        <w:r w:rsidDel="00FA0262">
          <w:fldChar w:fldCharType="begin"/>
        </w:r>
        <w:r w:rsidDel="00FA0262">
          <w:delInstrText xml:space="preserve"> HYPERLINK \l "_Toc327427255"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1.3.1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_Toc327427255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2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0" w:author="Sony Vaio" w:date="2016-02-26T10:05:00Z">
        <w:r w:rsidDel="00FA0262">
          <w:fldChar w:fldCharType="begin"/>
        </w:r>
        <w:r w:rsidDel="00FA0262">
          <w:delInstrText xml:space="preserve"> HYPERLINK \l "_Toc327427256"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1.3.2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_Toc327427256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3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2" w:author="Sony Vaio" w:date="2016-02-26T10:05:00Z">
        <w:r w:rsidDel="00FA0262">
          <w:fldChar w:fldCharType="begin"/>
        </w:r>
        <w:r w:rsidDel="00FA0262">
          <w:delInstrText xml:space="preserve"> HYPERLINK \l "_Toc327427257"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1.4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Display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_Toc327427257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3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4" w:author="Sony Vaio" w:date="2016-02-26T10:05:00Z">
        <w:r w:rsidDel="00FA0262">
          <w:fldChar w:fldCharType="begin"/>
        </w:r>
        <w:r w:rsidDel="00FA0262">
          <w:delInstrText xml:space="preserve"> HYPERLINK \l "_Toc327427258"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1.4.1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_Toc327427258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3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6" w:author="Sony Vaio" w:date="2016-02-26T10:05:00Z">
        <w:r w:rsidDel="00FA0262">
          <w:fldChar w:fldCharType="begin"/>
        </w:r>
        <w:r w:rsidDel="00FA0262">
          <w:delInstrText xml:space="preserve"> HYPERLINK \l "_Toc327427259"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1.4.2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_Toc327427259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3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8" w:author="Sony Vaio" w:date="2016-02-26T10:05:00Z">
        <w:r w:rsidDel="00FA0262">
          <w:fldChar w:fldCharType="begin"/>
        </w:r>
        <w:r w:rsidDel="00FA0262">
          <w:delInstrText xml:space="preserve"> HYPERLINK \l "_Toc327427260"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1.5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Run level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_Toc327427260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3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40" w:author="Sony Vaio" w:date="2016-02-26T10:05:00Z">
        <w:r w:rsidDel="00FA0262">
          <w:fldChar w:fldCharType="begin"/>
        </w:r>
        <w:r w:rsidDel="00FA0262">
          <w:delInstrText xml:space="preserve"> HYPERLINK \l "_Toc327427261"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1.5.1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_Toc327427261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4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42" w:author="Sony Vaio" w:date="2016-02-26T10:05:00Z">
        <w:r w:rsidDel="00FA0262">
          <w:fldChar w:fldCharType="begin"/>
        </w:r>
        <w:r w:rsidDel="00FA0262">
          <w:delInstrText xml:space="preserve"> HYPERLINK \l "_Toc327427262"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1.5.2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_Toc327427262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1"/>
        <w:tabs>
          <w:tab w:val="left" w:pos="660"/>
        </w:tabs>
        <w:rPr>
          <w:del w:id="43" w:author="Sony Vaio" w:date="2016-02-26T10:05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44" w:author="Sony Vaio" w:date="2016-02-26T10:05:00Z">
        <w:r w:rsidDel="00FA0262">
          <w:rPr>
            <w:b w:val="0"/>
          </w:rPr>
          <w:fldChar w:fldCharType="begin"/>
        </w:r>
        <w:r w:rsidDel="00FA0262">
          <w:delInstrText xml:space="preserve"> HYPERLINK \l "_Toc327427263" </w:delInstrText>
        </w:r>
        <w:r w:rsidDel="00FA0262">
          <w:rPr>
            <w:b w:val="0"/>
          </w:rPr>
          <w:fldChar w:fldCharType="separate"/>
        </w:r>
        <w:r w:rsidR="00B46122" w:rsidRPr="00DF0B0E" w:rsidDel="00FA0262">
          <w:rPr>
            <w:rStyle w:val="Hyperlink"/>
            <w:noProof/>
          </w:rPr>
          <w:delText>2</w:delText>
        </w:r>
        <w:r w:rsidR="00B46122" w:rsidDel="00FA026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Software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b w:val="0"/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_Toc327427263 \h </w:delInstrText>
        </w:r>
        <w:r w:rsidR="002F1FC8" w:rsidDel="00FA0262">
          <w:rPr>
            <w:b w:val="0"/>
            <w:noProof/>
            <w:webHidden/>
          </w:rPr>
        </w:r>
        <w:r w:rsidR="002F1FC8" w:rsidDel="00FA0262">
          <w:rPr>
            <w:b w:val="0"/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9</w:delText>
        </w:r>
        <w:r w:rsidR="002F1FC8" w:rsidDel="00FA0262">
          <w:rPr>
            <w:b w:val="0"/>
            <w:noProof/>
            <w:webHidden/>
          </w:rPr>
          <w:fldChar w:fldCharType="end"/>
        </w:r>
        <w:r w:rsidDel="00FA0262">
          <w:rPr>
            <w:b w:val="0"/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4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46" w:author="Sony Vaio" w:date="2016-02-26T10:05:00Z">
        <w:r w:rsidDel="00FA0262">
          <w:fldChar w:fldCharType="begin"/>
        </w:r>
        <w:r w:rsidDel="00FA0262">
          <w:delInstrText xml:space="preserve"> HYPERLINK \l "_Toc327427264"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Operating system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_Toc327427264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9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4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48" w:author="Sony Vaio" w:date="2016-02-26T10:05:00Z">
        <w:r w:rsidDel="00FA0262">
          <w:fldChar w:fldCharType="begin"/>
        </w:r>
        <w:r w:rsidDel="00FA0262">
          <w:delInstrText xml:space="preserve"> HYPERLINK \l "_Toc327427265"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2.1.1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_Toc327427265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9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4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50" w:author="Sony Vaio" w:date="2016-02-26T10:05:00Z">
        <w:r w:rsidDel="00FA0262">
          <w:fldChar w:fldCharType="begin"/>
        </w:r>
        <w:r w:rsidDel="00FA0262">
          <w:delInstrText xml:space="preserve"> HYPERLINK \l "_Toc327427266"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2.1.2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_Toc327427266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11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5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52" w:author="Sony Vaio" w:date="2016-02-26T10:05:00Z">
        <w:r w:rsidDel="00FA0262">
          <w:fldChar w:fldCharType="begin"/>
        </w:r>
        <w:r w:rsidDel="00FA0262">
          <w:delInstrText xml:space="preserve"> HYPERLINK \l "_Toc327427267"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Packages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_Toc327427267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12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5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54" w:author="Sony Vaio" w:date="2016-02-26T10:05:00Z">
        <w:r w:rsidDel="00FA0262">
          <w:fldChar w:fldCharType="begin"/>
        </w:r>
        <w:r w:rsidDel="00FA0262">
          <w:delInstrText xml:space="preserve"> HYPERLINK \l "_Toc327427268"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2.2.1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_Toc327427268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12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5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56" w:author="Sony Vaio" w:date="2016-02-26T10:05:00Z">
        <w:r w:rsidDel="00FA0262">
          <w:fldChar w:fldCharType="begin"/>
        </w:r>
        <w:r w:rsidDel="00FA0262">
          <w:delInstrText xml:space="preserve"> HYPERLINK \l "_Toc327427269"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2.2.2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_Toc327427269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14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5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58" w:author="Sony Vaio" w:date="2016-02-26T10:05:00Z">
        <w:r w:rsidDel="00FA0262">
          <w:fldChar w:fldCharType="begin"/>
        </w:r>
        <w:r w:rsidDel="00FA0262">
          <w:delInstrText xml:space="preserve"> HYPERLINK \l "_Toc327427270"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2.3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Additional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_Toc327427270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5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60" w:author="Sony Vaio" w:date="2016-02-26T10:05:00Z">
        <w:r w:rsidDel="00FA0262">
          <w:fldChar w:fldCharType="begin"/>
        </w:r>
        <w:r w:rsidDel="00FA0262">
          <w:delInstrText xml:space="preserve"> HYPERLINK \l "_Toc327427271"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2.3.1 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_Toc327427271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6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62" w:author="Sony Vaio" w:date="2016-02-26T10:05:00Z">
        <w:r w:rsidDel="00FA0262">
          <w:fldChar w:fldCharType="begin"/>
        </w:r>
        <w:r w:rsidDel="00FA0262">
          <w:delInstrText xml:space="preserve"> HYPERLINK \l "_Toc327427272"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2.3.1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_Toc327427272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6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64" w:author="Sony Vaio" w:date="2016-02-26T10:05:00Z">
        <w:r w:rsidDel="00FA0262">
          <w:fldChar w:fldCharType="begin"/>
        </w:r>
        <w:r w:rsidDel="00FA0262">
          <w:delInstrText xml:space="preserve"> HYPERLINK \l "_Toc327427273"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2.4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Kernel parameters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_Toc327427273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6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66" w:author="Sony Vaio" w:date="2016-02-26T10:05:00Z">
        <w:r w:rsidDel="00FA0262">
          <w:fldChar w:fldCharType="begin"/>
        </w:r>
        <w:r w:rsidDel="00FA0262">
          <w:delInstrText xml:space="preserve"> HYPERLINK \l "_Toc327427274"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2.4.1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_Toc327427274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15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6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68" w:author="Sony Vaio" w:date="2016-02-26T10:05:00Z">
        <w:r w:rsidDel="00FA0262">
          <w:fldChar w:fldCharType="begin"/>
        </w:r>
        <w:r w:rsidDel="00FA0262">
          <w:delInstrText xml:space="preserve"> HYPERLINK \l "_Toc327427275"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2.4.2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_Toc327427275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16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6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70" w:author="Sony Vaio" w:date="2016-02-26T10:05:00Z">
        <w:r w:rsidDel="00FA0262">
          <w:fldChar w:fldCharType="begin"/>
        </w:r>
        <w:r w:rsidDel="00FA0262">
          <w:delInstrText xml:space="preserve"> HYPERLINK \l "_Toc327427276"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2.5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NTP Settings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_Toc327427276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7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72" w:author="Sony Vaio" w:date="2016-02-26T10:05:00Z">
        <w:r w:rsidDel="00FA0262">
          <w:fldChar w:fldCharType="begin"/>
        </w:r>
        <w:r w:rsidDel="00FA0262">
          <w:delInstrText xml:space="preserve"> HYPERLINK \l "_Toc327427277"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2.5.1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_Toc327427277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17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7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74" w:author="Sony Vaio" w:date="2016-02-26T10:05:00Z">
        <w:r w:rsidDel="00FA0262">
          <w:fldChar w:fldCharType="begin"/>
        </w:r>
        <w:r w:rsidDel="00FA0262">
          <w:delInstrText xml:space="preserve"> HYPERLINK \l "_Toc327427278"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2.5.2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_Toc327427278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7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76" w:author="Sony Vaio" w:date="2016-02-26T10:05:00Z">
        <w:r w:rsidDel="00FA0262">
          <w:fldChar w:fldCharType="begin"/>
        </w:r>
        <w:r w:rsidDel="00FA0262">
          <w:delInstrText xml:space="preserve"> HYPERLINK \l "_Toc327427279"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2.6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  <w:lang w:val="vi-VN"/>
          </w:rPr>
          <w:delText>Cluster verify</w:delText>
        </w:r>
        <w:r w:rsidR="00B46122" w:rsidRPr="00DF0B0E" w:rsidDel="00FA0262">
          <w:rPr>
            <w:rStyle w:val="Hyperlink"/>
            <w:noProof/>
          </w:rPr>
          <w:delText xml:space="preserve"> scripts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_Toc327427279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7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78" w:author="Sony Vaio" w:date="2016-02-26T10:05:00Z">
        <w:r w:rsidDel="00FA0262">
          <w:fldChar w:fldCharType="begin"/>
        </w:r>
        <w:r w:rsidDel="00FA0262">
          <w:delInstrText xml:space="preserve"> HYPERLINK \l "_Toc327427280"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2.6.1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_Toc327427280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7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80" w:author="Sony Vaio" w:date="2016-02-26T10:05:00Z">
        <w:r w:rsidDel="00FA0262">
          <w:fldChar w:fldCharType="begin"/>
        </w:r>
        <w:r w:rsidDel="00FA0262">
          <w:delInstrText xml:space="preserve"> HYPERLINK \l "_Toc327427281"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2.6.2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_Toc327427281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8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82" w:author="Sony Vaio" w:date="2016-02-26T10:05:00Z">
        <w:r w:rsidDel="00FA0262">
          <w:fldChar w:fldCharType="begin"/>
        </w:r>
        <w:r w:rsidDel="00FA0262">
          <w:delInstrText xml:space="preserve"> HYPERLINK \l "_Toc327427282"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2.7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AMM setting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_Toc327427282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8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84" w:author="Sony Vaio" w:date="2016-02-26T10:05:00Z">
        <w:r w:rsidDel="00FA0262">
          <w:fldChar w:fldCharType="begin"/>
        </w:r>
        <w:r w:rsidDel="00FA0262">
          <w:delInstrText xml:space="preserve"> HYPERLINK \l "_Toc327427283"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2.7.1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_Toc327427283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8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86" w:author="Sony Vaio" w:date="2016-02-26T10:05:00Z">
        <w:r w:rsidDel="00FA0262">
          <w:fldChar w:fldCharType="begin"/>
        </w:r>
        <w:r w:rsidDel="00FA0262">
          <w:delInstrText xml:space="preserve"> HYPERLINK \l "_Toc327427284"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2.7.2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_Toc327427284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18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8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88" w:author="Sony Vaio" w:date="2016-02-26T10:05:00Z">
        <w:r w:rsidDel="00FA0262">
          <w:fldChar w:fldCharType="begin"/>
        </w:r>
        <w:r w:rsidDel="00FA0262">
          <w:delInstrText xml:space="preserve"> HYPERLINK \l "_Toc327427285"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2.8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Hugepage setting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_Toc327427285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19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8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90" w:author="Sony Vaio" w:date="2016-02-26T10:05:00Z">
        <w:r w:rsidDel="00FA0262">
          <w:fldChar w:fldCharType="begin"/>
        </w:r>
        <w:r w:rsidDel="00FA0262">
          <w:delInstrText xml:space="preserve"> HYPERLINK \l "_Toc327427286"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2.8.1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_Toc327427286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19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9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92" w:author="Sony Vaio" w:date="2016-02-26T10:05:00Z">
        <w:r w:rsidDel="00FA0262">
          <w:fldChar w:fldCharType="begin"/>
        </w:r>
        <w:r w:rsidDel="00FA0262">
          <w:delInstrText xml:space="preserve"> HYPERLINK \l "_Toc327427287"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2.8.2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_Toc327427287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19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1"/>
        <w:tabs>
          <w:tab w:val="left" w:pos="660"/>
        </w:tabs>
        <w:rPr>
          <w:del w:id="93" w:author="Sony Vaio" w:date="2016-02-26T10:05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94" w:author="Sony Vaio" w:date="2016-02-26T10:05:00Z">
        <w:r w:rsidDel="00FA0262">
          <w:rPr>
            <w:b w:val="0"/>
          </w:rPr>
          <w:fldChar w:fldCharType="begin"/>
        </w:r>
        <w:r w:rsidDel="00FA0262">
          <w:delInstrText xml:space="preserve"> HYPERLINK \l "_Toc327427288" </w:delInstrText>
        </w:r>
        <w:r w:rsidDel="00FA0262">
          <w:rPr>
            <w:b w:val="0"/>
          </w:rPr>
          <w:fldChar w:fldCharType="separate"/>
        </w:r>
        <w:r w:rsidR="00B46122" w:rsidRPr="00DF0B0E" w:rsidDel="00FA0262">
          <w:rPr>
            <w:rStyle w:val="Hyperlink"/>
            <w:noProof/>
          </w:rPr>
          <w:delText>3</w:delText>
        </w:r>
        <w:r w:rsidR="00B46122" w:rsidDel="00FA026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Oracle configuration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b w:val="0"/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_Toc327427288 \h </w:delInstrText>
        </w:r>
        <w:r w:rsidR="002F1FC8" w:rsidDel="00FA0262">
          <w:rPr>
            <w:b w:val="0"/>
            <w:noProof/>
            <w:webHidden/>
          </w:rPr>
        </w:r>
        <w:r w:rsidR="002F1FC8" w:rsidDel="00FA0262">
          <w:rPr>
            <w:b w:val="0"/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21</w:delText>
        </w:r>
        <w:r w:rsidR="002F1FC8" w:rsidDel="00FA0262">
          <w:rPr>
            <w:b w:val="0"/>
            <w:noProof/>
            <w:webHidden/>
          </w:rPr>
          <w:fldChar w:fldCharType="end"/>
        </w:r>
        <w:r w:rsidDel="00FA0262">
          <w:rPr>
            <w:b w:val="0"/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9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96" w:author="Sony Vaio" w:date="2016-02-26T10:05:00Z">
        <w:r w:rsidDel="00FA0262">
          <w:fldChar w:fldCharType="begin"/>
        </w:r>
        <w:r w:rsidDel="00FA0262">
          <w:delInstrText xml:space="preserve"> HYPERLINK \l "_Toc327427289"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Oracle users and directories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_Toc327427289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21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9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98" w:author="Sony Vaio" w:date="2016-02-26T10:05:00Z">
        <w:r w:rsidDel="00FA0262">
          <w:fldChar w:fldCharType="begin"/>
        </w:r>
        <w:r w:rsidDel="00FA0262">
          <w:delInstrText xml:space="preserve"> HYPERLINK \l "_Toc327427290"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3.1.1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Check list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_Toc327427290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21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9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00" w:author="Sony Vaio" w:date="2016-02-26T10:05:00Z">
        <w:r w:rsidDel="00FA0262">
          <w:fldChar w:fldCharType="begin"/>
        </w:r>
        <w:r w:rsidDel="00FA0262">
          <w:delInstrText xml:space="preserve"> HYPERLINK \l "_Toc327427291"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3.1.2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Commands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_Toc327427291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22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10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02" w:author="Sony Vaio" w:date="2016-02-26T10:05:00Z">
        <w:r w:rsidDel="00FA0262">
          <w:fldChar w:fldCharType="begin"/>
        </w:r>
        <w:r w:rsidDel="00FA0262">
          <w:delInstrText xml:space="preserve"> HYPERLINK \l "_Toc327427292"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Scan name and Ips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_Toc327427292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22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103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04" w:author="Sony Vaio" w:date="2016-02-26T10:05:00Z">
        <w:r w:rsidDel="00FA0262">
          <w:fldChar w:fldCharType="begin"/>
        </w:r>
        <w:r w:rsidDel="00FA0262">
          <w:delInstrText xml:space="preserve"> HYPERLINK \l "_Toc327427293"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3.3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Database version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_Toc327427293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23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105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06" w:author="Sony Vaio" w:date="2016-02-26T10:05:00Z">
        <w:r w:rsidDel="00FA0262">
          <w:fldChar w:fldCharType="begin"/>
        </w:r>
        <w:r w:rsidDel="00FA0262">
          <w:delInstrText xml:space="preserve"> HYPERLINK \l "_Toc327427294"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3.4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Database parameters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_Toc327427294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23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2"/>
        <w:rPr>
          <w:del w:id="107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08" w:author="Sony Vaio" w:date="2016-02-26T10:05:00Z">
        <w:r w:rsidDel="00FA0262">
          <w:fldChar w:fldCharType="begin"/>
        </w:r>
        <w:r w:rsidDel="00FA0262">
          <w:delInstrText xml:space="preserve"> HYPERLINK \l "_Toc327427295"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3.5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ASM configuration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_Toc327427295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23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109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10" w:author="Sony Vaio" w:date="2016-02-26T10:05:00Z">
        <w:r w:rsidDel="00FA0262">
          <w:fldChar w:fldCharType="begin"/>
        </w:r>
        <w:r w:rsidDel="00FA0262">
          <w:delInstrText xml:space="preserve"> HYPERLINK \l "_Toc327427296"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3.5.1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ASM Allocation Unit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_Toc327427296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23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3"/>
        <w:rPr>
          <w:del w:id="111" w:author="Sony Vaio" w:date="2016-02-26T10:05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112" w:author="Sony Vaio" w:date="2016-02-26T10:05:00Z">
        <w:r w:rsidDel="00FA0262">
          <w:fldChar w:fldCharType="begin"/>
        </w:r>
        <w:r w:rsidDel="00FA0262">
          <w:delInstrText xml:space="preserve"> HYPERLINK \l "_Toc327427297" </w:delInstrText>
        </w:r>
        <w:r w:rsidDel="00FA0262">
          <w:fldChar w:fldCharType="separate"/>
        </w:r>
        <w:r w:rsidR="00B46122" w:rsidRPr="00DF0B0E" w:rsidDel="00FA0262">
          <w:rPr>
            <w:rStyle w:val="Hyperlink"/>
            <w:noProof/>
          </w:rPr>
          <w:delText>3.5.2</w:delText>
        </w:r>
        <w:r w:rsidR="00B46122" w:rsidDel="00FA02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Number of diskgroups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_Toc327427297 \h </w:delInstrText>
        </w:r>
        <w:r w:rsidR="002F1FC8" w:rsidDel="00FA0262">
          <w:rPr>
            <w:noProof/>
            <w:webHidden/>
          </w:rPr>
        </w:r>
        <w:r w:rsidR="002F1FC8" w:rsidDel="00FA0262">
          <w:rPr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24</w:delText>
        </w:r>
        <w:r w:rsidR="002F1FC8" w:rsidDel="00FA0262">
          <w:rPr>
            <w:noProof/>
            <w:webHidden/>
          </w:rPr>
          <w:fldChar w:fldCharType="end"/>
        </w:r>
        <w:r w:rsidDel="00FA0262">
          <w:rPr>
            <w:noProof/>
          </w:rPr>
          <w:fldChar w:fldCharType="end"/>
        </w:r>
      </w:del>
    </w:p>
    <w:p w:rsidR="00B46122" w:rsidDel="00FA0262" w:rsidRDefault="00B36EC0">
      <w:pPr>
        <w:pStyle w:val="TOC1"/>
        <w:tabs>
          <w:tab w:val="left" w:pos="660"/>
        </w:tabs>
        <w:rPr>
          <w:del w:id="113" w:author="Sony Vaio" w:date="2016-02-26T10:05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114" w:author="Sony Vaio" w:date="2016-02-26T10:05:00Z">
        <w:r w:rsidDel="00FA0262">
          <w:rPr>
            <w:b w:val="0"/>
          </w:rPr>
          <w:fldChar w:fldCharType="begin"/>
        </w:r>
        <w:r w:rsidDel="00FA0262">
          <w:delInstrText xml:space="preserve"> HYPERLINK \l "_Toc327427298" </w:delInstrText>
        </w:r>
        <w:r w:rsidDel="00FA0262">
          <w:rPr>
            <w:b w:val="0"/>
          </w:rPr>
          <w:fldChar w:fldCharType="separate"/>
        </w:r>
        <w:r w:rsidR="00B46122" w:rsidRPr="00DF0B0E" w:rsidDel="00FA0262">
          <w:rPr>
            <w:rStyle w:val="Hyperlink"/>
            <w:noProof/>
            <w:lang w:val="vi-VN"/>
          </w:rPr>
          <w:delText>4</w:delText>
        </w:r>
        <w:r w:rsidR="00B46122" w:rsidDel="00FA026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  <w:lang w:val="vi-VN"/>
          </w:rPr>
          <w:delText>Additional check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b w:val="0"/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_Toc327427298 \h </w:delInstrText>
        </w:r>
        <w:r w:rsidR="002F1FC8" w:rsidDel="00FA0262">
          <w:rPr>
            <w:b w:val="0"/>
            <w:noProof/>
            <w:webHidden/>
          </w:rPr>
        </w:r>
        <w:r w:rsidR="002F1FC8" w:rsidDel="00FA0262">
          <w:rPr>
            <w:b w:val="0"/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24</w:delText>
        </w:r>
        <w:r w:rsidR="002F1FC8" w:rsidDel="00FA0262">
          <w:rPr>
            <w:b w:val="0"/>
            <w:noProof/>
            <w:webHidden/>
          </w:rPr>
          <w:fldChar w:fldCharType="end"/>
        </w:r>
        <w:r w:rsidDel="00FA0262">
          <w:rPr>
            <w:b w:val="0"/>
            <w:noProof/>
          </w:rPr>
          <w:fldChar w:fldCharType="end"/>
        </w:r>
      </w:del>
    </w:p>
    <w:p w:rsidR="00B46122" w:rsidDel="00FA0262" w:rsidRDefault="00B36EC0">
      <w:pPr>
        <w:pStyle w:val="TOC1"/>
        <w:tabs>
          <w:tab w:val="left" w:pos="660"/>
        </w:tabs>
        <w:rPr>
          <w:del w:id="115" w:author="Sony Vaio" w:date="2016-02-26T10:05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116" w:author="Sony Vaio" w:date="2016-02-26T10:05:00Z">
        <w:r w:rsidDel="00FA0262">
          <w:rPr>
            <w:b w:val="0"/>
          </w:rPr>
          <w:fldChar w:fldCharType="begin"/>
        </w:r>
        <w:r w:rsidDel="00FA0262">
          <w:delInstrText xml:space="preserve"> HYPERLINK \l "_Toc327427299" </w:delInstrText>
        </w:r>
        <w:r w:rsidDel="00FA0262">
          <w:rPr>
            <w:b w:val="0"/>
          </w:rPr>
          <w:fldChar w:fldCharType="separate"/>
        </w:r>
        <w:r w:rsidR="00B46122" w:rsidRPr="00DF0B0E" w:rsidDel="00FA0262">
          <w:rPr>
            <w:rStyle w:val="Hyperlink"/>
            <w:noProof/>
          </w:rPr>
          <w:delText>5</w:delText>
        </w:r>
        <w:r w:rsidR="00B46122" w:rsidDel="00FA026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46122" w:rsidRPr="00DF0B0E" w:rsidDel="00FA0262">
          <w:rPr>
            <w:rStyle w:val="Hyperlink"/>
            <w:noProof/>
          </w:rPr>
          <w:delText>References</w:delText>
        </w:r>
        <w:r w:rsidR="00B46122" w:rsidDel="00FA0262">
          <w:rPr>
            <w:noProof/>
            <w:webHidden/>
          </w:rPr>
          <w:tab/>
        </w:r>
        <w:r w:rsidR="002F1FC8" w:rsidDel="00FA0262">
          <w:rPr>
            <w:b w:val="0"/>
            <w:noProof/>
            <w:webHidden/>
          </w:rPr>
          <w:fldChar w:fldCharType="begin"/>
        </w:r>
        <w:r w:rsidR="00B46122" w:rsidDel="00FA0262">
          <w:rPr>
            <w:noProof/>
            <w:webHidden/>
          </w:rPr>
          <w:delInstrText xml:space="preserve"> PAGEREF _Toc327427299 \h </w:delInstrText>
        </w:r>
        <w:r w:rsidR="002F1FC8" w:rsidDel="00FA0262">
          <w:rPr>
            <w:b w:val="0"/>
            <w:noProof/>
            <w:webHidden/>
          </w:rPr>
        </w:r>
        <w:r w:rsidR="002F1FC8" w:rsidDel="00FA0262">
          <w:rPr>
            <w:b w:val="0"/>
            <w:noProof/>
            <w:webHidden/>
          </w:rPr>
          <w:fldChar w:fldCharType="separate"/>
        </w:r>
        <w:r w:rsidR="00B46122" w:rsidDel="00FA0262">
          <w:rPr>
            <w:noProof/>
            <w:webHidden/>
          </w:rPr>
          <w:delText>24</w:delText>
        </w:r>
        <w:r w:rsidR="002F1FC8" w:rsidDel="00FA0262">
          <w:rPr>
            <w:b w:val="0"/>
            <w:noProof/>
            <w:webHidden/>
          </w:rPr>
          <w:fldChar w:fldCharType="end"/>
        </w:r>
        <w:r w:rsidDel="00FA0262">
          <w:rPr>
            <w:b w:val="0"/>
            <w:noProof/>
          </w:rPr>
          <w:fldChar w:fldCharType="end"/>
        </w:r>
      </w:del>
    </w:p>
    <w:p w:rsidR="00024758" w:rsidDel="00FA0262" w:rsidRDefault="002F1FC8" w:rsidP="00403032">
      <w:pPr>
        <w:ind w:firstLine="0"/>
        <w:rPr>
          <w:del w:id="117" w:author="Sony Vaio" w:date="2016-02-26T10:05:00Z"/>
        </w:rPr>
      </w:pPr>
      <w:del w:id="118" w:author="Sony Vaio" w:date="2016-02-26T10:05:00Z">
        <w:r w:rsidDel="00FA0262">
          <w:rPr>
            <w:b/>
          </w:rPr>
          <w:fldChar w:fldCharType="end"/>
        </w:r>
      </w:del>
    </w:p>
    <w:p w:rsidR="00FD7E25" w:rsidDel="00FA0262" w:rsidRDefault="00024758" w:rsidP="00403032">
      <w:pPr>
        <w:pStyle w:val="Subtitle"/>
        <w:rPr>
          <w:del w:id="119" w:author="Sony Vaio" w:date="2016-02-26T10:05:00Z"/>
        </w:rPr>
      </w:pPr>
      <w:del w:id="120" w:author="Sony Vaio" w:date="2016-02-26T10:05:00Z">
        <w:r w:rsidDel="00FA0262">
          <w:br w:type="page"/>
        </w:r>
        <w:bookmarkStart w:id="121" w:name="_Toc327427246"/>
        <w:r w:rsidR="00FD7E25" w:rsidDel="00FA0262">
          <w:delText>Lịch sử của tài liệu</w:delText>
        </w:r>
        <w:bookmarkEnd w:id="121"/>
      </w:del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5002"/>
        <w:gridCol w:w="2268"/>
      </w:tblGrid>
      <w:tr w:rsidR="00FD7E25" w:rsidRPr="00EC253B" w:rsidDel="00FA0262" w:rsidTr="000E2F37">
        <w:trPr>
          <w:del w:id="122" w:author="Sony Vaio" w:date="2016-02-26T10:05:00Z"/>
        </w:trPr>
        <w:tc>
          <w:tcPr>
            <w:tcW w:w="20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E25" w:rsidRPr="000E2F37" w:rsidDel="00FA0262" w:rsidRDefault="00FD7E25" w:rsidP="000E2F37">
            <w:pPr>
              <w:pStyle w:val="Table"/>
              <w:jc w:val="center"/>
              <w:rPr>
                <w:del w:id="123" w:author="Sony Vaio" w:date="2016-02-26T10:05:00Z"/>
                <w:b/>
              </w:rPr>
            </w:pPr>
            <w:del w:id="124" w:author="Sony Vaio" w:date="2016-02-26T10:05:00Z">
              <w:r w:rsidRPr="000E2F37" w:rsidDel="00FA0262">
                <w:rPr>
                  <w:b/>
                </w:rPr>
                <w:delText>Thời gian</w:delText>
              </w:r>
            </w:del>
          </w:p>
        </w:tc>
        <w:tc>
          <w:tcPr>
            <w:tcW w:w="5002" w:type="dxa"/>
            <w:tcBorders>
              <w:bottom w:val="single" w:sz="4" w:space="0" w:color="auto"/>
            </w:tcBorders>
            <w:vAlign w:val="center"/>
          </w:tcPr>
          <w:p w:rsidR="00FD7E25" w:rsidRPr="000E2F37" w:rsidDel="00FA0262" w:rsidRDefault="00FD7E25" w:rsidP="000E2F37">
            <w:pPr>
              <w:pStyle w:val="Table"/>
              <w:jc w:val="center"/>
              <w:rPr>
                <w:del w:id="125" w:author="Sony Vaio" w:date="2016-02-26T10:05:00Z"/>
                <w:b/>
              </w:rPr>
            </w:pPr>
            <w:del w:id="126" w:author="Sony Vaio" w:date="2016-02-26T10:05:00Z">
              <w:r w:rsidRPr="000E2F37" w:rsidDel="00FA0262">
                <w:rPr>
                  <w:b/>
                </w:rPr>
                <w:delText>Nội dung thay đổi</w:delText>
              </w:r>
            </w:del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E25" w:rsidRPr="000E2F37" w:rsidDel="00FA0262" w:rsidRDefault="00FD7E25" w:rsidP="000E2F37">
            <w:pPr>
              <w:pStyle w:val="Table"/>
              <w:jc w:val="center"/>
              <w:rPr>
                <w:del w:id="127" w:author="Sony Vaio" w:date="2016-02-26T10:05:00Z"/>
                <w:b/>
              </w:rPr>
            </w:pPr>
            <w:del w:id="128" w:author="Sony Vaio" w:date="2016-02-26T10:05:00Z">
              <w:r w:rsidRPr="000E2F37" w:rsidDel="00FA0262">
                <w:rPr>
                  <w:b/>
                </w:rPr>
                <w:delText>Người thực hiện</w:delText>
              </w:r>
            </w:del>
          </w:p>
        </w:tc>
      </w:tr>
      <w:tr w:rsidR="00FD7E25" w:rsidDel="00FA0262" w:rsidTr="000E2F37">
        <w:trPr>
          <w:del w:id="129" w:author="Sony Vaio" w:date="2016-02-26T10:05:00Z"/>
        </w:trPr>
        <w:tc>
          <w:tcPr>
            <w:tcW w:w="205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customXmlDelRangeStart w:id="130" w:author="Sony Vaio" w:date="2016-02-26T10:05:00Z"/>
          <w:sdt>
            <w:sdtPr>
              <w:alias w:val="Modify date"/>
              <w:tag w:val="Modify date"/>
              <w:id w:val="1110860383"/>
              <w:placeholder>
                <w:docPart w:val="2AA163BDB16E4467B7951C64547E24F9"/>
              </w:placeholder>
              <w:date w:fullDate="2012-06-13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customXmlDelRangeEnd w:id="130"/>
              <w:p w:rsidR="00FD7E25" w:rsidDel="00FA0262" w:rsidRDefault="00687C4E" w:rsidP="00687C4E">
                <w:pPr>
                  <w:pStyle w:val="Table"/>
                  <w:rPr>
                    <w:del w:id="131" w:author="Sony Vaio" w:date="2016-02-26T10:05:00Z"/>
                  </w:rPr>
                </w:pPr>
                <w:del w:id="132" w:author="Sony Vaio" w:date="2016-02-26T10:05:00Z">
                  <w:r w:rsidDel="00FA0262">
                    <w:rPr>
                      <w:lang w:val="vi-VN"/>
                    </w:rPr>
                    <w:delText>13/06/2012</w:delText>
                  </w:r>
                </w:del>
              </w:p>
              <w:customXmlDelRangeStart w:id="133" w:author="Sony Vaio" w:date="2016-02-26T10:05:00Z"/>
            </w:sdtContent>
          </w:sdt>
          <w:customXmlDelRangeEnd w:id="133"/>
        </w:tc>
        <w:tc>
          <w:tcPr>
            <w:tcW w:w="5002" w:type="dxa"/>
            <w:tcBorders>
              <w:bottom w:val="dotted" w:sz="4" w:space="0" w:color="auto"/>
            </w:tcBorders>
            <w:vAlign w:val="center"/>
          </w:tcPr>
          <w:p w:rsidR="00FD7E25" w:rsidRPr="00702D64" w:rsidDel="00FA0262" w:rsidRDefault="00806408" w:rsidP="000E2F37">
            <w:pPr>
              <w:pStyle w:val="Table"/>
              <w:rPr>
                <w:del w:id="134" w:author="Sony Vaio" w:date="2016-02-26T10:05:00Z"/>
                <w:lang w:val="fr-FR"/>
              </w:rPr>
            </w:pPr>
            <w:del w:id="135" w:author="Sony Vaio" w:date="2016-02-26T10:05:00Z">
              <w:r w:rsidRPr="00702D64" w:rsidDel="00FA0262">
                <w:rPr>
                  <w:lang w:val="fr-FR"/>
                </w:rPr>
                <w:delText>Khởi tạo tài liệu</w:delText>
              </w:r>
              <w:r w:rsidR="00702D64" w:rsidRPr="00702D64" w:rsidDel="00FA0262">
                <w:rPr>
                  <w:lang w:val="fr-FR"/>
                </w:rPr>
                <w:delText xml:space="preserve"> version 1.0</w:delText>
              </w:r>
            </w:del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FD7E25" w:rsidDel="00FA0262" w:rsidRDefault="00452D85" w:rsidP="000E2F37">
            <w:pPr>
              <w:pStyle w:val="Table"/>
              <w:rPr>
                <w:del w:id="136" w:author="Sony Vaio" w:date="2016-02-26T10:05:00Z"/>
              </w:rPr>
            </w:pPr>
            <w:del w:id="137" w:author="Sony Vaio" w:date="2016-02-26T10:05:00Z">
              <w:r w:rsidDel="00FA0262">
                <w:delText>Duc.Le</w:delText>
              </w:r>
            </w:del>
          </w:p>
        </w:tc>
      </w:tr>
      <w:tr w:rsidR="00FD7E25" w:rsidDel="00FA0262" w:rsidTr="000E2F37">
        <w:trPr>
          <w:del w:id="138" w:author="Sony Vaio" w:date="2016-02-26T10:05:00Z"/>
        </w:trPr>
        <w:tc>
          <w:tcPr>
            <w:tcW w:w="20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FA0262" w:rsidRDefault="00FD7E25" w:rsidP="000E2F37">
            <w:pPr>
              <w:pStyle w:val="Table"/>
              <w:rPr>
                <w:del w:id="139" w:author="Sony Vaio" w:date="2016-02-26T10:05:00Z"/>
              </w:rPr>
            </w:pPr>
          </w:p>
        </w:tc>
        <w:tc>
          <w:tcPr>
            <w:tcW w:w="50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7E25" w:rsidDel="00FA0262" w:rsidRDefault="00452D85" w:rsidP="000E2F37">
            <w:pPr>
              <w:pStyle w:val="Table"/>
              <w:rPr>
                <w:del w:id="140" w:author="Sony Vaio" w:date="2016-02-26T10:05:00Z"/>
              </w:rPr>
            </w:pPr>
            <w:del w:id="141" w:author="Sony Vaio" w:date="2016-02-26T10:05:00Z">
              <w:r w:rsidDel="00FA0262">
                <w:delText>Cập nhật xong version 1.0</w:delText>
              </w:r>
            </w:del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FA0262" w:rsidRDefault="00452D85" w:rsidP="000E2F37">
            <w:pPr>
              <w:pStyle w:val="Table"/>
              <w:rPr>
                <w:del w:id="142" w:author="Sony Vaio" w:date="2016-02-26T10:05:00Z"/>
              </w:rPr>
            </w:pPr>
            <w:del w:id="143" w:author="Sony Vaio" w:date="2016-02-26T10:05:00Z">
              <w:r w:rsidDel="00FA0262">
                <w:delText>Duc.Le</w:delText>
              </w:r>
            </w:del>
          </w:p>
        </w:tc>
      </w:tr>
      <w:tr w:rsidR="00FD7E25" w:rsidDel="00FA0262" w:rsidTr="000E2F37">
        <w:trPr>
          <w:del w:id="144" w:author="Sony Vaio" w:date="2016-02-26T10:05:00Z"/>
        </w:trPr>
        <w:tc>
          <w:tcPr>
            <w:tcW w:w="20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FA0262" w:rsidRDefault="009A63D7" w:rsidP="000E2F37">
            <w:pPr>
              <w:pStyle w:val="Table"/>
              <w:rPr>
                <w:del w:id="145" w:author="Sony Vaio" w:date="2016-02-26T10:05:00Z"/>
              </w:rPr>
            </w:pPr>
            <w:ins w:id="146" w:author="Nguyen Tien Hiep" w:date="2012-09-04T14:18:00Z">
              <w:del w:id="147" w:author="Sony Vaio" w:date="2016-02-26T10:05:00Z">
                <w:r w:rsidDel="00FA0262">
                  <w:delText>28/09/2012</w:delText>
                </w:r>
              </w:del>
            </w:ins>
          </w:p>
        </w:tc>
        <w:tc>
          <w:tcPr>
            <w:tcW w:w="50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7E25" w:rsidDel="00FA0262" w:rsidRDefault="009A63D7" w:rsidP="000E2F37">
            <w:pPr>
              <w:pStyle w:val="Table"/>
              <w:rPr>
                <w:del w:id="148" w:author="Sony Vaio" w:date="2016-02-26T10:05:00Z"/>
              </w:rPr>
            </w:pPr>
            <w:ins w:id="149" w:author="Nguyen Tien Hiep" w:date="2012-09-04T14:18:00Z">
              <w:del w:id="150" w:author="Sony Vaio" w:date="2016-02-26T10:05:00Z">
                <w:r w:rsidDel="00FA0262">
                  <w:delText>Cập nhật xong version 2.0</w:delText>
                </w:r>
              </w:del>
            </w:ins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FA0262" w:rsidRDefault="009A63D7" w:rsidP="000E2F37">
            <w:pPr>
              <w:pStyle w:val="Table"/>
              <w:rPr>
                <w:del w:id="151" w:author="Sony Vaio" w:date="2016-02-26T10:05:00Z"/>
              </w:rPr>
            </w:pPr>
            <w:ins w:id="152" w:author="Nguyen Tien Hiep" w:date="2012-09-04T14:18:00Z">
              <w:del w:id="153" w:author="Sony Vaio" w:date="2016-02-26T10:05:00Z">
                <w:r w:rsidDel="00FA0262">
                  <w:delText>Hiep.Nguyen</w:delText>
                </w:r>
              </w:del>
            </w:ins>
          </w:p>
        </w:tc>
      </w:tr>
      <w:tr w:rsidR="00FD7E25" w:rsidDel="00FA0262" w:rsidTr="000E2F37">
        <w:trPr>
          <w:del w:id="154" w:author="Sony Vaio" w:date="2016-02-26T10:05:00Z"/>
        </w:trPr>
        <w:tc>
          <w:tcPr>
            <w:tcW w:w="205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FD7E25" w:rsidDel="00FA0262" w:rsidRDefault="00FD7E25" w:rsidP="000E2F37">
            <w:pPr>
              <w:pStyle w:val="Table"/>
              <w:rPr>
                <w:del w:id="155" w:author="Sony Vaio" w:date="2016-02-26T10:05:00Z"/>
              </w:rPr>
            </w:pPr>
          </w:p>
        </w:tc>
        <w:tc>
          <w:tcPr>
            <w:tcW w:w="5002" w:type="dxa"/>
            <w:tcBorders>
              <w:top w:val="dotted" w:sz="4" w:space="0" w:color="auto"/>
            </w:tcBorders>
            <w:vAlign w:val="center"/>
          </w:tcPr>
          <w:p w:rsidR="00FD7E25" w:rsidDel="00FA0262" w:rsidRDefault="00FD7E25" w:rsidP="000E2F37">
            <w:pPr>
              <w:pStyle w:val="Table"/>
              <w:rPr>
                <w:del w:id="156" w:author="Sony Vaio" w:date="2016-02-26T10:05:00Z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FD7E25" w:rsidDel="00FA0262" w:rsidRDefault="00FD7E25" w:rsidP="000E2F37">
            <w:pPr>
              <w:pStyle w:val="Table"/>
              <w:rPr>
                <w:del w:id="157" w:author="Sony Vaio" w:date="2016-02-26T10:05:00Z"/>
              </w:rPr>
            </w:pPr>
          </w:p>
        </w:tc>
      </w:tr>
    </w:tbl>
    <w:p w:rsidR="00FD7E25" w:rsidRDefault="00FD7E25" w:rsidP="00FD7E25"/>
    <w:p w:rsidR="00FD7E25" w:rsidDel="0026716E" w:rsidRDefault="00FD7E25" w:rsidP="00FD7E25">
      <w:pPr>
        <w:rPr>
          <w:del w:id="158" w:author="Sony Vaio" w:date="2016-02-26T10:06:00Z"/>
        </w:rPr>
      </w:pPr>
    </w:p>
    <w:p w:rsidR="00E96920" w:rsidRDefault="00FD7E25" w:rsidP="00C96009">
      <w:pPr>
        <w:pStyle w:val="Heading1"/>
      </w:pPr>
      <w:del w:id="159" w:author="Sony Vaio" w:date="2016-02-26T10:06:00Z">
        <w:r w:rsidDel="0026716E">
          <w:br w:type="page"/>
        </w:r>
      </w:del>
      <w:bookmarkStart w:id="160" w:name="_Toc327427247"/>
      <w:r w:rsidR="00C16276">
        <w:t>Hardware</w:t>
      </w:r>
      <w:bookmarkEnd w:id="160"/>
    </w:p>
    <w:p w:rsidR="00E96920" w:rsidRDefault="00C16276" w:rsidP="00E96920">
      <w:pPr>
        <w:pStyle w:val="Heading2"/>
      </w:pPr>
      <w:bookmarkStart w:id="161" w:name="_Toc327427248"/>
      <w:r>
        <w:t>Memory</w:t>
      </w:r>
      <w:bookmarkEnd w:id="161"/>
    </w:p>
    <w:p w:rsidR="004C5024" w:rsidRDefault="004C5024" w:rsidP="004C5024">
      <w:pPr>
        <w:pStyle w:val="Heading3"/>
      </w:pPr>
      <w:bookmarkStart w:id="162" w:name="_Toc327427249"/>
      <w:r>
        <w:t>Check list</w:t>
      </w:r>
      <w:bookmarkEnd w:id="162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173"/>
        <w:gridCol w:w="3878"/>
        <w:gridCol w:w="2178"/>
        <w:gridCol w:w="1059"/>
      </w:tblGrid>
      <w:tr w:rsidR="00E96920" w:rsidTr="00A4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3" w:type="dxa"/>
          </w:tcPr>
          <w:p w:rsidR="00E96920" w:rsidRDefault="00E96920" w:rsidP="00E96920">
            <w:pPr>
              <w:ind w:firstLine="0"/>
            </w:pPr>
            <w:r>
              <w:t>Item</w:t>
            </w:r>
          </w:p>
        </w:tc>
        <w:tc>
          <w:tcPr>
            <w:tcW w:w="3878" w:type="dxa"/>
          </w:tcPr>
          <w:p w:rsidR="00E96920" w:rsidRDefault="00E96920" w:rsidP="00E96920">
            <w:pPr>
              <w:ind w:firstLine="0"/>
            </w:pPr>
            <w:r>
              <w:t>Recommend</w:t>
            </w:r>
          </w:p>
        </w:tc>
        <w:tc>
          <w:tcPr>
            <w:tcW w:w="2178" w:type="dxa"/>
          </w:tcPr>
          <w:p w:rsidR="00E96920" w:rsidRDefault="00E96920" w:rsidP="00E96920">
            <w:pPr>
              <w:ind w:firstLine="0"/>
            </w:pPr>
            <w:r>
              <w:t>Value</w:t>
            </w:r>
          </w:p>
        </w:tc>
        <w:tc>
          <w:tcPr>
            <w:tcW w:w="1059" w:type="dxa"/>
          </w:tcPr>
          <w:p w:rsidR="00E96920" w:rsidRDefault="00A71E04" w:rsidP="00E96920">
            <w:pPr>
              <w:ind w:firstLine="0"/>
            </w:pPr>
            <w:r>
              <w:t>Passed</w:t>
            </w:r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A4733C" w:rsidP="00E9692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D55341" w:rsidRPr="00D55341">
              <w:rPr>
                <w:b/>
                <w:i/>
              </w:rPr>
              <w:t xml:space="preserve"> 1</w:t>
            </w:r>
          </w:p>
        </w:tc>
      </w:tr>
      <w:tr w:rsidR="00E96920" w:rsidTr="00A4733C">
        <w:tc>
          <w:tcPr>
            <w:tcW w:w="2173" w:type="dxa"/>
          </w:tcPr>
          <w:p w:rsidR="00E96920" w:rsidRDefault="00E96920" w:rsidP="00E96920">
            <w:pPr>
              <w:ind w:firstLine="0"/>
            </w:pPr>
            <w:r>
              <w:t>RAM</w:t>
            </w:r>
          </w:p>
        </w:tc>
        <w:tc>
          <w:tcPr>
            <w:tcW w:w="3878" w:type="dxa"/>
          </w:tcPr>
          <w:p w:rsidR="00E96920" w:rsidRDefault="00E96920" w:rsidP="00E96920">
            <w:pPr>
              <w:ind w:firstLine="0"/>
            </w:pPr>
            <w:r>
              <w:t>&gt;= 4 GB</w:t>
            </w:r>
          </w:p>
        </w:tc>
        <w:tc>
          <w:tcPr>
            <w:tcW w:w="2178" w:type="dxa"/>
          </w:tcPr>
          <w:p w:rsidR="00E96920" w:rsidRDefault="00E96920" w:rsidP="00E96920">
            <w:pPr>
              <w:ind w:firstLine="0"/>
            </w:pPr>
          </w:p>
        </w:tc>
        <w:tc>
          <w:tcPr>
            <w:tcW w:w="1059" w:type="dxa"/>
          </w:tcPr>
          <w:p w:rsidR="00E96920" w:rsidRDefault="00FB58FC" w:rsidP="00D55341">
            <w:pPr>
              <w:ind w:firstLine="0"/>
              <w:jc w:val="center"/>
            </w:pPr>
            <w:sdt>
              <w:sdtPr>
                <w:id w:val="-1558618333"/>
              </w:sdtPr>
              <w:sdtEndPr/>
              <w:sdtContent>
                <w:r w:rsidR="00A4733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687C4E" w:rsidTr="00A4733C">
        <w:tc>
          <w:tcPr>
            <w:tcW w:w="2173" w:type="dxa"/>
          </w:tcPr>
          <w:p w:rsidR="00687C4E" w:rsidRDefault="00687C4E" w:rsidP="004C5024">
            <w:pPr>
              <w:ind w:firstLine="0"/>
            </w:pPr>
            <w:r>
              <w:t>Swap</w:t>
            </w:r>
          </w:p>
        </w:tc>
        <w:tc>
          <w:tcPr>
            <w:tcW w:w="3878" w:type="dxa"/>
          </w:tcPr>
          <w:p w:rsidR="00687C4E" w:rsidRDefault="00687C4E" w:rsidP="004C5024">
            <w:pPr>
              <w:ind w:firstLine="0"/>
            </w:pPr>
            <w:r>
              <w:t>04-08GB: = 2.0xRAM</w:t>
            </w:r>
          </w:p>
          <w:p w:rsidR="00687C4E" w:rsidRDefault="00687C4E" w:rsidP="004C5024">
            <w:pPr>
              <w:ind w:firstLine="0"/>
            </w:pPr>
            <w:r>
              <w:t>08-32GB: = 1.5xRAM</w:t>
            </w:r>
          </w:p>
          <w:p w:rsidR="00687C4E" w:rsidRDefault="00687C4E" w:rsidP="00687C4E">
            <w:pPr>
              <w:ind w:firstLine="0"/>
            </w:pPr>
            <w:r>
              <w:t>&gt; 32GB: = 32 GB</w:t>
            </w:r>
          </w:p>
        </w:tc>
        <w:tc>
          <w:tcPr>
            <w:tcW w:w="2178" w:type="dxa"/>
          </w:tcPr>
          <w:p w:rsidR="00687C4E" w:rsidRDefault="00687C4E" w:rsidP="004C5024">
            <w:pPr>
              <w:ind w:firstLine="0"/>
            </w:pPr>
          </w:p>
        </w:tc>
        <w:tc>
          <w:tcPr>
            <w:tcW w:w="1059" w:type="dxa"/>
          </w:tcPr>
          <w:p w:rsidR="00687C4E" w:rsidRDefault="00FB58FC" w:rsidP="00687C4E">
            <w:pPr>
              <w:ind w:firstLine="0"/>
              <w:jc w:val="center"/>
            </w:pPr>
            <w:sdt>
              <w:sdtPr>
                <w:id w:val="1044414797"/>
              </w:sdtPr>
              <w:sdtEndPr/>
              <w:sdtContent>
                <w:r w:rsidR="00A4733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A4733C" w:rsidTr="00A4733C">
        <w:tc>
          <w:tcPr>
            <w:tcW w:w="2173" w:type="dxa"/>
          </w:tcPr>
          <w:p w:rsidR="00A4733C" w:rsidRDefault="00A4733C" w:rsidP="004C5024">
            <w:pPr>
              <w:ind w:firstLine="0"/>
            </w:pPr>
            <w:r>
              <w:t>Shared memory</w:t>
            </w:r>
          </w:p>
        </w:tc>
        <w:tc>
          <w:tcPr>
            <w:tcW w:w="3878" w:type="dxa"/>
          </w:tcPr>
          <w:p w:rsidR="00A4733C" w:rsidRDefault="00A4733C" w:rsidP="004C5024">
            <w:pPr>
              <w:ind w:firstLine="0"/>
            </w:pPr>
            <w:r>
              <w:t>&gt; max(</w:t>
            </w:r>
            <w:r w:rsidRPr="00A4733C">
              <w:t>MEMORY_MAX_TARGET</w:t>
            </w:r>
            <w:r>
              <w:t xml:space="preserve">, </w:t>
            </w:r>
            <w:r w:rsidRPr="00A4733C">
              <w:t>MEMORY_TARGET</w:t>
            </w:r>
            <w:r>
              <w:t>)</w:t>
            </w:r>
          </w:p>
        </w:tc>
        <w:tc>
          <w:tcPr>
            <w:tcW w:w="2178" w:type="dxa"/>
          </w:tcPr>
          <w:p w:rsidR="00A4733C" w:rsidRDefault="00A4733C" w:rsidP="004C5024">
            <w:pPr>
              <w:ind w:firstLine="0"/>
            </w:pPr>
          </w:p>
        </w:tc>
        <w:tc>
          <w:tcPr>
            <w:tcW w:w="1059" w:type="dxa"/>
          </w:tcPr>
          <w:p w:rsidR="00A4733C" w:rsidRDefault="00FB58FC" w:rsidP="006B338B">
            <w:pPr>
              <w:ind w:firstLine="0"/>
              <w:jc w:val="center"/>
            </w:pPr>
            <w:sdt>
              <w:sdtPr>
                <w:id w:val="1320462983"/>
              </w:sdtPr>
              <w:sdtEndPr/>
              <w:sdtContent>
                <w:r w:rsidR="00A4733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687C4E" w:rsidTr="002E7713">
        <w:tc>
          <w:tcPr>
            <w:tcW w:w="9288" w:type="dxa"/>
            <w:gridSpan w:val="4"/>
          </w:tcPr>
          <w:p w:rsidR="00687C4E" w:rsidRPr="00D55341" w:rsidRDefault="00A4733C" w:rsidP="00A4733C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687C4E" w:rsidRPr="00D55341">
              <w:rPr>
                <w:b/>
                <w:i/>
              </w:rPr>
              <w:t>2</w:t>
            </w:r>
          </w:p>
        </w:tc>
      </w:tr>
      <w:tr w:rsidR="00A4733C" w:rsidTr="00A4733C">
        <w:tc>
          <w:tcPr>
            <w:tcW w:w="2173" w:type="dxa"/>
          </w:tcPr>
          <w:p w:rsidR="00A4733C" w:rsidRDefault="00A4733C" w:rsidP="004C5024">
            <w:pPr>
              <w:ind w:firstLine="0"/>
            </w:pPr>
            <w:r>
              <w:t>RAM</w:t>
            </w:r>
          </w:p>
        </w:tc>
        <w:tc>
          <w:tcPr>
            <w:tcW w:w="3878" w:type="dxa"/>
          </w:tcPr>
          <w:p w:rsidR="00A4733C" w:rsidRDefault="00A4733C" w:rsidP="006B338B">
            <w:pPr>
              <w:ind w:firstLine="0"/>
            </w:pPr>
            <w:r>
              <w:t>&gt;= 4 GB</w:t>
            </w:r>
          </w:p>
        </w:tc>
        <w:tc>
          <w:tcPr>
            <w:tcW w:w="2178" w:type="dxa"/>
          </w:tcPr>
          <w:p w:rsidR="00A4733C" w:rsidRDefault="00A4733C" w:rsidP="004C5024">
            <w:pPr>
              <w:ind w:firstLine="0"/>
            </w:pPr>
          </w:p>
        </w:tc>
        <w:tc>
          <w:tcPr>
            <w:tcW w:w="1059" w:type="dxa"/>
          </w:tcPr>
          <w:p w:rsidR="00A4733C" w:rsidRDefault="00FB58FC" w:rsidP="00687C4E">
            <w:pPr>
              <w:ind w:firstLine="0"/>
              <w:jc w:val="center"/>
            </w:pPr>
            <w:sdt>
              <w:sdtPr>
                <w:id w:val="842050849"/>
              </w:sdtPr>
              <w:sdtEndPr/>
              <w:sdtContent>
                <w:r w:rsidR="00A4733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A4733C" w:rsidTr="00A4733C">
        <w:tc>
          <w:tcPr>
            <w:tcW w:w="2173" w:type="dxa"/>
          </w:tcPr>
          <w:p w:rsidR="00A4733C" w:rsidRDefault="00A4733C" w:rsidP="004C5024">
            <w:pPr>
              <w:ind w:firstLine="0"/>
            </w:pPr>
            <w:r>
              <w:t>Swap</w:t>
            </w:r>
          </w:p>
        </w:tc>
        <w:tc>
          <w:tcPr>
            <w:tcW w:w="3878" w:type="dxa"/>
          </w:tcPr>
          <w:p w:rsidR="00A4733C" w:rsidRDefault="00A4733C" w:rsidP="006B338B">
            <w:pPr>
              <w:ind w:firstLine="0"/>
            </w:pPr>
            <w:r>
              <w:t>04-08GB: = 2.0xRAM</w:t>
            </w:r>
          </w:p>
          <w:p w:rsidR="00A4733C" w:rsidRDefault="00A4733C" w:rsidP="006B338B">
            <w:pPr>
              <w:ind w:firstLine="0"/>
            </w:pPr>
            <w:r>
              <w:t>08-32GB: = 1.5xRAM</w:t>
            </w:r>
          </w:p>
          <w:p w:rsidR="00A4733C" w:rsidRDefault="00A4733C" w:rsidP="006B338B">
            <w:pPr>
              <w:ind w:firstLine="0"/>
            </w:pPr>
            <w:r>
              <w:t>&gt; 32GB: = 32 GB</w:t>
            </w:r>
          </w:p>
        </w:tc>
        <w:tc>
          <w:tcPr>
            <w:tcW w:w="2178" w:type="dxa"/>
          </w:tcPr>
          <w:p w:rsidR="00A4733C" w:rsidRDefault="00A4733C" w:rsidP="004C5024">
            <w:pPr>
              <w:ind w:firstLine="0"/>
            </w:pPr>
          </w:p>
        </w:tc>
        <w:tc>
          <w:tcPr>
            <w:tcW w:w="1059" w:type="dxa"/>
          </w:tcPr>
          <w:p w:rsidR="00A4733C" w:rsidRDefault="00FB58FC" w:rsidP="00687C4E">
            <w:pPr>
              <w:ind w:firstLine="0"/>
              <w:jc w:val="center"/>
            </w:pPr>
            <w:sdt>
              <w:sdtPr>
                <w:id w:val="1123425337"/>
              </w:sdtPr>
              <w:sdtEndPr/>
              <w:sdtContent>
                <w:r w:rsidR="00A4733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A4733C" w:rsidTr="006B338B">
        <w:tc>
          <w:tcPr>
            <w:tcW w:w="2173" w:type="dxa"/>
          </w:tcPr>
          <w:p w:rsidR="00A4733C" w:rsidRDefault="00A4733C" w:rsidP="006B338B">
            <w:pPr>
              <w:ind w:firstLine="0"/>
            </w:pPr>
            <w:r>
              <w:t>Shared memory</w:t>
            </w:r>
          </w:p>
        </w:tc>
        <w:tc>
          <w:tcPr>
            <w:tcW w:w="3878" w:type="dxa"/>
          </w:tcPr>
          <w:p w:rsidR="00A4733C" w:rsidRDefault="00A4733C" w:rsidP="006B338B">
            <w:pPr>
              <w:ind w:firstLine="0"/>
            </w:pPr>
            <w:r>
              <w:t>&gt; max(</w:t>
            </w:r>
            <w:r w:rsidRPr="00A4733C">
              <w:t>MEMORY_MAX_TARGET</w:t>
            </w:r>
            <w:r>
              <w:t xml:space="preserve">, </w:t>
            </w:r>
            <w:r w:rsidRPr="00A4733C">
              <w:t>MEMORY_TARGET</w:t>
            </w:r>
            <w:r>
              <w:t>)</w:t>
            </w:r>
          </w:p>
        </w:tc>
        <w:tc>
          <w:tcPr>
            <w:tcW w:w="2178" w:type="dxa"/>
          </w:tcPr>
          <w:p w:rsidR="00A4733C" w:rsidRDefault="00A4733C" w:rsidP="006B338B">
            <w:pPr>
              <w:ind w:firstLine="0"/>
            </w:pPr>
          </w:p>
        </w:tc>
        <w:tc>
          <w:tcPr>
            <w:tcW w:w="1059" w:type="dxa"/>
          </w:tcPr>
          <w:p w:rsidR="00A4733C" w:rsidRDefault="00FB58FC" w:rsidP="006B338B">
            <w:pPr>
              <w:ind w:firstLine="0"/>
              <w:jc w:val="center"/>
            </w:pPr>
            <w:sdt>
              <w:sdtPr>
                <w:id w:val="-1343007711"/>
              </w:sdtPr>
              <w:sdtEndPr/>
              <w:sdtContent>
                <w:r w:rsidR="00A4733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4C5024" w:rsidRDefault="004C5024" w:rsidP="004C5024">
      <w:pPr>
        <w:pStyle w:val="Heading3"/>
      </w:pPr>
      <w:bookmarkStart w:id="163" w:name="_Toc327427250"/>
      <w:r>
        <w:t>Command</w:t>
      </w:r>
      <w:r w:rsidR="00200C33">
        <w:t>s</w:t>
      </w:r>
      <w:bookmarkEnd w:id="163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164" w:author="Nguyen Tien Hiep" w:date="2012-08-29T15:50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758"/>
        <w:gridCol w:w="1530"/>
        <w:tblGridChange w:id="165">
          <w:tblGrid>
            <w:gridCol w:w="4644"/>
            <w:gridCol w:w="4644"/>
          </w:tblGrid>
        </w:tblGridChange>
      </w:tblGrid>
      <w:tr w:rsidR="004C5024" w:rsidRPr="00FE5E7E" w:rsidTr="00D0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66" w:author="Nguyen Tien Hiep" w:date="2012-08-29T15:50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4C5024" w:rsidRPr="00FE5E7E" w:rsidRDefault="004C5024" w:rsidP="004C50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E7E">
              <w:rPr>
                <w:b w:val="0"/>
              </w:rPr>
              <w:t>RAM check</w:t>
            </w:r>
          </w:p>
        </w:tc>
      </w:tr>
      <w:tr w:rsidR="004C5024" w:rsidRPr="008637FE" w:rsidTr="00A64CC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4C5024" w:rsidRPr="008637FE" w:rsidRDefault="00A64CCD" w:rsidP="004C502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4CC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687C4E" w:rsidRPr="00687C4E">
              <w:rPr>
                <w:rFonts w:ascii="Courier New" w:hAnsi="Courier New" w:cs="Courier New"/>
                <w:sz w:val="20"/>
                <w:szCs w:val="20"/>
              </w:rPr>
              <w:t>grep MemTotal /proc/meminfo</w:t>
            </w:r>
          </w:p>
        </w:tc>
      </w:tr>
      <w:tr w:rsidR="00A4733C" w:rsidRPr="00FE5E7E" w:rsidTr="00D01903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67" w:author="Nguyen Tien Hiep" w:date="2012-08-29T15:50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A4733C" w:rsidRPr="00FE5E7E" w:rsidRDefault="00A4733C" w:rsidP="006B338B">
            <w:pPr>
              <w:ind w:firstLine="0"/>
            </w:pPr>
            <w:r w:rsidRPr="00FE5E7E">
              <w:t>Swap check</w:t>
            </w:r>
          </w:p>
        </w:tc>
      </w:tr>
      <w:tr w:rsidR="00A4733C" w:rsidRPr="008637FE" w:rsidTr="006B338B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A4733C" w:rsidRPr="008637FE" w:rsidRDefault="00FE5E7E" w:rsidP="00FE5E7E">
            <w:pPr>
              <w:pStyle w:val="HTMLPreformatted"/>
            </w:pPr>
            <w:r>
              <w:t># grep SwapTotal /proc/meminfo</w:t>
            </w:r>
          </w:p>
        </w:tc>
      </w:tr>
      <w:tr w:rsidR="00FE5E7E" w:rsidRPr="00FE5E7E" w:rsidTr="00D01903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68" w:author="Nguyen Tien Hiep" w:date="2012-08-29T15:50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FE5E7E" w:rsidRPr="00FE5E7E" w:rsidRDefault="00FE5E7E" w:rsidP="006B338B">
            <w:pPr>
              <w:ind w:firstLine="0"/>
            </w:pPr>
            <w:r w:rsidRPr="00FE5E7E">
              <w:t>RAM &amp; Swap available</w:t>
            </w:r>
          </w:p>
        </w:tc>
      </w:tr>
      <w:tr w:rsidR="00FE5E7E" w:rsidRPr="008637FE" w:rsidTr="006B338B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E7E" w:rsidRPr="008637FE" w:rsidRDefault="00FE5E7E" w:rsidP="006B33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4733C">
              <w:rPr>
                <w:rFonts w:ascii="Courier New" w:hAnsi="Courier New" w:cs="Courier New"/>
                <w:sz w:val="20"/>
                <w:szCs w:val="20"/>
              </w:rPr>
              <w:t># free</w:t>
            </w:r>
          </w:p>
        </w:tc>
      </w:tr>
      <w:tr w:rsidR="00FE5E7E" w:rsidRPr="00FE5E7E" w:rsidTr="00D01903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69" w:author="Nguyen Tien Hiep" w:date="2012-08-29T15:50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FE5E7E" w:rsidRPr="00FE5E7E" w:rsidRDefault="00FE5E7E" w:rsidP="00FE5E7E">
            <w:pPr>
              <w:ind w:firstLine="0"/>
            </w:pPr>
            <w:r w:rsidRPr="00FE5E7E">
              <w:lastRenderedPageBreak/>
              <w:t>Add more 512 MB swap</w:t>
            </w:r>
          </w:p>
        </w:tc>
      </w:tr>
      <w:tr w:rsidR="00FE5E7E" w:rsidRPr="008637FE" w:rsidTr="006B338B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E7E" w:rsidRDefault="00FE5E7E" w:rsidP="006B33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dd if=/dev/zero of=/swapfile1 bs=1024 count=524288</w:t>
            </w:r>
          </w:p>
          <w:p w:rsidR="00FE5E7E" w:rsidRDefault="00FE5E7E" w:rsidP="006B33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mkswap /swapfile1</w:t>
            </w:r>
          </w:p>
          <w:p w:rsidR="00FE5E7E" w:rsidRPr="00FE5E7E" w:rsidRDefault="00FE5E7E" w:rsidP="00FE5E7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chown root:root /swapfile1</w:t>
            </w:r>
          </w:p>
          <w:p w:rsidR="00FE5E7E" w:rsidRDefault="00FE5E7E" w:rsidP="00FE5E7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chmod 0600 /swapfile1</w:t>
            </w:r>
          </w:p>
          <w:p w:rsidR="00FE5E7E" w:rsidRDefault="00FE5E7E" w:rsidP="00FE5E7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swapon /swapfile1</w:t>
            </w:r>
          </w:p>
          <w:p w:rsidR="00FE5E7E" w:rsidRDefault="00FE5E7E" w:rsidP="00FE5E7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vi /etc/fstab</w:t>
            </w:r>
          </w:p>
          <w:p w:rsidR="00FE5E7E" w:rsidRPr="008637FE" w:rsidRDefault="00FE5E7E" w:rsidP="00FE5E7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/swapfile1 swap swap defaults 0 0</w:t>
            </w:r>
          </w:p>
        </w:tc>
      </w:tr>
      <w:tr w:rsidR="00A64CCD" w:rsidRPr="00FE5E7E" w:rsidTr="00D01903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70" w:author="Nguyen Tien Hiep" w:date="2012-08-29T15:50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A64CCD" w:rsidRPr="00FE5E7E" w:rsidRDefault="00A4733C" w:rsidP="00200C33">
            <w:pPr>
              <w:ind w:firstLine="0"/>
            </w:pPr>
            <w:r w:rsidRPr="00FE5E7E">
              <w:t>Shared memory</w:t>
            </w:r>
          </w:p>
        </w:tc>
      </w:tr>
      <w:tr w:rsidR="00A64CCD" w:rsidRPr="008637FE" w:rsidTr="00A64CC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A64CCD" w:rsidRPr="008637FE" w:rsidRDefault="00A4733C" w:rsidP="00A4733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4733C">
              <w:rPr>
                <w:rFonts w:ascii="Courier New" w:hAnsi="Courier New" w:cs="Courier New"/>
                <w:sz w:val="20"/>
                <w:szCs w:val="20"/>
              </w:rPr>
              <w:t># df -h /dev/shm/</w:t>
            </w:r>
          </w:p>
        </w:tc>
      </w:tr>
      <w:tr w:rsidR="00036DEA" w:rsidRPr="008637FE" w:rsidTr="00C206F5">
        <w:trPr>
          <w:trHeight w:val="755"/>
        </w:trPr>
        <w:tc>
          <w:tcPr>
            <w:tcW w:w="7758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171" w:author="Nguyen Tien Hiep" w:date="2012-08-29T16:31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036DEA" w:rsidRPr="000B4B71" w:rsidRDefault="00036DEA" w:rsidP="00A4733C">
            <w:pPr>
              <w:spacing w:before="0"/>
              <w:ind w:firstLine="0"/>
              <w:rPr>
                <w:rFonts w:ascii="Courier New" w:hAnsi="Courier New" w:cs="Courier New"/>
                <w:b/>
                <w:i/>
                <w:sz w:val="20"/>
                <w:szCs w:val="20"/>
                <w:rPrChange w:id="172" w:author="Nguyen Tien Hiep" w:date="2012-08-29T16:33:00Z">
                  <w:rPr>
                    <w:rFonts w:ascii="Courier New" w:hAnsi="Courier New" w:cs="Courier New"/>
                    <w:sz w:val="20"/>
                    <w:szCs w:val="20"/>
                  </w:rPr>
                </w:rPrChange>
              </w:rPr>
            </w:pPr>
            <w:r w:rsidRPr="000B4B71">
              <w:rPr>
                <w:b/>
                <w:i/>
                <w:rPrChange w:id="173" w:author="Nguyen Tien Hiep" w:date="2012-08-29T16:33:00Z">
                  <w:rPr>
                    <w:rFonts w:ascii="Courier New" w:hAnsi="Courier New" w:cs="Courier New"/>
                    <w:sz w:val="20"/>
                    <w:szCs w:val="20"/>
                  </w:rPr>
                </w:rPrChange>
              </w:rPr>
              <w:t>Check log (please, embeded check log content in the file)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174" w:author="Nguyen Tien Hiep" w:date="2012-08-29T16:31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036DEA" w:rsidRPr="00A4733C" w:rsidRDefault="00036DEA" w:rsidP="00A4733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ins w:id="175" w:author="Nguyen Tien Hiep" w:date="2012-08-29T16:01:00Z">
              <w:r>
                <w:rPr>
                  <w:rFonts w:ascii="Courier New" w:hAnsi="Courier New" w:cs="Courier New"/>
                  <w:sz w:val="20"/>
                  <w:szCs w:val="20"/>
                </w:rPr>
                <w:object w:dxaOrig="1155" w:dyaOrig="81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57.75pt;height:40.75pt" o:ole="">
                    <v:imagedata r:id="rId9" o:title=""/>
                  </v:shape>
                  <o:OLEObject Type="Embed" ProgID="Package" ShapeID="_x0000_i1025" DrawAspect="Content" ObjectID="_1517987339" r:id="rId10"/>
                </w:object>
              </w:r>
            </w:ins>
          </w:p>
        </w:tc>
      </w:tr>
    </w:tbl>
    <w:p w:rsidR="00E96920" w:rsidRDefault="00C16276" w:rsidP="00D55341">
      <w:pPr>
        <w:pStyle w:val="Heading2"/>
      </w:pPr>
      <w:bookmarkStart w:id="176" w:name="_Toc327427251"/>
      <w:r>
        <w:t>System architect</w:t>
      </w:r>
      <w:bookmarkEnd w:id="176"/>
    </w:p>
    <w:p w:rsidR="00A64CCD" w:rsidRDefault="00A64CCD" w:rsidP="00A64CCD">
      <w:pPr>
        <w:pStyle w:val="Heading3"/>
      </w:pPr>
      <w:bookmarkStart w:id="177" w:name="_Toc327427252"/>
      <w:r>
        <w:t>check list</w:t>
      </w:r>
      <w:bookmarkEnd w:id="177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D55341" w:rsidTr="00D55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D55341" w:rsidRDefault="00D55341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D55341" w:rsidRDefault="00A71E04" w:rsidP="002E7713">
            <w:pPr>
              <w:ind w:firstLine="0"/>
            </w:pPr>
            <w:r>
              <w:t>Passed</w:t>
            </w:r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1</w:t>
            </w:r>
          </w:p>
        </w:tc>
      </w:tr>
      <w:tr w:rsidR="00FE5E7E" w:rsidTr="00200C33">
        <w:tc>
          <w:tcPr>
            <w:tcW w:w="2660" w:type="dxa"/>
          </w:tcPr>
          <w:p w:rsidR="00FE5E7E" w:rsidRDefault="00FE5E7E" w:rsidP="002E7713">
            <w:pPr>
              <w:ind w:firstLine="0"/>
            </w:pPr>
            <w:r>
              <w:t>System architecture</w:t>
            </w:r>
          </w:p>
        </w:tc>
        <w:tc>
          <w:tcPr>
            <w:tcW w:w="2764" w:type="dxa"/>
          </w:tcPr>
          <w:p w:rsidR="00FE5E7E" w:rsidRDefault="00FE5E7E" w:rsidP="00A4733C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 xml:space="preserve">RHEL4,OEL4 - update 7 or greater </w:t>
            </w:r>
          </w:p>
          <w:p w:rsidR="00FE5E7E" w:rsidRDefault="00FE5E7E" w:rsidP="00A4733C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RHEL5,OEL5 - 5.2 or greater</w:t>
            </w:r>
          </w:p>
          <w:p w:rsidR="00FE5E7E" w:rsidRDefault="00FE5E7E" w:rsidP="00A4733C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SLES10 - Kernel 2.6.16.21-0.8 or greater</w:t>
            </w:r>
          </w:p>
          <w:p w:rsidR="00FE5E7E" w:rsidRPr="00A4733C" w:rsidRDefault="00FE5E7E" w:rsidP="00A4733C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SLES11 - Kernel 2.6.27.19-5 or greater</w:t>
            </w:r>
          </w:p>
          <w:p w:rsidR="00FE5E7E" w:rsidRDefault="00FE5E7E" w:rsidP="00A4733C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Asianux Server 3 SP2</w:t>
            </w:r>
          </w:p>
        </w:tc>
        <w:tc>
          <w:tcPr>
            <w:tcW w:w="2764" w:type="dxa"/>
          </w:tcPr>
          <w:p w:rsidR="00FE5E7E" w:rsidRDefault="00FE5E7E" w:rsidP="00200C33">
            <w:pPr>
              <w:ind w:firstLine="0"/>
            </w:pPr>
          </w:p>
        </w:tc>
        <w:tc>
          <w:tcPr>
            <w:tcW w:w="1100" w:type="dxa"/>
          </w:tcPr>
          <w:p w:rsidR="00FE5E7E" w:rsidRDefault="00FB58FC" w:rsidP="006B338B">
            <w:pPr>
              <w:ind w:firstLine="0"/>
              <w:jc w:val="center"/>
            </w:pPr>
            <w:sdt>
              <w:sdtPr>
                <w:id w:val="1959529911"/>
              </w:sdtPr>
              <w:sdtEndPr/>
              <w:sdtContent>
                <w:r w:rsidR="00FE5E7E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2</w:t>
            </w:r>
          </w:p>
        </w:tc>
      </w:tr>
      <w:tr w:rsidR="00FE5E7E" w:rsidTr="00200C33">
        <w:tc>
          <w:tcPr>
            <w:tcW w:w="2660" w:type="dxa"/>
          </w:tcPr>
          <w:p w:rsidR="00FE5E7E" w:rsidRDefault="00FE5E7E" w:rsidP="002E7713">
            <w:pPr>
              <w:ind w:firstLine="0"/>
            </w:pPr>
            <w:r>
              <w:t>System architecture</w:t>
            </w:r>
          </w:p>
        </w:tc>
        <w:tc>
          <w:tcPr>
            <w:tcW w:w="2764" w:type="dxa"/>
          </w:tcPr>
          <w:p w:rsidR="00FE5E7E" w:rsidRDefault="00FE5E7E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 xml:space="preserve">RHEL4,OEL4 - update 7 or greater </w:t>
            </w:r>
          </w:p>
          <w:p w:rsidR="00FE5E7E" w:rsidRDefault="00FE5E7E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RHEL5,OEL5 - 5.2 or greater</w:t>
            </w:r>
          </w:p>
          <w:p w:rsidR="00FE5E7E" w:rsidRDefault="00FE5E7E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lastRenderedPageBreak/>
              <w:t>SLES10 - Kernel 2.6.16.21-0.8 or greater</w:t>
            </w:r>
          </w:p>
          <w:p w:rsidR="00FE5E7E" w:rsidRPr="00A4733C" w:rsidRDefault="00FE5E7E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SLES11 - Kernel 2.6.27.19-5 or greater</w:t>
            </w:r>
          </w:p>
          <w:p w:rsidR="00FE5E7E" w:rsidRDefault="00FE5E7E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  <w:tab w:val="left" w:pos="329"/>
              </w:tabs>
              <w:ind w:left="317" w:hanging="317"/>
            </w:pPr>
            <w:r w:rsidRPr="00A4733C">
              <w:t>Asianux Server 3 SP2</w:t>
            </w:r>
          </w:p>
        </w:tc>
        <w:tc>
          <w:tcPr>
            <w:tcW w:w="2764" w:type="dxa"/>
          </w:tcPr>
          <w:p w:rsidR="00FE5E7E" w:rsidRDefault="00FE5E7E" w:rsidP="00200C33">
            <w:pPr>
              <w:ind w:firstLine="0"/>
            </w:pPr>
          </w:p>
        </w:tc>
        <w:tc>
          <w:tcPr>
            <w:tcW w:w="1100" w:type="dxa"/>
          </w:tcPr>
          <w:p w:rsidR="00FE5E7E" w:rsidRDefault="00FB58FC" w:rsidP="006B338B">
            <w:pPr>
              <w:ind w:firstLine="0"/>
              <w:jc w:val="center"/>
            </w:pPr>
            <w:sdt>
              <w:sdtPr>
                <w:id w:val="-2090137743"/>
              </w:sdtPr>
              <w:sdtEndPr/>
              <w:sdtContent>
                <w:r w:rsidR="008700E9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A64CCD" w:rsidRDefault="00A64CCD" w:rsidP="00A64CCD">
      <w:pPr>
        <w:pStyle w:val="Heading3"/>
      </w:pPr>
      <w:bookmarkStart w:id="178" w:name="_Toc327427253"/>
      <w:r>
        <w:lastRenderedPageBreak/>
        <w:t>Command</w:t>
      </w:r>
      <w:r w:rsidR="00200C33">
        <w:t>s</w:t>
      </w:r>
      <w:bookmarkEnd w:id="178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64CCD" w:rsidRPr="00A64CCD" w:rsidTr="00200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A64CCD" w:rsidRPr="00A64CCD" w:rsidRDefault="00FE5E7E" w:rsidP="00200C33">
            <w:pPr>
              <w:ind w:firstLine="0"/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FE5E7E">
              <w:rPr>
                <w:rFonts w:ascii="Courier New" w:hAnsi="Courier New" w:cs="Courier New"/>
                <w:sz w:val="20"/>
                <w:szCs w:val="20"/>
              </w:rPr>
              <w:t># uname -m</w:t>
            </w:r>
          </w:p>
        </w:tc>
      </w:tr>
    </w:tbl>
    <w:p w:rsidR="00D55341" w:rsidRDefault="00C16276" w:rsidP="00D55341">
      <w:pPr>
        <w:pStyle w:val="Heading2"/>
      </w:pPr>
      <w:bookmarkStart w:id="179" w:name="_Toc327427254"/>
      <w:r>
        <w:t>Disk space</w:t>
      </w:r>
      <w:bookmarkEnd w:id="179"/>
    </w:p>
    <w:p w:rsidR="008637FE" w:rsidRDefault="008637FE" w:rsidP="008637FE">
      <w:pPr>
        <w:pStyle w:val="Heading3"/>
      </w:pPr>
      <w:bookmarkStart w:id="180" w:name="_Toc327427255"/>
      <w:r>
        <w:t>Check list</w:t>
      </w:r>
      <w:bookmarkEnd w:id="180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D55341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D55341" w:rsidRDefault="00D55341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D55341" w:rsidRDefault="00A71E04" w:rsidP="002E7713">
            <w:pPr>
              <w:ind w:firstLine="0"/>
            </w:pPr>
            <w:r>
              <w:t>Passed</w:t>
            </w:r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1</w:t>
            </w:r>
          </w:p>
        </w:tc>
      </w:tr>
      <w:tr w:rsidR="008700E9" w:rsidTr="006B338B">
        <w:tc>
          <w:tcPr>
            <w:tcW w:w="2660" w:type="dxa"/>
          </w:tcPr>
          <w:p w:rsidR="008700E9" w:rsidRDefault="008700E9" w:rsidP="00200C33">
            <w:pPr>
              <w:ind w:firstLine="0"/>
            </w:pPr>
            <w:r>
              <w:t>Oracle software space</w:t>
            </w:r>
          </w:p>
        </w:tc>
        <w:tc>
          <w:tcPr>
            <w:tcW w:w="2764" w:type="dxa"/>
          </w:tcPr>
          <w:p w:rsidR="008700E9" w:rsidRDefault="008700E9" w:rsidP="000A1351">
            <w:pPr>
              <w:ind w:firstLine="0"/>
            </w:pPr>
            <w:r>
              <w:t xml:space="preserve">&gt;= </w:t>
            </w:r>
            <w:r w:rsidR="000A1351">
              <w:t xml:space="preserve">4.35 </w:t>
            </w:r>
            <w:r>
              <w:t>GB</w:t>
            </w:r>
            <w:r w:rsidR="000A1351">
              <w:t xml:space="preserve"> - Enterprise</w:t>
            </w:r>
          </w:p>
          <w:p w:rsidR="000A1351" w:rsidRDefault="000A1351" w:rsidP="000A1351">
            <w:pPr>
              <w:ind w:firstLine="0"/>
            </w:pPr>
            <w:r>
              <w:t>&gt;= 3.73 GB - Standard</w:t>
            </w:r>
          </w:p>
        </w:tc>
        <w:tc>
          <w:tcPr>
            <w:tcW w:w="2764" w:type="dxa"/>
          </w:tcPr>
          <w:p w:rsidR="008700E9" w:rsidRDefault="008700E9" w:rsidP="00200C33">
            <w:pPr>
              <w:ind w:firstLine="0"/>
            </w:pPr>
          </w:p>
        </w:tc>
        <w:tc>
          <w:tcPr>
            <w:tcW w:w="1100" w:type="dxa"/>
          </w:tcPr>
          <w:p w:rsidR="008700E9" w:rsidRDefault="00FB58FC" w:rsidP="006B338B">
            <w:pPr>
              <w:ind w:firstLine="0"/>
              <w:jc w:val="center"/>
            </w:pPr>
            <w:sdt>
              <w:sdtPr>
                <w:id w:val="957990824"/>
              </w:sdtPr>
              <w:sdtEndPr/>
              <w:sdtContent>
                <w:r w:rsidR="008700E9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8700E9" w:rsidTr="006B338B">
        <w:tc>
          <w:tcPr>
            <w:tcW w:w="2660" w:type="dxa"/>
          </w:tcPr>
          <w:p w:rsidR="008700E9" w:rsidRDefault="008700E9" w:rsidP="002E7713">
            <w:pPr>
              <w:ind w:firstLine="0"/>
            </w:pPr>
            <w:r>
              <w:t>Free space in /tmp</w:t>
            </w:r>
          </w:p>
        </w:tc>
        <w:tc>
          <w:tcPr>
            <w:tcW w:w="2764" w:type="dxa"/>
          </w:tcPr>
          <w:p w:rsidR="008700E9" w:rsidRDefault="008700E9" w:rsidP="002E7713">
            <w:pPr>
              <w:ind w:firstLine="0"/>
            </w:pPr>
            <w:r>
              <w:t>&gt;= 1 GB</w:t>
            </w:r>
          </w:p>
        </w:tc>
        <w:tc>
          <w:tcPr>
            <w:tcW w:w="2764" w:type="dxa"/>
          </w:tcPr>
          <w:p w:rsidR="008700E9" w:rsidRDefault="008700E9" w:rsidP="002E7713">
            <w:pPr>
              <w:ind w:firstLine="0"/>
            </w:pPr>
          </w:p>
        </w:tc>
        <w:tc>
          <w:tcPr>
            <w:tcW w:w="1100" w:type="dxa"/>
          </w:tcPr>
          <w:p w:rsidR="008700E9" w:rsidRDefault="00FB58FC" w:rsidP="006B338B">
            <w:pPr>
              <w:ind w:firstLine="0"/>
              <w:jc w:val="center"/>
            </w:pPr>
            <w:sdt>
              <w:sdtPr>
                <w:id w:val="740915105"/>
              </w:sdtPr>
              <w:sdtEndPr/>
              <w:sdtContent>
                <w:r w:rsidR="0008501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2</w:t>
            </w:r>
          </w:p>
        </w:tc>
      </w:tr>
      <w:tr w:rsidR="000A1351" w:rsidTr="006B338B">
        <w:tc>
          <w:tcPr>
            <w:tcW w:w="2660" w:type="dxa"/>
          </w:tcPr>
          <w:p w:rsidR="000A1351" w:rsidRDefault="000A1351" w:rsidP="00200C33">
            <w:pPr>
              <w:ind w:firstLine="0"/>
            </w:pPr>
            <w:r>
              <w:t>Oracle software space</w:t>
            </w:r>
          </w:p>
        </w:tc>
        <w:tc>
          <w:tcPr>
            <w:tcW w:w="2764" w:type="dxa"/>
          </w:tcPr>
          <w:p w:rsidR="000A1351" w:rsidRDefault="000A1351" w:rsidP="006B338B">
            <w:pPr>
              <w:ind w:firstLine="0"/>
            </w:pPr>
            <w:r>
              <w:t>&gt;= 4.35 GB - Enterprise</w:t>
            </w:r>
          </w:p>
          <w:p w:rsidR="000A1351" w:rsidRDefault="000A1351" w:rsidP="006B338B">
            <w:pPr>
              <w:ind w:firstLine="0"/>
            </w:pPr>
            <w:r>
              <w:t>&gt;= 3.73 GB - Standard</w:t>
            </w:r>
          </w:p>
        </w:tc>
        <w:tc>
          <w:tcPr>
            <w:tcW w:w="2764" w:type="dxa"/>
          </w:tcPr>
          <w:p w:rsidR="000A1351" w:rsidRDefault="000A1351" w:rsidP="00200C33">
            <w:pPr>
              <w:ind w:firstLine="0"/>
            </w:pPr>
          </w:p>
        </w:tc>
        <w:tc>
          <w:tcPr>
            <w:tcW w:w="1100" w:type="dxa"/>
          </w:tcPr>
          <w:p w:rsidR="000A1351" w:rsidRDefault="00FB58FC" w:rsidP="006B338B">
            <w:pPr>
              <w:ind w:firstLine="0"/>
              <w:jc w:val="center"/>
            </w:pPr>
            <w:sdt>
              <w:sdtPr>
                <w:id w:val="-1655216647"/>
              </w:sdtPr>
              <w:sdtEndPr/>
              <w:sdtContent>
                <w:r w:rsidR="000A1351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8700E9" w:rsidTr="006B338B">
        <w:tc>
          <w:tcPr>
            <w:tcW w:w="2660" w:type="dxa"/>
          </w:tcPr>
          <w:p w:rsidR="008700E9" w:rsidRDefault="008700E9" w:rsidP="00200C33">
            <w:pPr>
              <w:ind w:firstLine="0"/>
            </w:pPr>
            <w:r>
              <w:t>Free space in /tmp</w:t>
            </w:r>
          </w:p>
        </w:tc>
        <w:tc>
          <w:tcPr>
            <w:tcW w:w="2764" w:type="dxa"/>
          </w:tcPr>
          <w:p w:rsidR="008700E9" w:rsidRDefault="008700E9" w:rsidP="00200C33">
            <w:pPr>
              <w:ind w:firstLine="0"/>
            </w:pPr>
            <w:r>
              <w:t>&gt;= 1 GB</w:t>
            </w:r>
          </w:p>
        </w:tc>
        <w:tc>
          <w:tcPr>
            <w:tcW w:w="2764" w:type="dxa"/>
          </w:tcPr>
          <w:p w:rsidR="008700E9" w:rsidRDefault="008700E9" w:rsidP="00200C33">
            <w:pPr>
              <w:ind w:firstLine="0"/>
            </w:pPr>
          </w:p>
        </w:tc>
        <w:tc>
          <w:tcPr>
            <w:tcW w:w="1100" w:type="dxa"/>
          </w:tcPr>
          <w:p w:rsidR="008700E9" w:rsidRDefault="00FB58FC" w:rsidP="006B338B">
            <w:pPr>
              <w:ind w:firstLine="0"/>
              <w:jc w:val="center"/>
            </w:pPr>
            <w:sdt>
              <w:sdtPr>
                <w:id w:val="-2059307655"/>
              </w:sdtPr>
              <w:sdtEndPr/>
              <w:sdtContent>
                <w:r w:rsidR="000A1351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D55341" w:rsidRDefault="008637FE" w:rsidP="008637FE">
      <w:pPr>
        <w:pStyle w:val="Heading3"/>
      </w:pPr>
      <w:bookmarkStart w:id="181" w:name="_Toc327427256"/>
      <w:r>
        <w:t>Command</w:t>
      </w:r>
      <w:r w:rsidR="00200C33">
        <w:t>s</w:t>
      </w:r>
      <w:bookmarkEnd w:id="181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182" w:author="Nguyen Tien Hiep" w:date="2012-08-29T16:32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686"/>
        <w:gridCol w:w="1602"/>
        <w:tblGridChange w:id="183">
          <w:tblGrid>
            <w:gridCol w:w="4644"/>
            <w:gridCol w:w="4644"/>
          </w:tblGrid>
        </w:tblGridChange>
      </w:tblGrid>
      <w:tr w:rsidR="00FD3610" w:rsidTr="009C5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84" w:author="Nguyen Tien Hiep" w:date="2012-08-29T16:32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FD3610" w:rsidRPr="00A64CCD" w:rsidRDefault="00FD3610" w:rsidP="00200C3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Free space</w:t>
            </w:r>
            <w:r w:rsidRPr="00A64CCD">
              <w:rPr>
                <w:b w:val="0"/>
              </w:rPr>
              <w:t xml:space="preserve"> check</w:t>
            </w:r>
          </w:p>
        </w:tc>
      </w:tr>
      <w:tr w:rsidR="008637FE" w:rsidRPr="008637FE" w:rsidTr="0072411A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8637FE" w:rsidRPr="00A64CCD" w:rsidRDefault="008637FE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637FE">
              <w:rPr>
                <w:rFonts w:ascii="Courier New" w:hAnsi="Courier New" w:cs="Courier New"/>
                <w:sz w:val="20"/>
                <w:szCs w:val="20"/>
              </w:rPr>
              <w:t># df –h</w:t>
            </w:r>
          </w:p>
        </w:tc>
      </w:tr>
      <w:tr w:rsidR="0072411A" w:rsidTr="009C5C9E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185" w:author="Nguyen Tien Hiep" w:date="2012-08-29T16:32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72411A" w:rsidRPr="0072411A" w:rsidRDefault="0072411A" w:rsidP="00200C33">
            <w:pPr>
              <w:ind w:firstLine="0"/>
            </w:pPr>
            <w:r>
              <w:t>If free space available in /tmp less than required</w:t>
            </w:r>
            <w:r w:rsidR="00200C33">
              <w:t>, add to environment (profile)</w:t>
            </w:r>
          </w:p>
        </w:tc>
      </w:tr>
      <w:tr w:rsidR="0072411A" w:rsidRPr="008637FE" w:rsidTr="000B4B71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  <w:tcPrChange w:id="186" w:author="Nguyen Tien Hiep" w:date="2012-08-29T16:32:00Z">
              <w:tcPr>
                <w:tcW w:w="9288" w:type="dxa"/>
                <w:gridSpan w:val="2"/>
                <w:tcBorders>
                  <w:top w:val="single" w:sz="2" w:space="0" w:color="auto"/>
                  <w:bottom w:val="single" w:sz="12" w:space="0" w:color="auto"/>
                </w:tcBorders>
                <w:shd w:val="clear" w:color="auto" w:fill="000000" w:themeFill="text1"/>
              </w:tcPr>
            </w:tcPrChange>
          </w:tcPr>
          <w:p w:rsidR="0072411A" w:rsidRDefault="00200C33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export TMP= </w:t>
            </w:r>
            <w:r w:rsidRPr="00200C33">
              <w:rPr>
                <w:rFonts w:ascii="Courier New" w:hAnsi="Courier New" w:cs="Courier New"/>
                <w:i/>
                <w:sz w:val="20"/>
                <w:szCs w:val="20"/>
              </w:rPr>
              <w:t>&lt;directory&gt;</w:t>
            </w:r>
          </w:p>
          <w:p w:rsidR="00200C33" w:rsidRPr="008637FE" w:rsidRDefault="00200C33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export TMPDIR=</w:t>
            </w:r>
            <w:r w:rsidRPr="00200C33">
              <w:rPr>
                <w:rFonts w:ascii="Courier New" w:hAnsi="Courier New" w:cs="Courier New"/>
                <w:i/>
                <w:sz w:val="20"/>
                <w:szCs w:val="20"/>
              </w:rPr>
              <w:t>&lt;directory&gt;</w:t>
            </w:r>
          </w:p>
        </w:tc>
      </w:tr>
      <w:tr w:rsidR="000B4B71" w:rsidRPr="008637FE" w:rsidTr="000B4B71">
        <w:tc>
          <w:tcPr>
            <w:tcW w:w="7848" w:type="dxa"/>
            <w:tcBorders>
              <w:top w:val="single" w:sz="2" w:space="0" w:color="auto"/>
              <w:bottom w:val="single" w:sz="12" w:space="0" w:color="auto"/>
            </w:tcBorders>
            <w:shd w:val="clear" w:color="auto" w:fill="C6D9F1" w:themeFill="text2" w:themeFillTint="33"/>
            <w:tcPrChange w:id="187" w:author="Nguyen Tien Hiep" w:date="2012-08-29T16:32:00Z">
              <w:tcPr>
                <w:tcW w:w="4644" w:type="dxa"/>
                <w:tcBorders>
                  <w:top w:val="single" w:sz="2" w:space="0" w:color="auto"/>
                  <w:bottom w:val="single" w:sz="12" w:space="0" w:color="auto"/>
                </w:tcBorders>
                <w:shd w:val="clear" w:color="auto" w:fill="C6D9F1" w:themeFill="text2" w:themeFillTint="33"/>
              </w:tcPr>
            </w:tcPrChange>
          </w:tcPr>
          <w:p w:rsidR="000B4B71" w:rsidRDefault="000B4B71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ins w:id="188" w:author="Nguyen Tien Hiep" w:date="2012-08-29T16:33:00Z">
              <w:r w:rsidRPr="000B4B71">
                <w:rPr>
                  <w:b/>
                  <w:i/>
                </w:rPr>
                <w:lastRenderedPageBreak/>
                <w:t>Check log (please, embeded check log content in the file)</w:t>
              </w:r>
            </w:ins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C6D9F1" w:themeFill="text2" w:themeFillTint="33"/>
            <w:tcPrChange w:id="189" w:author="Nguyen Tien Hiep" w:date="2012-08-29T16:32:00Z">
              <w:tcPr>
                <w:tcW w:w="4644" w:type="dxa"/>
                <w:tcBorders>
                  <w:top w:val="single" w:sz="2" w:space="0" w:color="auto"/>
                  <w:bottom w:val="single" w:sz="12" w:space="0" w:color="auto"/>
                </w:tcBorders>
                <w:shd w:val="clear" w:color="auto" w:fill="C6D9F1" w:themeFill="text2" w:themeFillTint="33"/>
              </w:tcPr>
            </w:tcPrChange>
          </w:tcPr>
          <w:p w:rsidR="000B4B71" w:rsidRDefault="000B4B71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ins w:id="190" w:author="Nguyen Tien Hiep" w:date="2012-08-29T16:33:00Z">
              <w:r w:rsidRPr="000B6A69">
                <w:rPr>
                  <w:b/>
                  <w:i/>
                </w:rPr>
                <w:object w:dxaOrig="1365" w:dyaOrig="810">
                  <v:shape id="_x0000_i1026" type="#_x0000_t75" style="width:69.3pt;height:31.25pt" o:ole="">
                    <v:imagedata r:id="rId11" o:title=""/>
                  </v:shape>
                  <o:OLEObject Type="Embed" ProgID="Package" ShapeID="_x0000_i1026" DrawAspect="Content" ObjectID="_1517987340" r:id="rId12"/>
                </w:object>
              </w:r>
            </w:ins>
          </w:p>
        </w:tc>
      </w:tr>
    </w:tbl>
    <w:p w:rsidR="00146406" w:rsidRDefault="00146406" w:rsidP="00146406">
      <w:pPr>
        <w:pStyle w:val="Heading2"/>
      </w:pPr>
      <w:bookmarkStart w:id="191" w:name="_Toc327427257"/>
      <w:r>
        <w:t>Display</w:t>
      </w:r>
      <w:bookmarkEnd w:id="191"/>
    </w:p>
    <w:p w:rsidR="00146406" w:rsidRDefault="00146406" w:rsidP="00146406">
      <w:pPr>
        <w:pStyle w:val="Heading3"/>
      </w:pPr>
      <w:bookmarkStart w:id="192" w:name="_Toc327427258"/>
      <w:r>
        <w:t>Check list</w:t>
      </w:r>
      <w:bookmarkEnd w:id="192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146406" w:rsidTr="00200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146406" w:rsidRDefault="00146406" w:rsidP="00200C3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146406" w:rsidRDefault="00146406" w:rsidP="00200C3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146406" w:rsidRDefault="00146406" w:rsidP="00200C3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146406" w:rsidRDefault="00146406" w:rsidP="00200C33">
            <w:pPr>
              <w:ind w:firstLine="0"/>
            </w:pPr>
            <w:r>
              <w:t>Passed</w:t>
            </w:r>
          </w:p>
        </w:tc>
      </w:tr>
      <w:tr w:rsidR="00146406" w:rsidTr="00200C33">
        <w:tc>
          <w:tcPr>
            <w:tcW w:w="9288" w:type="dxa"/>
            <w:gridSpan w:val="4"/>
          </w:tcPr>
          <w:p w:rsidR="00146406" w:rsidRPr="00D55341" w:rsidRDefault="00A4733C" w:rsidP="00200C3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146406">
              <w:rPr>
                <w:b/>
                <w:i/>
              </w:rPr>
              <w:t>1</w:t>
            </w:r>
          </w:p>
        </w:tc>
      </w:tr>
      <w:tr w:rsidR="0008501D" w:rsidTr="00D01903">
        <w:tc>
          <w:tcPr>
            <w:tcW w:w="2660" w:type="dxa"/>
          </w:tcPr>
          <w:p w:rsidR="0008501D" w:rsidRDefault="0008501D" w:rsidP="00200C33">
            <w:pPr>
              <w:ind w:firstLine="0"/>
            </w:pPr>
            <w:r>
              <w:t>Display resolution</w:t>
            </w:r>
          </w:p>
        </w:tc>
        <w:tc>
          <w:tcPr>
            <w:tcW w:w="2764" w:type="dxa"/>
          </w:tcPr>
          <w:p w:rsidR="0008501D" w:rsidRDefault="0008501D" w:rsidP="00200C33">
            <w:pPr>
              <w:ind w:firstLine="0"/>
            </w:pPr>
            <w:r>
              <w:t>1024 x 768 or higher</w:t>
            </w:r>
          </w:p>
        </w:tc>
        <w:tc>
          <w:tcPr>
            <w:tcW w:w="2764" w:type="dxa"/>
          </w:tcPr>
          <w:p w:rsidR="0008501D" w:rsidRDefault="0008501D" w:rsidP="00200C33">
            <w:pPr>
              <w:ind w:firstLine="0"/>
            </w:pPr>
          </w:p>
        </w:tc>
        <w:tc>
          <w:tcPr>
            <w:tcW w:w="1100" w:type="dxa"/>
          </w:tcPr>
          <w:p w:rsidR="0008501D" w:rsidRDefault="00FB58FC" w:rsidP="00D01903">
            <w:pPr>
              <w:ind w:firstLine="0"/>
              <w:jc w:val="center"/>
            </w:pPr>
            <w:sdt>
              <w:sdtPr>
                <w:id w:val="-1208570110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46406" w:rsidTr="00200C33">
        <w:tc>
          <w:tcPr>
            <w:tcW w:w="9288" w:type="dxa"/>
            <w:gridSpan w:val="4"/>
          </w:tcPr>
          <w:p w:rsidR="00146406" w:rsidRPr="00D55341" w:rsidRDefault="00A4733C" w:rsidP="00200C3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146406">
              <w:rPr>
                <w:b/>
                <w:i/>
              </w:rPr>
              <w:t>2</w:t>
            </w:r>
          </w:p>
        </w:tc>
      </w:tr>
      <w:tr w:rsidR="0008501D" w:rsidTr="00D01903">
        <w:tc>
          <w:tcPr>
            <w:tcW w:w="2660" w:type="dxa"/>
          </w:tcPr>
          <w:p w:rsidR="0008501D" w:rsidRDefault="0008501D" w:rsidP="00200C33">
            <w:pPr>
              <w:ind w:firstLine="0"/>
            </w:pPr>
            <w:r>
              <w:t>Display resolution</w:t>
            </w:r>
          </w:p>
        </w:tc>
        <w:tc>
          <w:tcPr>
            <w:tcW w:w="2764" w:type="dxa"/>
          </w:tcPr>
          <w:p w:rsidR="0008501D" w:rsidRDefault="0008501D" w:rsidP="00200C33">
            <w:pPr>
              <w:ind w:firstLine="0"/>
            </w:pPr>
            <w:r>
              <w:t>1024 x 768 or higher</w:t>
            </w:r>
          </w:p>
        </w:tc>
        <w:tc>
          <w:tcPr>
            <w:tcW w:w="2764" w:type="dxa"/>
          </w:tcPr>
          <w:p w:rsidR="0008501D" w:rsidRDefault="0008501D" w:rsidP="00200C33">
            <w:pPr>
              <w:ind w:firstLine="0"/>
            </w:pPr>
          </w:p>
        </w:tc>
        <w:tc>
          <w:tcPr>
            <w:tcW w:w="1100" w:type="dxa"/>
          </w:tcPr>
          <w:p w:rsidR="0008501D" w:rsidRDefault="00FB58FC" w:rsidP="00D01903">
            <w:pPr>
              <w:ind w:firstLine="0"/>
              <w:jc w:val="center"/>
            </w:pPr>
            <w:sdt>
              <w:sdtPr>
                <w:id w:val="-1038276182"/>
              </w:sdtPr>
              <w:sdtEndPr/>
              <w:sdtContent>
                <w:r w:rsidR="0008501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146406" w:rsidRDefault="00146406" w:rsidP="00146406">
      <w:pPr>
        <w:pStyle w:val="Heading3"/>
      </w:pPr>
      <w:bookmarkStart w:id="193" w:name="_Toc327427259"/>
      <w:r>
        <w:t>Command</w:t>
      </w:r>
      <w:r w:rsidR="00200C33">
        <w:t>s</w:t>
      </w:r>
      <w:bookmarkEnd w:id="193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194" w:author="Nguyen Tien Hiep" w:date="2012-08-29T16:34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195">
          <w:tblGrid>
            <w:gridCol w:w="9288"/>
          </w:tblGrid>
        </w:tblGridChange>
      </w:tblGrid>
      <w:tr w:rsidR="00BB129E" w:rsidTr="00290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196" w:author="Nguyen Tien Hiep" w:date="2012-08-29T16:34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BB129E" w:rsidRPr="00804B6B" w:rsidRDefault="00BB129E" w:rsidP="00200C3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B6B">
              <w:t>Resolution check</w:t>
            </w:r>
          </w:p>
        </w:tc>
      </w:tr>
      <w:tr w:rsidR="00BB129E" w:rsidRPr="008637FE" w:rsidTr="00BB129E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BB129E" w:rsidRPr="00A64CCD" w:rsidRDefault="00BB129E" w:rsidP="00200C3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B129E" w:rsidTr="00290786"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197" w:author="Nguyen Tien Hiep" w:date="2012-08-29T16:34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BB129E" w:rsidRPr="00804B6B" w:rsidRDefault="00BB129E" w:rsidP="00BB129E">
            <w:pPr>
              <w:ind w:firstLine="0"/>
              <w:rPr>
                <w:b/>
              </w:rPr>
            </w:pPr>
            <w:r w:rsidRPr="00804B6B">
              <w:rPr>
                <w:b/>
              </w:rPr>
              <w:t>Resolution change</w:t>
            </w:r>
          </w:p>
        </w:tc>
      </w:tr>
      <w:tr w:rsidR="00BB129E" w:rsidRPr="008637FE" w:rsidTr="00200C33">
        <w:tc>
          <w:tcPr>
            <w:tcW w:w="9288" w:type="dxa"/>
            <w:tcBorders>
              <w:top w:val="single" w:sz="2" w:space="0" w:color="auto"/>
              <w:bottom w:val="single" w:sz="12" w:space="0" w:color="auto"/>
            </w:tcBorders>
            <w:shd w:val="clear" w:color="auto" w:fill="000000" w:themeFill="text1"/>
          </w:tcPr>
          <w:p w:rsidR="00BB129E" w:rsidRPr="008637FE" w:rsidRDefault="00BB129E" w:rsidP="00200C3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B129E" w:rsidRDefault="00BB129E" w:rsidP="00BB129E">
      <w:pPr>
        <w:pStyle w:val="Heading2"/>
      </w:pPr>
      <w:bookmarkStart w:id="198" w:name="_Toc327427260"/>
      <w:r>
        <w:t>Run level</w:t>
      </w:r>
      <w:bookmarkEnd w:id="198"/>
    </w:p>
    <w:p w:rsidR="00BB129E" w:rsidRDefault="00BB129E" w:rsidP="00BB129E">
      <w:pPr>
        <w:pStyle w:val="Heading3"/>
      </w:pPr>
      <w:bookmarkStart w:id="199" w:name="_Toc327427261"/>
      <w:r>
        <w:t>Check list</w:t>
      </w:r>
      <w:bookmarkEnd w:id="199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BB129E" w:rsidTr="00200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BB129E" w:rsidRDefault="00BB129E" w:rsidP="00200C3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BB129E" w:rsidRDefault="00BB129E" w:rsidP="00200C3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BB129E" w:rsidRDefault="00BB129E" w:rsidP="00200C3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BB129E" w:rsidRDefault="00BB129E" w:rsidP="00200C33">
            <w:pPr>
              <w:ind w:firstLine="0"/>
            </w:pPr>
            <w:r>
              <w:t>Passed</w:t>
            </w:r>
          </w:p>
        </w:tc>
      </w:tr>
      <w:tr w:rsidR="00BB129E" w:rsidTr="00200C33">
        <w:tc>
          <w:tcPr>
            <w:tcW w:w="9288" w:type="dxa"/>
            <w:gridSpan w:val="4"/>
          </w:tcPr>
          <w:p w:rsidR="00BB129E" w:rsidRPr="00D55341" w:rsidRDefault="00A4733C" w:rsidP="00200C3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BB129E">
              <w:rPr>
                <w:b/>
                <w:i/>
              </w:rPr>
              <w:t>1</w:t>
            </w:r>
          </w:p>
        </w:tc>
      </w:tr>
      <w:tr w:rsidR="005D3380" w:rsidTr="00D01903">
        <w:tc>
          <w:tcPr>
            <w:tcW w:w="2660" w:type="dxa"/>
          </w:tcPr>
          <w:p w:rsidR="005D3380" w:rsidRDefault="005D3380" w:rsidP="00200C33">
            <w:pPr>
              <w:ind w:firstLine="0"/>
            </w:pPr>
            <w:r>
              <w:t>Run level</w:t>
            </w:r>
          </w:p>
        </w:tc>
        <w:tc>
          <w:tcPr>
            <w:tcW w:w="2764" w:type="dxa"/>
          </w:tcPr>
          <w:p w:rsidR="005D3380" w:rsidRDefault="005D3380" w:rsidP="00200C33">
            <w:pPr>
              <w:ind w:firstLine="0"/>
            </w:pPr>
            <w:r>
              <w:t>5</w:t>
            </w:r>
          </w:p>
        </w:tc>
        <w:tc>
          <w:tcPr>
            <w:tcW w:w="2764" w:type="dxa"/>
          </w:tcPr>
          <w:p w:rsidR="005D3380" w:rsidRDefault="005D3380" w:rsidP="00200C33">
            <w:pPr>
              <w:ind w:firstLine="0"/>
            </w:pPr>
          </w:p>
        </w:tc>
        <w:tc>
          <w:tcPr>
            <w:tcW w:w="1100" w:type="dxa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1274293133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BB129E" w:rsidTr="00200C33">
        <w:tc>
          <w:tcPr>
            <w:tcW w:w="9288" w:type="dxa"/>
            <w:gridSpan w:val="4"/>
          </w:tcPr>
          <w:p w:rsidR="00BB129E" w:rsidRPr="00D55341" w:rsidRDefault="00A4733C" w:rsidP="00200C3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BB129E">
              <w:rPr>
                <w:b/>
                <w:i/>
              </w:rPr>
              <w:t>2</w:t>
            </w:r>
          </w:p>
        </w:tc>
      </w:tr>
      <w:tr w:rsidR="005D3380" w:rsidTr="00D01903">
        <w:tc>
          <w:tcPr>
            <w:tcW w:w="2660" w:type="dxa"/>
          </w:tcPr>
          <w:p w:rsidR="005D3380" w:rsidRDefault="005D3380" w:rsidP="00200C33">
            <w:pPr>
              <w:ind w:firstLine="0"/>
            </w:pPr>
            <w:r>
              <w:t>Run level</w:t>
            </w:r>
          </w:p>
        </w:tc>
        <w:tc>
          <w:tcPr>
            <w:tcW w:w="2764" w:type="dxa"/>
          </w:tcPr>
          <w:p w:rsidR="005D3380" w:rsidRDefault="005D3380" w:rsidP="00200C33">
            <w:pPr>
              <w:ind w:firstLine="0"/>
            </w:pPr>
            <w:r>
              <w:t>5</w:t>
            </w:r>
          </w:p>
        </w:tc>
        <w:tc>
          <w:tcPr>
            <w:tcW w:w="2764" w:type="dxa"/>
          </w:tcPr>
          <w:p w:rsidR="005D3380" w:rsidRDefault="005D3380" w:rsidP="00200C33">
            <w:pPr>
              <w:ind w:firstLine="0"/>
            </w:pPr>
          </w:p>
        </w:tc>
        <w:tc>
          <w:tcPr>
            <w:tcW w:w="1100" w:type="dxa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-374079314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146406" w:rsidRDefault="00BB129E" w:rsidP="00BB129E">
      <w:pPr>
        <w:pStyle w:val="Heading3"/>
      </w:pPr>
      <w:bookmarkStart w:id="200" w:name="_Toc327427262"/>
      <w:r>
        <w:t>Command</w:t>
      </w:r>
      <w:r w:rsidR="00200C33">
        <w:t>s</w:t>
      </w:r>
      <w:bookmarkEnd w:id="200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201" w:author="Nguyen Tien Hiep" w:date="2012-08-29T16:34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76"/>
        <w:gridCol w:w="1412"/>
        <w:tblGridChange w:id="202">
          <w:tblGrid>
            <w:gridCol w:w="4644"/>
            <w:gridCol w:w="4644"/>
          </w:tblGrid>
        </w:tblGridChange>
      </w:tblGrid>
      <w:tr w:rsidR="00BB129E" w:rsidTr="00290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203" w:author="Nguyen Tien Hiep" w:date="2012-08-29T16:34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BB129E" w:rsidRPr="00804B6B" w:rsidRDefault="00BB129E" w:rsidP="00200C3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B6B">
              <w:t>Run level check</w:t>
            </w:r>
          </w:p>
        </w:tc>
      </w:tr>
      <w:tr w:rsidR="00BB129E" w:rsidRPr="008637FE" w:rsidTr="00200C33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BB129E" w:rsidRPr="00A64CCD" w:rsidRDefault="00BB129E" w:rsidP="00BB129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637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sz w:val="20"/>
                <w:szCs w:val="20"/>
              </w:rPr>
              <w:t>who –r</w:t>
            </w:r>
          </w:p>
        </w:tc>
      </w:tr>
      <w:tr w:rsidR="00BB129E" w:rsidTr="00290786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204" w:author="Nguyen Tien Hiep" w:date="2012-08-29T16:34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BB129E" w:rsidRPr="00804B6B" w:rsidRDefault="00BB129E" w:rsidP="00200C33">
            <w:pPr>
              <w:ind w:firstLine="0"/>
              <w:rPr>
                <w:b/>
              </w:rPr>
            </w:pPr>
            <w:r w:rsidRPr="00804B6B">
              <w:rPr>
                <w:b/>
              </w:rPr>
              <w:t>Run level change</w:t>
            </w:r>
          </w:p>
        </w:tc>
      </w:tr>
      <w:tr w:rsidR="00BB129E" w:rsidRPr="00BB129E" w:rsidTr="00290786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  <w:tcPrChange w:id="205" w:author="Nguyen Tien Hiep" w:date="2012-08-29T16:35:00Z">
              <w:tcPr>
                <w:tcW w:w="9288" w:type="dxa"/>
                <w:gridSpan w:val="2"/>
                <w:tcBorders>
                  <w:top w:val="single" w:sz="2" w:space="0" w:color="auto"/>
                  <w:bottom w:val="single" w:sz="12" w:space="0" w:color="auto"/>
                </w:tcBorders>
                <w:shd w:val="clear" w:color="auto" w:fill="000000" w:themeFill="text1"/>
              </w:tcPr>
            </w:tcPrChange>
          </w:tcPr>
          <w:p w:rsidR="00BB129E" w:rsidRDefault="00BB129E" w:rsidP="00200C33">
            <w:pPr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/sbin/init </w:t>
            </w: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&lt;run level&gt;</w:t>
            </w:r>
          </w:p>
          <w:p w:rsidR="00BB129E" w:rsidRPr="00BB129E" w:rsidRDefault="00BB129E" w:rsidP="00BB129E">
            <w:pPr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Or permanent change in /etc/inittab (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find the entry “</w:t>
            </w: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is:3:initdefault: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”</w:t>
            </w: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)</w:t>
            </w:r>
          </w:p>
        </w:tc>
      </w:tr>
      <w:tr w:rsidR="00290786" w:rsidRPr="00BB129E" w:rsidTr="00290786">
        <w:tc>
          <w:tcPr>
            <w:tcW w:w="8208" w:type="dxa"/>
            <w:tcBorders>
              <w:top w:val="single" w:sz="2" w:space="0" w:color="auto"/>
              <w:bottom w:val="single" w:sz="12" w:space="0" w:color="auto"/>
            </w:tcBorders>
            <w:shd w:val="clear" w:color="auto" w:fill="C6D9F1" w:themeFill="text2" w:themeFillTint="33"/>
            <w:tcPrChange w:id="206" w:author="Nguyen Tien Hiep" w:date="2012-08-29T16:35:00Z">
              <w:tcPr>
                <w:tcW w:w="4644" w:type="dxa"/>
                <w:tcBorders>
                  <w:top w:val="single" w:sz="2" w:space="0" w:color="auto"/>
                  <w:bottom w:val="single" w:sz="12" w:space="0" w:color="auto"/>
                </w:tcBorders>
                <w:shd w:val="clear" w:color="auto" w:fill="C6D9F1" w:themeFill="text2" w:themeFillTint="33"/>
              </w:tcPr>
            </w:tcPrChange>
          </w:tcPr>
          <w:p w:rsidR="00290786" w:rsidRPr="00290786" w:rsidRDefault="00290786" w:rsidP="00200C33">
            <w:pPr>
              <w:spacing w:before="0"/>
              <w:ind w:firstLine="0"/>
              <w:rPr>
                <w:rFonts w:ascii="Courier New" w:hAnsi="Courier New" w:cs="Courier New"/>
                <w:i/>
                <w:sz w:val="20"/>
                <w:szCs w:val="20"/>
                <w:rPrChange w:id="207" w:author="Nguyen Tien Hiep" w:date="2012-08-29T16:35:00Z">
                  <w:rPr>
                    <w:rFonts w:ascii="Courier New" w:hAnsi="Courier New" w:cs="Courier New"/>
                    <w:sz w:val="20"/>
                    <w:szCs w:val="20"/>
                  </w:rPr>
                </w:rPrChange>
              </w:rPr>
            </w:pPr>
            <w:ins w:id="208" w:author="Nguyen Tien Hiep" w:date="2012-08-29T16:35:00Z">
              <w:r w:rsidRPr="00290786">
                <w:rPr>
                  <w:rFonts w:ascii="Times New Roman Bold" w:hAnsi="Times New Roman Bold"/>
                  <w:b/>
                  <w:i/>
                  <w:rPrChange w:id="209" w:author="Nguyen Tien Hiep" w:date="2012-08-29T16:35:00Z">
                    <w:rPr>
                      <w:rFonts w:ascii="Courier New" w:hAnsi="Courier New" w:cs="Courier New"/>
                      <w:b/>
                      <w:i/>
                      <w:sz w:val="20"/>
                      <w:szCs w:val="20"/>
                    </w:rPr>
                  </w:rPrChange>
                </w:rPr>
                <w:t>Check log (please, embeded check log content in the file)</w:t>
              </w:r>
            </w:ins>
          </w:p>
        </w:tc>
        <w:tc>
          <w:tcPr>
            <w:tcW w:w="1080" w:type="dxa"/>
            <w:tcBorders>
              <w:top w:val="single" w:sz="2" w:space="0" w:color="auto"/>
              <w:bottom w:val="single" w:sz="12" w:space="0" w:color="auto"/>
            </w:tcBorders>
            <w:shd w:val="clear" w:color="auto" w:fill="C6D9F1" w:themeFill="text2" w:themeFillTint="33"/>
            <w:tcPrChange w:id="210" w:author="Nguyen Tien Hiep" w:date="2012-08-29T16:35:00Z">
              <w:tcPr>
                <w:tcW w:w="4644" w:type="dxa"/>
                <w:tcBorders>
                  <w:top w:val="single" w:sz="2" w:space="0" w:color="auto"/>
                  <w:bottom w:val="single" w:sz="12" w:space="0" w:color="auto"/>
                </w:tcBorders>
                <w:shd w:val="clear" w:color="auto" w:fill="C6D9F1" w:themeFill="text2" w:themeFillTint="33"/>
              </w:tcPr>
            </w:tcPrChange>
          </w:tcPr>
          <w:p w:rsidR="00290786" w:rsidRDefault="00290786" w:rsidP="00200C3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ins w:id="211" w:author="Nguyen Tien Hiep" w:date="2012-08-29T16:35:00Z">
              <w:r w:rsidRPr="000B6A69">
                <w:rPr>
                  <w:b/>
                  <w:i/>
                </w:rPr>
                <w:object w:dxaOrig="1200" w:dyaOrig="810">
                  <v:shape id="_x0000_i1027" type="#_x0000_t75" style="width:59.75pt;height:40.75pt" o:ole="">
                    <v:imagedata r:id="rId13" o:title=""/>
                  </v:shape>
                  <o:OLEObject Type="Embed" ProgID="Package" ShapeID="_x0000_i1027" DrawAspect="Content" ObjectID="_1517987341" r:id="rId14"/>
                </w:object>
              </w:r>
            </w:ins>
          </w:p>
        </w:tc>
      </w:tr>
    </w:tbl>
    <w:p w:rsidR="00024758" w:rsidRPr="005A45E3" w:rsidRDefault="00C16276" w:rsidP="00902789">
      <w:pPr>
        <w:pStyle w:val="Heading1"/>
      </w:pPr>
      <w:bookmarkStart w:id="212" w:name="_Toc327427263"/>
      <w:r>
        <w:t>Software</w:t>
      </w:r>
      <w:bookmarkEnd w:id="212"/>
    </w:p>
    <w:p w:rsidR="00024758" w:rsidRDefault="00C16276" w:rsidP="005A45E3">
      <w:pPr>
        <w:pStyle w:val="Heading2"/>
        <w:tabs>
          <w:tab w:val="left" w:pos="567"/>
          <w:tab w:val="left" w:pos="709"/>
        </w:tabs>
      </w:pPr>
      <w:bookmarkStart w:id="213" w:name="_Toc327427264"/>
      <w:r>
        <w:t>Operating system</w:t>
      </w:r>
      <w:bookmarkEnd w:id="213"/>
    </w:p>
    <w:p w:rsidR="00200C33" w:rsidRDefault="00200C33" w:rsidP="00200C33">
      <w:pPr>
        <w:pStyle w:val="Heading3"/>
      </w:pPr>
      <w:bookmarkStart w:id="214" w:name="_Toc327427265"/>
      <w:r>
        <w:t>Check list</w:t>
      </w:r>
      <w:bookmarkEnd w:id="214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9F6DE6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9F6DE6" w:rsidRDefault="009F6DE6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9F6DE6" w:rsidRDefault="009F6DE6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9F6DE6" w:rsidRDefault="009F6DE6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9F6DE6" w:rsidRDefault="00A71E04" w:rsidP="002E7713">
            <w:pPr>
              <w:ind w:firstLine="0"/>
            </w:pPr>
            <w:r>
              <w:t>Passed</w:t>
            </w:r>
          </w:p>
        </w:tc>
      </w:tr>
      <w:tr w:rsidR="009F6DE6" w:rsidTr="002E7713">
        <w:tc>
          <w:tcPr>
            <w:tcW w:w="9288" w:type="dxa"/>
            <w:gridSpan w:val="4"/>
          </w:tcPr>
          <w:p w:rsidR="009F6DE6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1</w:t>
            </w:r>
          </w:p>
        </w:tc>
      </w:tr>
      <w:tr w:rsidR="005D3380" w:rsidTr="005D3380">
        <w:tc>
          <w:tcPr>
            <w:tcW w:w="2660" w:type="dxa"/>
          </w:tcPr>
          <w:p w:rsidR="005D3380" w:rsidRDefault="005D3380" w:rsidP="00143ACF">
            <w:pPr>
              <w:ind w:firstLine="0"/>
            </w:pPr>
            <w:r>
              <w:t>Version</w:t>
            </w:r>
          </w:p>
        </w:tc>
        <w:tc>
          <w:tcPr>
            <w:tcW w:w="2764" w:type="dxa"/>
          </w:tcPr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Asianux Server 3 SP2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Oracle Linux 4 Update 7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Oracle Linux 5 Update 2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Oracle Linux 5 Update 5 (only if using Oracle Unbreakable Enterprise Kernel)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Red Hat Enterprise Linux 4 Update 7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Red Hat Enterprise Linux 5 Update 2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Red Hat Enterprise Linux 5 Update 5 (only if using Red Hat compatible kernel)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SUSE Linux Enterprise Server 10 SP2</w:t>
            </w:r>
          </w:p>
          <w:p w:rsidR="005D3380" w:rsidRPr="006B338B" w:rsidRDefault="005D3380" w:rsidP="006B338B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  <w:rPr>
                <w:lang w:val="fr-FR"/>
              </w:rPr>
            </w:pPr>
            <w:r w:rsidRPr="006B338B">
              <w:t>SUSE Linux Enterprise Server 11</w:t>
            </w:r>
          </w:p>
        </w:tc>
        <w:tc>
          <w:tcPr>
            <w:tcW w:w="2764" w:type="dxa"/>
          </w:tcPr>
          <w:p w:rsidR="005D3380" w:rsidRPr="006B338B" w:rsidRDefault="005D3380" w:rsidP="00143ACF">
            <w:pPr>
              <w:ind w:firstLine="0"/>
              <w:rPr>
                <w:lang w:val="fr-FR"/>
              </w:rPr>
            </w:pPr>
          </w:p>
        </w:tc>
        <w:tc>
          <w:tcPr>
            <w:tcW w:w="1100" w:type="dxa"/>
            <w:vAlign w:val="top"/>
          </w:tcPr>
          <w:p w:rsidR="005D3380" w:rsidRDefault="00FB58FC" w:rsidP="005D3380">
            <w:pPr>
              <w:ind w:firstLine="0"/>
              <w:jc w:val="center"/>
            </w:pPr>
            <w:sdt>
              <w:sdtPr>
                <w:id w:val="-1805685017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5D3380" w:rsidTr="009F2092">
        <w:tc>
          <w:tcPr>
            <w:tcW w:w="2660" w:type="dxa"/>
          </w:tcPr>
          <w:p w:rsidR="005D3380" w:rsidRDefault="005D3380" w:rsidP="00143ACF">
            <w:pPr>
              <w:ind w:firstLine="0"/>
            </w:pPr>
            <w:r>
              <w:lastRenderedPageBreak/>
              <w:t>Kernel</w:t>
            </w:r>
          </w:p>
        </w:tc>
        <w:tc>
          <w:tcPr>
            <w:tcW w:w="2764" w:type="dxa"/>
          </w:tcPr>
          <w:p w:rsidR="005D3380" w:rsidRPr="0008501D" w:rsidRDefault="005D3380" w:rsidP="0008501D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08501D">
              <w:t>For Oracle Linux 4 and Red Hat Enterprise Linux 4:2.6.9 or later</w:t>
            </w:r>
          </w:p>
          <w:p w:rsidR="005D3380" w:rsidRPr="0008501D" w:rsidRDefault="005D3380" w:rsidP="0008501D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08501D">
              <w:t>For Asianux 3, Oracle Linux 5 Update 2, and Red Hat Enterprise Linux 5 Update 2:2.6.18 or later</w:t>
            </w:r>
          </w:p>
          <w:p w:rsidR="005D3380" w:rsidRPr="0008501D" w:rsidRDefault="005D3380" w:rsidP="0008501D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08501D">
              <w:t>On Oracle Linux 5 Update 5 and Red Hat Enterprise Linux 5 Update 5:</w:t>
            </w:r>
          </w:p>
          <w:p w:rsidR="005D3380" w:rsidRPr="0008501D" w:rsidRDefault="005D3380" w:rsidP="0008501D">
            <w:pPr>
              <w:pStyle w:val="ListParagraph"/>
              <w:numPr>
                <w:ilvl w:val="1"/>
                <w:numId w:val="37"/>
              </w:numPr>
              <w:tabs>
                <w:tab w:val="clear" w:pos="709"/>
              </w:tabs>
              <w:ind w:left="742"/>
            </w:pPr>
            <w:r w:rsidRPr="0008501D">
              <w:t>The Unbreakable Enterprise Kernel based on the 2.6.32 stable kernel</w:t>
            </w:r>
          </w:p>
          <w:p w:rsidR="005D3380" w:rsidRPr="0008501D" w:rsidRDefault="005D3380" w:rsidP="0008501D">
            <w:pPr>
              <w:pStyle w:val="ListParagraph"/>
              <w:numPr>
                <w:ilvl w:val="1"/>
                <w:numId w:val="37"/>
              </w:numPr>
              <w:tabs>
                <w:tab w:val="clear" w:pos="709"/>
              </w:tabs>
              <w:ind w:left="742"/>
            </w:pPr>
            <w:r w:rsidRPr="0008501D">
              <w:t>The Red Hat compatible kernel for strict Red Hat compatibility</w:t>
            </w:r>
          </w:p>
        </w:tc>
        <w:tc>
          <w:tcPr>
            <w:tcW w:w="2764" w:type="dxa"/>
          </w:tcPr>
          <w:p w:rsidR="005D3380" w:rsidRPr="0008501D" w:rsidRDefault="005D3380" w:rsidP="00143ACF">
            <w:pPr>
              <w:ind w:firstLine="0"/>
            </w:pPr>
          </w:p>
        </w:tc>
        <w:tc>
          <w:tcPr>
            <w:tcW w:w="1100" w:type="dxa"/>
            <w:vAlign w:val="top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-30729378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9F6DE6" w:rsidTr="002E7713">
        <w:tc>
          <w:tcPr>
            <w:tcW w:w="9288" w:type="dxa"/>
            <w:gridSpan w:val="4"/>
          </w:tcPr>
          <w:p w:rsidR="009F6DE6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2</w:t>
            </w:r>
          </w:p>
        </w:tc>
      </w:tr>
      <w:tr w:rsidR="005D3380" w:rsidTr="00D01903">
        <w:tc>
          <w:tcPr>
            <w:tcW w:w="2660" w:type="dxa"/>
          </w:tcPr>
          <w:p w:rsidR="005D3380" w:rsidRDefault="005D3380" w:rsidP="00D01903">
            <w:pPr>
              <w:ind w:firstLine="0"/>
            </w:pPr>
            <w:r>
              <w:t>Version</w:t>
            </w:r>
          </w:p>
        </w:tc>
        <w:tc>
          <w:tcPr>
            <w:tcW w:w="2764" w:type="dxa"/>
          </w:tcPr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Asianux Server 3 SP2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Oracle Linux 4 Update 7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Oracle Linux 5 Update 2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Oracle Linux 5 Update 5 (only if using Oracle Unbreakable Enterprise Kernel)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Red Hat Enterprise Linux 4 Update 7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 xml:space="preserve">Red Hat Enterprise </w:t>
            </w:r>
            <w:r w:rsidRPr="006B338B">
              <w:lastRenderedPageBreak/>
              <w:t>Linux 5 Update 2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Red Hat Enterprise Linux 5 Update 5 (only if using Red Hat compatible kernel)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6B338B">
              <w:t>SUSE Linux Enterprise Server 10 SP2</w:t>
            </w:r>
          </w:p>
          <w:p w:rsidR="005D3380" w:rsidRPr="006B338B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  <w:rPr>
                <w:lang w:val="fr-FR"/>
              </w:rPr>
            </w:pPr>
            <w:r w:rsidRPr="006B338B">
              <w:t>SUSE Linux Enterprise Server 11</w:t>
            </w:r>
          </w:p>
        </w:tc>
        <w:tc>
          <w:tcPr>
            <w:tcW w:w="2764" w:type="dxa"/>
          </w:tcPr>
          <w:p w:rsidR="005D3380" w:rsidRPr="006B338B" w:rsidRDefault="005D3380" w:rsidP="00D01903">
            <w:pPr>
              <w:ind w:firstLine="0"/>
              <w:rPr>
                <w:lang w:val="fr-FR"/>
              </w:rPr>
            </w:pPr>
          </w:p>
        </w:tc>
        <w:tc>
          <w:tcPr>
            <w:tcW w:w="1100" w:type="dxa"/>
            <w:vAlign w:val="top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-1945828068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5D3380" w:rsidTr="00D01903">
        <w:tc>
          <w:tcPr>
            <w:tcW w:w="2660" w:type="dxa"/>
          </w:tcPr>
          <w:p w:rsidR="005D3380" w:rsidRDefault="005D3380" w:rsidP="00D01903">
            <w:pPr>
              <w:ind w:firstLine="0"/>
            </w:pPr>
            <w:r>
              <w:lastRenderedPageBreak/>
              <w:t>Kernel</w:t>
            </w:r>
          </w:p>
        </w:tc>
        <w:tc>
          <w:tcPr>
            <w:tcW w:w="2764" w:type="dxa"/>
          </w:tcPr>
          <w:p w:rsidR="005D3380" w:rsidRPr="0008501D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08501D">
              <w:t>For Oracle Linux 4 and Red Hat Enterprise Linux 4:2.6.9 or later</w:t>
            </w:r>
          </w:p>
          <w:p w:rsidR="005D3380" w:rsidRPr="0008501D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08501D">
              <w:t>For Asianux 3, Oracle Linux 5 Update 2, and Red Hat Enterprise Linux 5 Update 2:2.6.18 or later</w:t>
            </w:r>
          </w:p>
          <w:p w:rsidR="005D3380" w:rsidRPr="0008501D" w:rsidRDefault="005D3380" w:rsidP="00D01903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ind w:left="317"/>
            </w:pPr>
            <w:r w:rsidRPr="0008501D">
              <w:t>On Oracle Linux 5 Update 5 and Red Hat Enterprise Linux 5 Update 5:</w:t>
            </w:r>
          </w:p>
          <w:p w:rsidR="005D3380" w:rsidRPr="0008501D" w:rsidRDefault="005D3380" w:rsidP="00D01903">
            <w:pPr>
              <w:pStyle w:val="ListParagraph"/>
              <w:numPr>
                <w:ilvl w:val="1"/>
                <w:numId w:val="37"/>
              </w:numPr>
              <w:tabs>
                <w:tab w:val="clear" w:pos="709"/>
              </w:tabs>
              <w:ind w:left="742"/>
            </w:pPr>
            <w:r w:rsidRPr="0008501D">
              <w:t>The Unbreakable Enterprise Kernel based on the 2.6.32 stable kernel</w:t>
            </w:r>
          </w:p>
          <w:p w:rsidR="005D3380" w:rsidRPr="0008501D" w:rsidRDefault="005D3380" w:rsidP="00D01903">
            <w:pPr>
              <w:pStyle w:val="ListParagraph"/>
              <w:numPr>
                <w:ilvl w:val="1"/>
                <w:numId w:val="37"/>
              </w:numPr>
              <w:tabs>
                <w:tab w:val="clear" w:pos="709"/>
              </w:tabs>
              <w:ind w:left="742"/>
            </w:pPr>
            <w:r w:rsidRPr="0008501D">
              <w:t>The Red Hat compatible kernel for strict Red Hat compatibility</w:t>
            </w:r>
          </w:p>
        </w:tc>
        <w:tc>
          <w:tcPr>
            <w:tcW w:w="2764" w:type="dxa"/>
          </w:tcPr>
          <w:p w:rsidR="005D3380" w:rsidRPr="0008501D" w:rsidRDefault="005D3380" w:rsidP="00D01903">
            <w:pPr>
              <w:ind w:firstLine="0"/>
            </w:pPr>
          </w:p>
        </w:tc>
        <w:tc>
          <w:tcPr>
            <w:tcW w:w="1100" w:type="dxa"/>
            <w:vAlign w:val="top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938569728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200C33" w:rsidRDefault="00200C33" w:rsidP="00200C33">
      <w:pPr>
        <w:pStyle w:val="Heading3"/>
      </w:pPr>
      <w:bookmarkStart w:id="215" w:name="_Toc327427266"/>
      <w:r>
        <w:t>Commands</w:t>
      </w:r>
      <w:bookmarkEnd w:id="215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216" w:author="Nguyen Tien Hiep" w:date="2012-08-29T16:36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217">
          <w:tblGrid>
            <w:gridCol w:w="9288"/>
          </w:tblGrid>
        </w:tblGridChange>
      </w:tblGrid>
      <w:tr w:rsidR="00D525CC" w:rsidTr="005B3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218" w:author="Nguyen Tien Hiep" w:date="2012-08-29T16:36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D525CC" w:rsidRPr="00804B6B" w:rsidRDefault="00D525CC" w:rsidP="0008501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B6B">
              <w:t xml:space="preserve">Check </w:t>
            </w:r>
            <w:r w:rsidR="0008501D">
              <w:t>version</w:t>
            </w:r>
            <w:r w:rsidRPr="00804B6B">
              <w:t xml:space="preserve"> in </w:t>
            </w:r>
            <w:r w:rsidR="0008501D" w:rsidRPr="0008501D">
              <w:t>/proc/version</w:t>
            </w:r>
          </w:p>
        </w:tc>
      </w:tr>
      <w:tr w:rsidR="00D525CC" w:rsidRPr="008637FE" w:rsidTr="006E4A98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D525CC" w:rsidRPr="00A64CCD" w:rsidRDefault="0008501D" w:rsidP="00D525C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8501D">
              <w:rPr>
                <w:rFonts w:ascii="Courier New" w:hAnsi="Courier New" w:cs="Courier New"/>
                <w:sz w:val="20"/>
                <w:szCs w:val="20"/>
              </w:rPr>
              <w:lastRenderedPageBreak/>
              <w:t># cat /proc/version</w:t>
            </w:r>
          </w:p>
        </w:tc>
      </w:tr>
      <w:tr w:rsidR="00F15CBD" w:rsidTr="005B3AAC"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219" w:author="Nguyen Tien Hiep" w:date="2012-08-29T16:36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F15CBD" w:rsidRPr="00804B6B" w:rsidRDefault="0008501D" w:rsidP="006E4A98">
            <w:pPr>
              <w:ind w:firstLine="0"/>
              <w:rPr>
                <w:b/>
              </w:rPr>
            </w:pPr>
            <w:r>
              <w:rPr>
                <w:b/>
              </w:rPr>
              <w:t>Check kernel</w:t>
            </w:r>
          </w:p>
        </w:tc>
      </w:tr>
      <w:tr w:rsidR="00F15CBD" w:rsidRPr="008637FE" w:rsidTr="006E4A98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15CBD" w:rsidRPr="00F15CBD" w:rsidRDefault="0008501D" w:rsidP="00D525C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8501D">
              <w:rPr>
                <w:rFonts w:ascii="Courier New" w:hAnsi="Courier New" w:cs="Courier New"/>
                <w:sz w:val="20"/>
                <w:szCs w:val="20"/>
              </w:rPr>
              <w:t># uname -r</w:t>
            </w:r>
          </w:p>
        </w:tc>
      </w:tr>
    </w:tbl>
    <w:p w:rsidR="0066519F" w:rsidRDefault="0066519F" w:rsidP="0066519F">
      <w:pPr>
        <w:pStyle w:val="Heading2"/>
        <w:tabs>
          <w:tab w:val="left" w:pos="567"/>
          <w:tab w:val="left" w:pos="709"/>
        </w:tabs>
      </w:pPr>
      <w:bookmarkStart w:id="220" w:name="_Toc327427267"/>
      <w:r>
        <w:t>Packages</w:t>
      </w:r>
      <w:bookmarkEnd w:id="220"/>
    </w:p>
    <w:p w:rsidR="00FE5819" w:rsidRDefault="00FE5819" w:rsidP="00FE5819">
      <w:pPr>
        <w:pStyle w:val="Heading3"/>
      </w:pPr>
      <w:bookmarkStart w:id="221" w:name="_Toc327427268"/>
      <w:r>
        <w:t>Check list</w:t>
      </w:r>
      <w:bookmarkEnd w:id="221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66519F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66519F" w:rsidRDefault="0066519F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66519F" w:rsidRDefault="0066519F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66519F" w:rsidRDefault="0066519F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66519F" w:rsidRDefault="00A71E04" w:rsidP="002E7713">
            <w:pPr>
              <w:ind w:firstLine="0"/>
            </w:pPr>
            <w:r>
              <w:t>Passed</w:t>
            </w:r>
          </w:p>
        </w:tc>
      </w:tr>
      <w:tr w:rsidR="0066519F" w:rsidTr="002E7713">
        <w:tc>
          <w:tcPr>
            <w:tcW w:w="9288" w:type="dxa"/>
            <w:gridSpan w:val="4"/>
          </w:tcPr>
          <w:p w:rsidR="0066519F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1</w:t>
            </w:r>
          </w:p>
        </w:tc>
      </w:tr>
      <w:tr w:rsidR="005D3380" w:rsidTr="00C651FE">
        <w:tc>
          <w:tcPr>
            <w:tcW w:w="2660" w:type="dxa"/>
          </w:tcPr>
          <w:p w:rsidR="005D3380" w:rsidRDefault="005D3380" w:rsidP="002E7713">
            <w:pPr>
              <w:ind w:firstLine="0"/>
            </w:pPr>
            <w:r>
              <w:t>Packages installed</w:t>
            </w:r>
          </w:p>
        </w:tc>
        <w:tc>
          <w:tcPr>
            <w:tcW w:w="2764" w:type="dxa"/>
          </w:tcPr>
          <w:p w:rsidR="005D3380" w:rsidRPr="006B338B" w:rsidRDefault="005D3380" w:rsidP="006B338B">
            <w:pPr>
              <w:ind w:firstLine="0"/>
            </w:pPr>
            <w:r w:rsidRPr="006B338B">
              <w:t>binutils-2.17.50.0.6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compat-libstdc++-33-3.2.3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compat-libstdc++-33-3.2.3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elfutils-libelf-0.125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elfutils-libelf-devel-0.125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gcc-4.1.2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gcc-c++-4.1.2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glibc-2.5-24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glibc-2.5-24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glibc-common-2.5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glibc-devel-2.5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glibc-devel-2.5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glibc-headers-2.5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ksh-20060214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libaio-0.3.106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libaio-0.3.106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libaio-devel-0.3.106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libaio-devel-0.3.106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lastRenderedPageBreak/>
              <w:t>libgcc-4.1.2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libgcc-4.1.2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libstdc++-4.1.2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libstdc++-4.1.2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libstdc++-devel 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make-3.81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numactl-devel-0.9.8.x86_64</w:t>
            </w:r>
          </w:p>
          <w:p w:rsidR="005D3380" w:rsidRDefault="005D3380" w:rsidP="006B338B">
            <w:pPr>
              <w:ind w:firstLine="0"/>
            </w:pPr>
            <w:r w:rsidRPr="006B338B">
              <w:t>sysstat-7.0.2</w:t>
            </w:r>
          </w:p>
          <w:p w:rsidR="005D3380" w:rsidRDefault="005D3380" w:rsidP="006B338B">
            <w:pPr>
              <w:ind w:firstLine="0"/>
            </w:pPr>
            <w:r w:rsidRPr="002A5E71">
              <w:t>unixODBC-2.2.12 (x86_64)</w:t>
            </w:r>
          </w:p>
          <w:p w:rsidR="005D3380" w:rsidRDefault="005D3380" w:rsidP="006B338B">
            <w:pPr>
              <w:ind w:firstLine="0"/>
            </w:pPr>
            <w:r w:rsidRPr="002A5E71">
              <w:t>unixODBC-2.2.12 (i386)</w:t>
            </w:r>
          </w:p>
          <w:p w:rsidR="005D3380" w:rsidRDefault="005D3380" w:rsidP="006B338B">
            <w:pPr>
              <w:ind w:firstLine="0"/>
            </w:pPr>
            <w:r w:rsidRPr="002A5E71">
              <w:t>unixODBC-devel-2.2.12 (x86_64)</w:t>
            </w:r>
          </w:p>
          <w:p w:rsidR="005D3380" w:rsidRDefault="005D3380" w:rsidP="006B338B">
            <w:pPr>
              <w:ind w:firstLine="0"/>
            </w:pPr>
            <w:r w:rsidRPr="002A5E71">
              <w:t>unixODBC-devel-2.2.12 (i386)</w:t>
            </w:r>
          </w:p>
        </w:tc>
        <w:tc>
          <w:tcPr>
            <w:tcW w:w="2764" w:type="dxa"/>
            <w:vAlign w:val="top"/>
          </w:tcPr>
          <w:p w:rsidR="005D3380" w:rsidRDefault="005D3380" w:rsidP="00C651FE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-1366979551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66519F" w:rsidTr="002E7713">
        <w:tc>
          <w:tcPr>
            <w:tcW w:w="9288" w:type="dxa"/>
            <w:gridSpan w:val="4"/>
          </w:tcPr>
          <w:p w:rsidR="0066519F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Instance </w:t>
            </w:r>
            <w:r w:rsidR="00A64CCD">
              <w:rPr>
                <w:b/>
                <w:i/>
              </w:rPr>
              <w:t>2</w:t>
            </w:r>
          </w:p>
        </w:tc>
      </w:tr>
      <w:tr w:rsidR="005D3380" w:rsidTr="00C651FE">
        <w:tc>
          <w:tcPr>
            <w:tcW w:w="2660" w:type="dxa"/>
          </w:tcPr>
          <w:p w:rsidR="005D3380" w:rsidRDefault="005D3380" w:rsidP="002E7713">
            <w:pPr>
              <w:ind w:firstLine="0"/>
            </w:pPr>
            <w:r>
              <w:t>Packages installed</w:t>
            </w:r>
          </w:p>
        </w:tc>
        <w:tc>
          <w:tcPr>
            <w:tcW w:w="2764" w:type="dxa"/>
          </w:tcPr>
          <w:p w:rsidR="005D3380" w:rsidRPr="006B338B" w:rsidRDefault="005D3380" w:rsidP="006B338B">
            <w:pPr>
              <w:ind w:firstLine="0"/>
              <w:rPr>
                <w:lang w:val="fr-FR"/>
              </w:rPr>
            </w:pPr>
            <w:r w:rsidRPr="006B338B">
              <w:rPr>
                <w:lang w:val="fr-FR"/>
              </w:rPr>
              <w:t>binutils-2.17.50.0.6</w:t>
            </w:r>
          </w:p>
          <w:p w:rsidR="005D3380" w:rsidRPr="006B338B" w:rsidRDefault="005D3380" w:rsidP="006B338B">
            <w:pPr>
              <w:ind w:firstLine="0"/>
              <w:rPr>
                <w:lang w:val="fr-FR"/>
              </w:rPr>
            </w:pPr>
            <w:r w:rsidRPr="006B338B">
              <w:rPr>
                <w:lang w:val="fr-FR"/>
              </w:rPr>
              <w:t>compat-libstdc++-33-3.2.3</w:t>
            </w:r>
          </w:p>
          <w:p w:rsidR="005D3380" w:rsidRPr="006B338B" w:rsidRDefault="005D3380" w:rsidP="006B338B">
            <w:pPr>
              <w:ind w:firstLine="0"/>
              <w:rPr>
                <w:lang w:val="fr-FR"/>
              </w:rPr>
            </w:pPr>
            <w:r w:rsidRPr="006B338B">
              <w:rPr>
                <w:lang w:val="fr-FR"/>
              </w:rPr>
              <w:t>compat-libstdc++-33-3.2.3 (32 bit)</w:t>
            </w:r>
          </w:p>
          <w:p w:rsidR="005D3380" w:rsidRPr="006B338B" w:rsidRDefault="005D3380" w:rsidP="006B338B">
            <w:pPr>
              <w:ind w:firstLine="0"/>
              <w:rPr>
                <w:lang w:val="fr-FR"/>
              </w:rPr>
            </w:pPr>
            <w:r w:rsidRPr="006B338B">
              <w:rPr>
                <w:lang w:val="fr-FR"/>
              </w:rPr>
              <w:t>elfutils-libelf-0.125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elfutils-libelf-devel-0.125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gcc-4.1.2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gcc-c++-4.1.2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glibc-2.5-24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glibc-2.5-24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glibc-common-2.5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lastRenderedPageBreak/>
              <w:t>glibc-devel-2.5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glibc-devel-2.5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glibc-headers-2.5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ksh-20060214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libaio-0.3.106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libaio-0.3.106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libaio-devel-0.3.106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libaio-devel-0.3.106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libgcc-4.1.2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libgcc-4.1.2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libstdc++-4.1.2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libstdc++-4.1.2 (32 bit)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libstdc++-devel 4.1.2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make-3.81</w:t>
            </w:r>
          </w:p>
          <w:p w:rsidR="005D3380" w:rsidRPr="006B338B" w:rsidRDefault="005D3380" w:rsidP="006B338B">
            <w:pPr>
              <w:ind w:firstLine="0"/>
            </w:pPr>
            <w:r w:rsidRPr="006B338B">
              <w:t>numactl-devel-0.9.8.x86_64</w:t>
            </w:r>
          </w:p>
          <w:p w:rsidR="005D3380" w:rsidRDefault="005D3380" w:rsidP="006B338B">
            <w:pPr>
              <w:ind w:firstLine="0"/>
            </w:pPr>
            <w:r w:rsidRPr="006B338B">
              <w:t>sysstat-7.0.2</w:t>
            </w:r>
          </w:p>
          <w:p w:rsidR="005D3380" w:rsidRDefault="005D3380" w:rsidP="002A5E71">
            <w:pPr>
              <w:ind w:firstLine="0"/>
            </w:pPr>
            <w:r w:rsidRPr="002A5E71">
              <w:t>unixODBC-2.2.12 (x86_64)</w:t>
            </w:r>
          </w:p>
          <w:p w:rsidR="005D3380" w:rsidRDefault="005D3380" w:rsidP="002A5E71">
            <w:pPr>
              <w:ind w:firstLine="0"/>
            </w:pPr>
            <w:r w:rsidRPr="002A5E71">
              <w:t>unixODBC-2.2.12 (i386)</w:t>
            </w:r>
          </w:p>
          <w:p w:rsidR="005D3380" w:rsidRDefault="005D3380" w:rsidP="002A5E71">
            <w:pPr>
              <w:ind w:firstLine="0"/>
            </w:pPr>
            <w:r w:rsidRPr="002A5E71">
              <w:t>unixODBC-devel-2.2.12 (x86_64)</w:t>
            </w:r>
          </w:p>
          <w:p w:rsidR="005D3380" w:rsidRDefault="005D3380" w:rsidP="002A5E71">
            <w:pPr>
              <w:ind w:firstLine="0"/>
            </w:pPr>
            <w:r w:rsidRPr="002A5E71">
              <w:t>unixODBC-devel-2.2.12 (i386)</w:t>
            </w:r>
          </w:p>
        </w:tc>
        <w:tc>
          <w:tcPr>
            <w:tcW w:w="2764" w:type="dxa"/>
            <w:vAlign w:val="top"/>
          </w:tcPr>
          <w:p w:rsidR="005D3380" w:rsidRDefault="005D3380" w:rsidP="00C651FE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p w:rsidR="005D3380" w:rsidRDefault="00FB58FC" w:rsidP="00D01903">
            <w:pPr>
              <w:ind w:firstLine="0"/>
              <w:jc w:val="center"/>
            </w:pPr>
            <w:sdt>
              <w:sdtPr>
                <w:id w:val="1980342625"/>
              </w:sdtPr>
              <w:sdtEndPr/>
              <w:sdtContent>
                <w:r w:rsidR="005D338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FE5819" w:rsidRDefault="00FE5819" w:rsidP="00FE5819">
      <w:pPr>
        <w:pStyle w:val="Heading3"/>
      </w:pPr>
      <w:bookmarkStart w:id="222" w:name="_Toc327427269"/>
      <w:r>
        <w:lastRenderedPageBreak/>
        <w:t>Commands</w:t>
      </w:r>
      <w:bookmarkEnd w:id="222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223" w:author="Nguyen Tien Hiep" w:date="2012-08-29T16:37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62"/>
        <w:gridCol w:w="1426"/>
        <w:tblGridChange w:id="224">
          <w:tblGrid>
            <w:gridCol w:w="4644"/>
            <w:gridCol w:w="4644"/>
          </w:tblGrid>
        </w:tblGridChange>
      </w:tblGrid>
      <w:tr w:rsidR="005D3380" w:rsidTr="005B3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225" w:author="Nguyen Tien Hiep" w:date="2012-08-29T16:37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5D3380" w:rsidRPr="00804B6B" w:rsidRDefault="005D3380" w:rsidP="00D019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B6B">
              <w:t xml:space="preserve">Check </w:t>
            </w:r>
            <w:r>
              <w:t>package</w:t>
            </w:r>
          </w:p>
        </w:tc>
      </w:tr>
      <w:tr w:rsidR="005D3380" w:rsidRPr="008637FE" w:rsidTr="00D01903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5B3AAC" w:rsidRPr="005B3AAC" w:rsidRDefault="005D3380" w:rsidP="005B3AAC">
            <w:pPr>
              <w:ind w:firstLine="0"/>
              <w:rPr>
                <w:ins w:id="226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r w:rsidRPr="005D338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ins w:id="227" w:author="Nguyen Tien Hiep" w:date="2012-08-29T16:37:00Z">
              <w:r w:rsidR="005B3AAC" w:rsidRPr="005B3AAC">
                <w:rPr>
                  <w:rFonts w:ascii="Courier New" w:hAnsi="Courier New" w:cs="Courier New"/>
                  <w:sz w:val="20"/>
                  <w:szCs w:val="20"/>
                </w:rPr>
                <w:t>rpm -q --qf '%{NAME}-%{VERSION}-%{RELEASE} (%{ARCH})\n' binutils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28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29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compat-libstdc++-33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30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31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elfutils-libelf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32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33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lastRenderedPageBreak/>
                <w:t>elfutils-libelf-devel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34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35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gcc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36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37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gcc-c++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38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39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glibc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40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41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glibc-common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42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43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glibc-devel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44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45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glibc-headers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46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47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ksh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48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49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libaio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50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51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libaio-devel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52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53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libgcc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54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55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libstdc++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56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57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libstdc++-devel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58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59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make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60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61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sysstat \</w:t>
              </w:r>
            </w:ins>
          </w:p>
          <w:p w:rsidR="005B3AAC" w:rsidRPr="005B3AAC" w:rsidRDefault="005B3AAC" w:rsidP="005B3AAC">
            <w:pPr>
              <w:ind w:firstLine="0"/>
              <w:rPr>
                <w:ins w:id="262" w:author="Nguyen Tien Hiep" w:date="2012-08-29T16:37:00Z"/>
                <w:rFonts w:ascii="Courier New" w:hAnsi="Courier New" w:cs="Courier New"/>
                <w:sz w:val="20"/>
                <w:szCs w:val="20"/>
              </w:rPr>
            </w:pPr>
            <w:ins w:id="263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unixODBC \</w:t>
              </w:r>
            </w:ins>
          </w:p>
          <w:p w:rsidR="005D3380" w:rsidRPr="00DA5DC2" w:rsidRDefault="005B3AAC" w:rsidP="005B3AAC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ins w:id="264" w:author="Nguyen Tien Hiep" w:date="2012-08-29T16:37:00Z">
              <w:r w:rsidRPr="005B3AAC">
                <w:rPr>
                  <w:rFonts w:ascii="Courier New" w:hAnsi="Courier New" w:cs="Courier New"/>
                  <w:sz w:val="20"/>
                  <w:szCs w:val="20"/>
                </w:rPr>
                <w:t>unixODBC-deve</w:t>
              </w:r>
            </w:ins>
            <w:del w:id="265" w:author="Nguyen Tien Hiep" w:date="2012-08-29T16:37:00Z">
              <w:r w:rsidR="005D3380" w:rsidRPr="005D3380" w:rsidDel="005B3AAC">
                <w:rPr>
                  <w:rFonts w:ascii="Courier New" w:hAnsi="Courier New" w:cs="Courier New"/>
                  <w:sz w:val="20"/>
                  <w:szCs w:val="20"/>
                </w:rPr>
                <w:delText>rpm -q</w:delText>
              </w:r>
            </w:del>
            <w:ins w:id="266" w:author="Nguyen Tien Hiep" w:date="2012-08-29T16:38:00Z">
              <w:r>
                <w:rPr>
                  <w:rFonts w:ascii="Courier New" w:hAnsi="Courier New" w:cs="Courier New"/>
                  <w:sz w:val="20"/>
                  <w:szCs w:val="20"/>
                </w:rPr>
                <w:t>l</w:t>
              </w:r>
            </w:ins>
          </w:p>
        </w:tc>
      </w:tr>
      <w:tr w:rsidR="005B3AAC" w:rsidRPr="008637FE" w:rsidTr="005B3AAC">
        <w:tc>
          <w:tcPr>
            <w:tcW w:w="8208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267" w:author="Nguyen Tien Hiep" w:date="2012-08-29T16:38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5B3AAC" w:rsidRPr="005B3AAC" w:rsidRDefault="005B3AAC" w:rsidP="005B3AAC">
            <w:pPr>
              <w:spacing w:before="0"/>
              <w:ind w:firstLine="0"/>
              <w:rPr>
                <w:b/>
                <w:i/>
                <w:rPrChange w:id="268" w:author="Nguyen Tien Hiep" w:date="2012-08-29T16:39:00Z">
                  <w:rPr>
                    <w:rFonts w:ascii="Courier New" w:hAnsi="Courier New" w:cs="Courier New"/>
                    <w:sz w:val="20"/>
                    <w:szCs w:val="20"/>
                  </w:rPr>
                </w:rPrChange>
              </w:rPr>
            </w:pPr>
            <w:ins w:id="269" w:author="Nguyen Tien Hiep" w:date="2012-08-29T16:38:00Z">
              <w:r w:rsidRPr="005B3AAC">
                <w:rPr>
                  <w:b/>
                  <w:i/>
                  <w:rPrChange w:id="270" w:author="Nguyen Tien Hiep" w:date="2012-08-29T16:39:00Z">
                    <w:rPr>
                      <w:rFonts w:ascii="Courier New" w:hAnsi="Courier New" w:cs="Courier New"/>
                      <w:b/>
                      <w:i/>
                      <w:sz w:val="20"/>
                      <w:szCs w:val="20"/>
                    </w:rPr>
                  </w:rPrChange>
                </w:rPr>
                <w:lastRenderedPageBreak/>
                <w:t>Check log (please, embeded check log content in the file)</w:t>
              </w:r>
            </w:ins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271" w:author="Nguyen Tien Hiep" w:date="2012-08-29T16:38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5B3AAC" w:rsidRPr="005D3380" w:rsidRDefault="005B3AAC" w:rsidP="005B3AA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ins w:id="272" w:author="Nguyen Tien Hiep" w:date="2012-08-29T16:38:00Z">
              <w:r w:rsidRPr="000B6A69">
                <w:rPr>
                  <w:b/>
                  <w:i/>
                </w:rPr>
                <w:object w:dxaOrig="1230" w:dyaOrig="810">
                  <v:shape id="_x0000_i1028" type="#_x0000_t75" style="width:60.45pt;height:40.75pt" o:ole="">
                    <v:imagedata r:id="rId15" o:title=""/>
                  </v:shape>
                  <o:OLEObject Type="Embed" ProgID="Package" ShapeID="_x0000_i1028" DrawAspect="Content" ObjectID="_1517987342" r:id="rId16"/>
                </w:object>
              </w:r>
            </w:ins>
          </w:p>
        </w:tc>
      </w:tr>
      <w:tr w:rsidR="005D3380" w:rsidRPr="005D3380" w:rsidTr="005B3AAC"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273" w:author="Nguyen Tien Hiep" w:date="2012-08-29T16:37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5D3380" w:rsidRPr="005D3380" w:rsidRDefault="005D3380" w:rsidP="005D3380">
            <w:pPr>
              <w:ind w:firstLine="0"/>
              <w:rPr>
                <w:b/>
              </w:rPr>
            </w:pPr>
            <w:r>
              <w:rPr>
                <w:b/>
              </w:rPr>
              <w:t>Install</w:t>
            </w:r>
            <w:r w:rsidRPr="005D3380">
              <w:rPr>
                <w:b/>
              </w:rPr>
              <w:t xml:space="preserve"> package</w:t>
            </w:r>
          </w:p>
        </w:tc>
      </w:tr>
      <w:tr w:rsidR="00FE5819" w:rsidRPr="008637FE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819" w:rsidRPr="00DA5DC2" w:rsidRDefault="005D3380" w:rsidP="005D3380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3380">
              <w:rPr>
                <w:rFonts w:ascii="Courier New" w:hAnsi="Courier New" w:cs="Courier New"/>
                <w:sz w:val="20"/>
                <w:szCs w:val="20"/>
              </w:rPr>
              <w:t># rpm -</w:t>
            </w:r>
            <w:r>
              <w:rPr>
                <w:rFonts w:ascii="Courier New" w:hAnsi="Courier New" w:cs="Courier New"/>
                <w:sz w:val="20"/>
                <w:szCs w:val="20"/>
              </w:rPr>
              <w:t>ivh</w:t>
            </w:r>
          </w:p>
        </w:tc>
      </w:tr>
    </w:tbl>
    <w:p w:rsidR="00BD562F" w:rsidRDefault="00C16276" w:rsidP="00BD562F">
      <w:pPr>
        <w:pStyle w:val="Heading2"/>
        <w:tabs>
          <w:tab w:val="left" w:pos="567"/>
          <w:tab w:val="left" w:pos="709"/>
        </w:tabs>
      </w:pPr>
      <w:bookmarkStart w:id="274" w:name="_Toc327427270"/>
      <w:r>
        <w:t>Additional</w:t>
      </w:r>
      <w:bookmarkEnd w:id="274"/>
    </w:p>
    <w:p w:rsidR="00FE5819" w:rsidRPr="00FE5819" w:rsidRDefault="00FE5819" w:rsidP="00FE5819">
      <w:pPr>
        <w:pStyle w:val="Heading3"/>
        <w:numPr>
          <w:ilvl w:val="0"/>
          <w:numId w:val="0"/>
        </w:numPr>
      </w:pPr>
      <w:bookmarkStart w:id="275" w:name="_Toc327427271"/>
      <w:r>
        <w:t>2.3.1 Check list</w:t>
      </w:r>
      <w:bookmarkEnd w:id="275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BD562F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BD562F" w:rsidRDefault="00BD562F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BD562F" w:rsidRDefault="00BD562F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BD562F" w:rsidRDefault="00BD562F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BD562F" w:rsidRDefault="00A71E04" w:rsidP="002E7713">
            <w:pPr>
              <w:ind w:firstLine="0"/>
            </w:pPr>
            <w:r>
              <w:t>Passed</w:t>
            </w:r>
          </w:p>
        </w:tc>
      </w:tr>
      <w:tr w:rsidR="00FE5819" w:rsidTr="006E4A98">
        <w:tc>
          <w:tcPr>
            <w:tcW w:w="9288" w:type="dxa"/>
            <w:gridSpan w:val="4"/>
          </w:tcPr>
          <w:p w:rsidR="00FE5819" w:rsidRPr="00D55341" w:rsidRDefault="00A4733C" w:rsidP="00FE5819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FE5819">
              <w:rPr>
                <w:b/>
                <w:i/>
              </w:rPr>
              <w:t>1</w:t>
            </w:r>
          </w:p>
        </w:tc>
      </w:tr>
      <w:tr w:rsidR="001E58B8" w:rsidTr="00FE5819">
        <w:tc>
          <w:tcPr>
            <w:tcW w:w="2660" w:type="dxa"/>
            <w:vAlign w:val="top"/>
          </w:tcPr>
          <w:p w:rsidR="001E58B8" w:rsidRDefault="001E58B8" w:rsidP="006E4A98">
            <w:pPr>
              <w:ind w:firstLine="0"/>
              <w:jc w:val="left"/>
            </w:pPr>
            <w:r>
              <w:t>Java version</w:t>
            </w:r>
          </w:p>
        </w:tc>
        <w:tc>
          <w:tcPr>
            <w:tcW w:w="2764" w:type="dxa"/>
          </w:tcPr>
          <w:p w:rsidR="001E58B8" w:rsidRPr="00200C33" w:rsidRDefault="001E58B8" w:rsidP="006E4A98">
            <w:pPr>
              <w:ind w:firstLine="0"/>
            </w:pPr>
            <w:r w:rsidRPr="00200C33">
              <w:t xml:space="preserve">JDK 6 </w:t>
            </w:r>
            <w:r>
              <w:t>(</w:t>
            </w:r>
            <w:r w:rsidRPr="005D3380">
              <w:t>1.6.0_21</w:t>
            </w:r>
            <w:r>
              <w:t>) or</w:t>
            </w:r>
          </w:p>
          <w:p w:rsidR="001E58B8" w:rsidRDefault="001E58B8" w:rsidP="006E4A98">
            <w:pPr>
              <w:ind w:firstLine="0"/>
            </w:pPr>
            <w:r w:rsidRPr="00200C33">
              <w:t>JDK 5 (1.5.0_16)</w:t>
            </w:r>
          </w:p>
        </w:tc>
        <w:tc>
          <w:tcPr>
            <w:tcW w:w="2764" w:type="dxa"/>
          </w:tcPr>
          <w:p w:rsidR="001E58B8" w:rsidRDefault="001E58B8" w:rsidP="006E4A98">
            <w:pPr>
              <w:ind w:firstLine="0"/>
            </w:pPr>
          </w:p>
        </w:tc>
        <w:tc>
          <w:tcPr>
            <w:tcW w:w="1100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1453317044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FE5819" w:rsidTr="006E4A98">
        <w:tc>
          <w:tcPr>
            <w:tcW w:w="9288" w:type="dxa"/>
            <w:gridSpan w:val="4"/>
          </w:tcPr>
          <w:p w:rsidR="00FE5819" w:rsidRPr="00D55341" w:rsidRDefault="00A4733C" w:rsidP="006E4A98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FE5819">
              <w:rPr>
                <w:b/>
                <w:i/>
              </w:rPr>
              <w:t>2</w:t>
            </w:r>
          </w:p>
        </w:tc>
      </w:tr>
      <w:tr w:rsidR="001E58B8" w:rsidTr="00FE5819">
        <w:tc>
          <w:tcPr>
            <w:tcW w:w="2660" w:type="dxa"/>
            <w:vAlign w:val="top"/>
          </w:tcPr>
          <w:p w:rsidR="001E58B8" w:rsidRDefault="001E58B8" w:rsidP="00FE5819">
            <w:pPr>
              <w:ind w:firstLine="0"/>
              <w:jc w:val="left"/>
            </w:pPr>
            <w:r>
              <w:t>Java version</w:t>
            </w:r>
          </w:p>
        </w:tc>
        <w:tc>
          <w:tcPr>
            <w:tcW w:w="2764" w:type="dxa"/>
          </w:tcPr>
          <w:p w:rsidR="001E58B8" w:rsidRPr="00200C33" w:rsidRDefault="001E58B8" w:rsidP="005D3380">
            <w:pPr>
              <w:ind w:firstLine="0"/>
            </w:pPr>
            <w:r w:rsidRPr="00200C33">
              <w:t xml:space="preserve">JDK 6 </w:t>
            </w:r>
            <w:r>
              <w:t>(</w:t>
            </w:r>
            <w:r w:rsidRPr="005D3380">
              <w:t>1.6.0_21</w:t>
            </w:r>
            <w:r>
              <w:t>) or</w:t>
            </w:r>
          </w:p>
          <w:p w:rsidR="001E58B8" w:rsidRDefault="001E58B8" w:rsidP="005D3380">
            <w:pPr>
              <w:ind w:firstLine="0"/>
            </w:pPr>
            <w:r w:rsidRPr="00200C33">
              <w:t>JDK 5 (1.5.0_16)</w:t>
            </w:r>
          </w:p>
        </w:tc>
        <w:tc>
          <w:tcPr>
            <w:tcW w:w="2764" w:type="dxa"/>
          </w:tcPr>
          <w:p w:rsidR="001E58B8" w:rsidRDefault="001E58B8" w:rsidP="002E7713">
            <w:pPr>
              <w:ind w:firstLine="0"/>
            </w:pPr>
          </w:p>
        </w:tc>
        <w:tc>
          <w:tcPr>
            <w:tcW w:w="1100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967013546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FE5819" w:rsidRDefault="00FE5819" w:rsidP="00FE5819">
      <w:pPr>
        <w:pStyle w:val="Heading3"/>
      </w:pPr>
      <w:bookmarkStart w:id="276" w:name="_Toc327427272"/>
      <w:r>
        <w:lastRenderedPageBreak/>
        <w:t>Commands</w:t>
      </w:r>
      <w:bookmarkEnd w:id="276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277" w:author="Nguyen Tien Hiep" w:date="2012-08-29T16:39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938"/>
        <w:gridCol w:w="1350"/>
        <w:tblGridChange w:id="278">
          <w:tblGrid>
            <w:gridCol w:w="4644"/>
            <w:gridCol w:w="4644"/>
          </w:tblGrid>
        </w:tblGridChange>
      </w:tblGrid>
      <w:tr w:rsidR="002B4770" w:rsidRPr="008637FE" w:rsidTr="002B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79" w:author="Nguyen Tien Hiep" w:date="2012-08-29T16:39:00Z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280" w:author="Nguyen Tien Hiep" w:date="2012-08-29T16:39:00Z">
              <w:tcPr>
                <w:tcW w:w="9288" w:type="dxa"/>
                <w:gridSpan w:val="2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000000" w:themeFill="text1"/>
              </w:tcPr>
            </w:tcPrChange>
          </w:tcPr>
          <w:p w:rsidR="002B4770" w:rsidRPr="002B4770" w:rsidRDefault="002B4770" w:rsidP="006E4A98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Nguyen Tien Hiep" w:date="2012-08-29T16:39:00Z"/>
                <w:rFonts w:ascii="Times New Roman" w:hAnsi="Times New Roman"/>
                <w:rPrChange w:id="282" w:author="Nguyen Tien Hiep" w:date="2012-08-29T16:39:00Z">
                  <w:rPr>
                    <w:ins w:id="283" w:author="Nguyen Tien Hiep" w:date="2012-08-29T16:39:00Z"/>
                    <w:rFonts w:ascii="Courier New" w:hAnsi="Courier New" w:cs="Courier New"/>
                    <w:b w:val="0"/>
                    <w:sz w:val="20"/>
                    <w:szCs w:val="20"/>
                  </w:rPr>
                </w:rPrChange>
              </w:rPr>
            </w:pPr>
            <w:ins w:id="284" w:author="Nguyen Tien Hiep" w:date="2012-08-29T16:39:00Z">
              <w:r w:rsidRPr="002B4770">
                <w:rPr>
                  <w:rFonts w:ascii="Times New Roman" w:hAnsi="Times New Roman"/>
                  <w:i/>
                  <w:rPrChange w:id="285" w:author="Nguyen Tien Hiep" w:date="2012-08-29T16:39:00Z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</w:rPrChange>
                </w:rPr>
                <w:t>Check command</w:t>
              </w:r>
            </w:ins>
          </w:p>
        </w:tc>
      </w:tr>
      <w:tr w:rsidR="00FE5819" w:rsidRPr="008637FE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819" w:rsidRPr="00DA5DC2" w:rsidRDefault="00FE5819" w:rsidP="006E4A98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5DC2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651FE" w:rsidRPr="00DA5DC2">
              <w:rPr>
                <w:rFonts w:ascii="Courier New" w:hAnsi="Courier New" w:cs="Courier New"/>
                <w:b/>
                <w:sz w:val="20"/>
                <w:szCs w:val="20"/>
              </w:rPr>
              <w:t>which java</w:t>
            </w:r>
          </w:p>
          <w:p w:rsidR="00FE5819" w:rsidRPr="00A64CCD" w:rsidRDefault="00FE5819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5DC2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651FE" w:rsidRPr="00DA5DC2">
              <w:rPr>
                <w:rFonts w:ascii="Courier New" w:hAnsi="Courier New" w:cs="Courier New"/>
                <w:b/>
                <w:sz w:val="20"/>
                <w:szCs w:val="20"/>
              </w:rPr>
              <w:t>java –version</w:t>
            </w:r>
          </w:p>
        </w:tc>
      </w:tr>
      <w:tr w:rsidR="005411C0" w:rsidRPr="008637FE" w:rsidTr="005411C0">
        <w:tc>
          <w:tcPr>
            <w:tcW w:w="7938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286" w:author="Nguyen Tien Hiep" w:date="2012-08-29T16:40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5411C0" w:rsidRPr="005411C0" w:rsidRDefault="005411C0" w:rsidP="006E4A98">
            <w:pPr>
              <w:spacing w:before="0"/>
              <w:ind w:firstLine="0"/>
              <w:rPr>
                <w:b/>
                <w:rPrChange w:id="287" w:author="Nguyen Tien Hiep" w:date="2012-08-29T16:40:00Z">
                  <w:rPr>
                    <w:rFonts w:ascii="Courier New" w:hAnsi="Courier New" w:cs="Courier New"/>
                    <w:b/>
                    <w:sz w:val="20"/>
                    <w:szCs w:val="20"/>
                  </w:rPr>
                </w:rPrChange>
              </w:rPr>
            </w:pPr>
            <w:ins w:id="288" w:author="Nguyen Tien Hiep" w:date="2012-08-29T16:40:00Z">
              <w:r w:rsidRPr="005411C0">
                <w:rPr>
                  <w:b/>
                  <w:i/>
                  <w:rPrChange w:id="289" w:author="Nguyen Tien Hiep" w:date="2012-08-29T16:40:00Z">
                    <w:rPr>
                      <w:rFonts w:ascii="Courier New" w:hAnsi="Courier New" w:cs="Courier New"/>
                      <w:b/>
                      <w:i/>
                      <w:sz w:val="20"/>
                      <w:szCs w:val="20"/>
                    </w:rPr>
                  </w:rPrChange>
                </w:rPr>
                <w:t>Check log (please, embeded check log content in the file)</w:t>
              </w:r>
            </w:ins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290" w:author="Nguyen Tien Hiep" w:date="2012-08-29T16:40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5411C0" w:rsidRPr="00DA5DC2" w:rsidRDefault="005411C0" w:rsidP="006E4A98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ins w:id="291" w:author="Nguyen Tien Hiep" w:date="2012-08-29T16:40:00Z">
              <w:r w:rsidRPr="000B6A69">
                <w:rPr>
                  <w:b/>
                  <w:i/>
                </w:rPr>
                <w:object w:dxaOrig="705" w:dyaOrig="810">
                  <v:shape id="_x0000_i1029" type="#_x0000_t75" style="width:35.3pt;height:40.75pt" o:ole="">
                    <v:imagedata r:id="rId17" o:title=""/>
                  </v:shape>
                  <o:OLEObject Type="Embed" ProgID="Package" ShapeID="_x0000_i1029" DrawAspect="Content" ObjectID="_1517987343" r:id="rId18"/>
                </w:object>
              </w:r>
            </w:ins>
          </w:p>
        </w:tc>
      </w:tr>
    </w:tbl>
    <w:p w:rsidR="00C16276" w:rsidRDefault="00C16276" w:rsidP="00C16276">
      <w:pPr>
        <w:pStyle w:val="Heading2"/>
      </w:pPr>
      <w:bookmarkStart w:id="292" w:name="_Toc327427273"/>
      <w:r>
        <w:t>Kernel parameters</w:t>
      </w:r>
      <w:bookmarkEnd w:id="292"/>
    </w:p>
    <w:p w:rsidR="006E4A98" w:rsidRDefault="006E4A98" w:rsidP="006E4A98">
      <w:pPr>
        <w:pStyle w:val="Heading3"/>
      </w:pPr>
      <w:bookmarkStart w:id="293" w:name="_Toc327427274"/>
      <w:r>
        <w:t>Check list</w:t>
      </w:r>
      <w:bookmarkEnd w:id="293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3369"/>
        <w:gridCol w:w="2410"/>
        <w:gridCol w:w="2411"/>
        <w:gridCol w:w="1098"/>
      </w:tblGrid>
      <w:tr w:rsidR="002E7713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C16276" w:rsidRDefault="00C16276" w:rsidP="002E7713">
            <w:pPr>
              <w:ind w:firstLine="0"/>
            </w:pPr>
            <w:r>
              <w:t>Item</w:t>
            </w:r>
          </w:p>
        </w:tc>
        <w:tc>
          <w:tcPr>
            <w:tcW w:w="2410" w:type="dxa"/>
          </w:tcPr>
          <w:p w:rsidR="00C16276" w:rsidRDefault="00C16276" w:rsidP="002E7713">
            <w:pPr>
              <w:ind w:firstLine="0"/>
            </w:pPr>
            <w:r>
              <w:t>Recommend</w:t>
            </w:r>
          </w:p>
        </w:tc>
        <w:tc>
          <w:tcPr>
            <w:tcW w:w="2411" w:type="dxa"/>
          </w:tcPr>
          <w:p w:rsidR="00C16276" w:rsidRDefault="00C16276" w:rsidP="002E7713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C16276" w:rsidRDefault="00A71E04" w:rsidP="002E7713">
            <w:pPr>
              <w:ind w:firstLine="0"/>
            </w:pPr>
            <w:r>
              <w:t>Passed</w:t>
            </w:r>
          </w:p>
        </w:tc>
      </w:tr>
      <w:tr w:rsidR="00C16276" w:rsidTr="002E7713">
        <w:tc>
          <w:tcPr>
            <w:tcW w:w="9288" w:type="dxa"/>
            <w:gridSpan w:val="4"/>
          </w:tcPr>
          <w:p w:rsidR="00C16276" w:rsidRPr="00D55341" w:rsidRDefault="00A4733C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A64CCD">
              <w:rPr>
                <w:b/>
                <w:i/>
              </w:rPr>
              <w:t>1</w:t>
            </w:r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kernel.shmmni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4096 </w:t>
            </w:r>
          </w:p>
        </w:tc>
        <w:tc>
          <w:tcPr>
            <w:tcW w:w="2411" w:type="dxa"/>
            <w:vAlign w:val="top"/>
          </w:tcPr>
          <w:p w:rsidR="001E58B8" w:rsidRDefault="001E58B8" w:rsidP="002E771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669901630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kernel.sem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250 32000 100 128 </w:t>
            </w:r>
          </w:p>
        </w:tc>
        <w:tc>
          <w:tcPr>
            <w:tcW w:w="2411" w:type="dxa"/>
            <w:vAlign w:val="top"/>
          </w:tcPr>
          <w:p w:rsidR="001E58B8" w:rsidRDefault="001E58B8" w:rsidP="002E771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554345479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fs.file-max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6815744 </w:t>
            </w:r>
          </w:p>
        </w:tc>
        <w:tc>
          <w:tcPr>
            <w:tcW w:w="2411" w:type="dxa"/>
          </w:tcPr>
          <w:p w:rsidR="001E58B8" w:rsidRPr="005E37EE" w:rsidRDefault="001E58B8" w:rsidP="002E7713">
            <w:pPr>
              <w:ind w:firstLine="0"/>
              <w:rPr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8067597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net.ipv4.ip_local_port_range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9000 65500 </w:t>
            </w:r>
          </w:p>
        </w:tc>
        <w:tc>
          <w:tcPr>
            <w:tcW w:w="2411" w:type="dxa"/>
          </w:tcPr>
          <w:p w:rsidR="001E58B8" w:rsidRDefault="001E58B8" w:rsidP="00CE299E">
            <w:pPr>
              <w:ind w:firstLine="0"/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233392934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net.core.rmem_default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262144 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276065180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net.core.rmem_max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4194304 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249514116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net.core.wmem_default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262144 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1240324193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net.core.wmem_max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1048576 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430791130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6E4A98">
        <w:tc>
          <w:tcPr>
            <w:tcW w:w="3369" w:type="dxa"/>
            <w:vAlign w:val="top"/>
          </w:tcPr>
          <w:p w:rsidR="001E58B8" w:rsidRPr="006718A9" w:rsidRDefault="001E58B8" w:rsidP="006F5849">
            <w:pPr>
              <w:spacing w:after="0" w:line="240" w:lineRule="auto"/>
              <w:ind w:firstLine="0"/>
            </w:pPr>
            <w:r w:rsidRPr="005D3380">
              <w:t>kernel.shmall</w:t>
            </w:r>
          </w:p>
        </w:tc>
        <w:tc>
          <w:tcPr>
            <w:tcW w:w="2410" w:type="dxa"/>
            <w:vAlign w:val="top"/>
          </w:tcPr>
          <w:p w:rsidR="001E58B8" w:rsidRPr="006718A9" w:rsidRDefault="001E58B8" w:rsidP="00F85121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>physical RAM size / pagesize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298197564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6E4A98">
        <w:tc>
          <w:tcPr>
            <w:tcW w:w="3369" w:type="dxa"/>
            <w:vAlign w:val="top"/>
          </w:tcPr>
          <w:p w:rsidR="001E58B8" w:rsidRPr="006718A9" w:rsidRDefault="001E58B8" w:rsidP="006F5849">
            <w:pPr>
              <w:spacing w:after="0" w:line="240" w:lineRule="auto"/>
              <w:ind w:firstLine="0"/>
            </w:pPr>
            <w:r w:rsidRPr="005D3380">
              <w:t>kernel.shmmax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F85121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0.8*RAM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642546068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28418C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kernel.shmmni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 4096 </w:t>
            </w:r>
          </w:p>
        </w:tc>
        <w:tc>
          <w:tcPr>
            <w:tcW w:w="2411" w:type="dxa"/>
          </w:tcPr>
          <w:p w:rsidR="001E58B8" w:rsidRPr="006F5849" w:rsidRDefault="001E58B8" w:rsidP="0028418C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1319187460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6E4A98">
        <w:tc>
          <w:tcPr>
            <w:tcW w:w="3369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kernel.sem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5D3380">
            <w:pPr>
              <w:spacing w:after="0" w:line="240" w:lineRule="auto"/>
              <w:ind w:firstLine="0"/>
            </w:pPr>
            <w:r w:rsidRPr="005D3380">
              <w:t xml:space="preserve"> 250 32000 100 128</w:t>
            </w:r>
          </w:p>
        </w:tc>
        <w:tc>
          <w:tcPr>
            <w:tcW w:w="2411" w:type="dxa"/>
          </w:tcPr>
          <w:p w:rsidR="001E58B8" w:rsidRPr="006F5849" w:rsidRDefault="001E58B8" w:rsidP="006E4A98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244233174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5D3380" w:rsidTr="002E7713">
        <w:tc>
          <w:tcPr>
            <w:tcW w:w="9288" w:type="dxa"/>
            <w:gridSpan w:val="4"/>
          </w:tcPr>
          <w:p w:rsidR="005D3380" w:rsidRPr="00D55341" w:rsidRDefault="005D3380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kernel.shmmni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4096 </w:t>
            </w:r>
          </w:p>
        </w:tc>
        <w:tc>
          <w:tcPr>
            <w:tcW w:w="2411" w:type="dxa"/>
            <w:vAlign w:val="top"/>
          </w:tcPr>
          <w:p w:rsidR="001E58B8" w:rsidRDefault="001E58B8" w:rsidP="00D0190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1168167930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kernel.sem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250 32000 100 128 </w:t>
            </w:r>
          </w:p>
        </w:tc>
        <w:tc>
          <w:tcPr>
            <w:tcW w:w="2411" w:type="dxa"/>
            <w:vAlign w:val="top"/>
          </w:tcPr>
          <w:p w:rsidR="001E58B8" w:rsidRDefault="001E58B8" w:rsidP="00D0190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708076466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lastRenderedPageBreak/>
              <w:t xml:space="preserve">fs.file-max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6815744 </w:t>
            </w:r>
          </w:p>
        </w:tc>
        <w:tc>
          <w:tcPr>
            <w:tcW w:w="2411" w:type="dxa"/>
          </w:tcPr>
          <w:p w:rsidR="001E58B8" w:rsidRPr="005E37EE" w:rsidRDefault="001E58B8" w:rsidP="00D01903">
            <w:pPr>
              <w:ind w:firstLine="0"/>
              <w:rPr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90824504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net.ipv4.ip_local_port_range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9000 65500 </w:t>
            </w:r>
          </w:p>
        </w:tc>
        <w:tc>
          <w:tcPr>
            <w:tcW w:w="2411" w:type="dxa"/>
          </w:tcPr>
          <w:p w:rsidR="001E58B8" w:rsidRDefault="001E58B8" w:rsidP="00D01903">
            <w:pPr>
              <w:ind w:firstLine="0"/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899590865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net.core.rmem_default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262144 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345215132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net.core.rmem_max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4194304 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721934363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net.core.wmem_default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262144 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064072343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net.core.wmem_max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 xml:space="preserve"> 1048576 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534010751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6E4A98">
        <w:tc>
          <w:tcPr>
            <w:tcW w:w="3369" w:type="dxa"/>
            <w:vAlign w:val="top"/>
          </w:tcPr>
          <w:p w:rsidR="001E58B8" w:rsidRPr="006718A9" w:rsidRDefault="001E58B8" w:rsidP="00D01903">
            <w:pPr>
              <w:spacing w:after="0" w:line="240" w:lineRule="auto"/>
              <w:ind w:firstLine="0"/>
            </w:pPr>
            <w:r w:rsidRPr="005D3380">
              <w:t>kernel.shmall</w:t>
            </w:r>
          </w:p>
        </w:tc>
        <w:tc>
          <w:tcPr>
            <w:tcW w:w="2410" w:type="dxa"/>
            <w:vAlign w:val="top"/>
          </w:tcPr>
          <w:p w:rsidR="001E58B8" w:rsidRPr="006718A9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val="vi-VN"/>
              </w:rPr>
            </w:pPr>
            <w:r w:rsidRPr="005D3380">
              <w:rPr>
                <w:rFonts w:eastAsia="Times New Roman"/>
                <w:sz w:val="24"/>
                <w:szCs w:val="24"/>
                <w:lang w:val="vi-VN"/>
              </w:rPr>
              <w:t>physical RAM size / pagesize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607456860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6E4A98">
        <w:tc>
          <w:tcPr>
            <w:tcW w:w="3369" w:type="dxa"/>
            <w:vAlign w:val="top"/>
          </w:tcPr>
          <w:p w:rsidR="001E58B8" w:rsidRPr="006718A9" w:rsidRDefault="001E58B8" w:rsidP="00D01903">
            <w:pPr>
              <w:spacing w:after="0" w:line="240" w:lineRule="auto"/>
              <w:ind w:firstLine="0"/>
            </w:pPr>
            <w:r w:rsidRPr="005D3380">
              <w:t>kernel.shmmax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0.8*RAM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1374914547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6E4A98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kernel.shmmni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 4096 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-304926757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1E58B8" w:rsidRPr="00CE299E" w:rsidTr="00D01903">
        <w:tc>
          <w:tcPr>
            <w:tcW w:w="3369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kernel.sem </w:t>
            </w:r>
          </w:p>
        </w:tc>
        <w:tc>
          <w:tcPr>
            <w:tcW w:w="2410" w:type="dxa"/>
            <w:vAlign w:val="top"/>
          </w:tcPr>
          <w:p w:rsidR="001E58B8" w:rsidRPr="005D3380" w:rsidRDefault="001E58B8" w:rsidP="00D01903">
            <w:pPr>
              <w:spacing w:after="0" w:line="240" w:lineRule="auto"/>
              <w:ind w:firstLine="0"/>
            </w:pPr>
            <w:r w:rsidRPr="005D3380">
              <w:t xml:space="preserve"> 250 32000 100 128</w:t>
            </w:r>
          </w:p>
        </w:tc>
        <w:tc>
          <w:tcPr>
            <w:tcW w:w="2411" w:type="dxa"/>
          </w:tcPr>
          <w:p w:rsidR="001E58B8" w:rsidRPr="006F5849" w:rsidRDefault="001E58B8" w:rsidP="00D01903">
            <w:pPr>
              <w:ind w:firstLine="0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p w:rsidR="001E58B8" w:rsidRDefault="00FB58FC" w:rsidP="00D01903">
            <w:pPr>
              <w:ind w:firstLine="0"/>
              <w:jc w:val="center"/>
            </w:pPr>
            <w:sdt>
              <w:sdtPr>
                <w:id w:val="1113792219"/>
              </w:sdtPr>
              <w:sdtEndPr/>
              <w:sdtContent>
                <w:r w:rsidR="001E58B8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D525CC" w:rsidRDefault="00D525CC" w:rsidP="00D525CC">
      <w:pPr>
        <w:pStyle w:val="Heading3"/>
      </w:pPr>
      <w:bookmarkStart w:id="294" w:name="_Toc327427275"/>
      <w:r>
        <w:t>Commands</w:t>
      </w:r>
      <w:bookmarkEnd w:id="294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295" w:author="Nguyen Tien Hiep" w:date="2012-08-29T16:40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296">
          <w:tblGrid>
            <w:gridCol w:w="9288"/>
          </w:tblGrid>
        </w:tblGridChange>
      </w:tblGrid>
      <w:tr w:rsidR="006E4A98" w:rsidTr="009D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297" w:author="Nguyen Tien Hiep" w:date="2012-08-29T16:40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6E4A98" w:rsidRPr="00C651FE" w:rsidRDefault="005D3380" w:rsidP="006E4A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Get PAGE_SIZE</w:t>
            </w:r>
            <w:r w:rsidR="006E4A98">
              <w:t xml:space="preserve"> command</w:t>
            </w:r>
          </w:p>
        </w:tc>
      </w:tr>
      <w:tr w:rsidR="006E4A98" w:rsidRPr="008637FE" w:rsidTr="006E4A98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6E4A98" w:rsidRPr="006E4A98" w:rsidRDefault="005D3380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D3380">
              <w:rPr>
                <w:rFonts w:ascii="Courier New" w:hAnsi="Courier New" w:cs="Courier New"/>
                <w:sz w:val="20"/>
                <w:szCs w:val="20"/>
              </w:rPr>
              <w:t>$ getconf PAGE_SIZE</w:t>
            </w:r>
          </w:p>
        </w:tc>
      </w:tr>
      <w:tr w:rsidR="006E4A98" w:rsidRPr="006E4A98" w:rsidTr="009D5FA7"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298" w:author="Nguyen Tien Hiep" w:date="2012-08-29T16:40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6E4A98" w:rsidRPr="006E4A98" w:rsidRDefault="006E4A98" w:rsidP="006E4A98">
            <w:pPr>
              <w:ind w:firstLine="0"/>
              <w:rPr>
                <w:b/>
                <w:lang w:val="vi-VN"/>
              </w:rPr>
            </w:pPr>
            <w:r w:rsidRPr="006E4A98">
              <w:rPr>
                <w:b/>
              </w:rPr>
              <w:t>Set command</w:t>
            </w:r>
          </w:p>
        </w:tc>
      </w:tr>
      <w:tr w:rsidR="006E4A98" w:rsidRPr="001E58B8" w:rsidTr="006E4A98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1E58B8" w:rsidRDefault="00DF5FF5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F5FF5"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="001E58B8">
              <w:rPr>
                <w:rFonts w:ascii="Courier New" w:hAnsi="Courier New" w:cs="Courier New"/>
                <w:sz w:val="20"/>
                <w:szCs w:val="20"/>
              </w:rPr>
              <w:t>vi /etc/sysctl.conf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kernel.shmmni = 4096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kernel.sem = 250 32000 100 128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>fs.file-max = 6815744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net.ipv4.ip_local_port_range = 9000 65500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net.core.rmem_default = 262144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net.core.rmem_max = 4194304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net.core.wmem_default = 262144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net.core.wmem_max = 1048576 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kernel.shmall = </w:t>
            </w:r>
            <w:r w:rsidRPr="001E58B8">
              <w:rPr>
                <w:rFonts w:ascii="Courier New" w:hAnsi="Courier New" w:cs="Courier New"/>
                <w:color w:val="FF0000"/>
                <w:sz w:val="20"/>
                <w:szCs w:val="20"/>
              </w:rPr>
              <w:t>&lt;physical RAM size / pagesize&gt;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kernel.shmmax = </w:t>
            </w:r>
            <w:r w:rsidRPr="001E58B8">
              <w:rPr>
                <w:rFonts w:ascii="Courier New" w:hAnsi="Courier New" w:cs="Courier New"/>
                <w:color w:val="FF0000"/>
                <w:sz w:val="20"/>
                <w:szCs w:val="20"/>
              </w:rPr>
              <w:t>&lt;0.8 RAM&gt;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 xml:space="preserve">kernel.shmmni = 4096 </w:t>
            </w:r>
          </w:p>
          <w:p w:rsidR="007A6D0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58B8">
              <w:rPr>
                <w:rFonts w:ascii="Courier New" w:hAnsi="Courier New" w:cs="Courier New"/>
                <w:sz w:val="20"/>
                <w:szCs w:val="20"/>
              </w:rPr>
              <w:t>kernel.sem = 250 32000 100 128</w:t>
            </w:r>
          </w:p>
          <w:p w:rsidR="001E58B8" w:rsidRPr="001E58B8" w:rsidRDefault="001E58B8" w:rsidP="001E58B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sysctl -p</w:t>
            </w:r>
          </w:p>
        </w:tc>
      </w:tr>
    </w:tbl>
    <w:p w:rsidR="002D0F19" w:rsidRDefault="002D0F19" w:rsidP="00A71E04">
      <w:pPr>
        <w:pStyle w:val="Heading2"/>
      </w:pPr>
      <w:bookmarkStart w:id="299" w:name="_Toc327427276"/>
      <w:r>
        <w:lastRenderedPageBreak/>
        <w:t>NTP Settings</w:t>
      </w:r>
      <w:bookmarkEnd w:id="299"/>
    </w:p>
    <w:p w:rsidR="002D0F19" w:rsidRDefault="002D0F19" w:rsidP="002D0F19">
      <w:r w:rsidRPr="002D0F19">
        <w:t>Oracle Clusterware requires the same time zone setting on all cluster nodes</w:t>
      </w:r>
      <w:r>
        <w:t>. There are two options:</w:t>
      </w:r>
    </w:p>
    <w:p w:rsidR="002D0F19" w:rsidRDefault="002D0F19" w:rsidP="002D0F19">
      <w:pPr>
        <w:pStyle w:val="ListParagraph"/>
        <w:numPr>
          <w:ilvl w:val="0"/>
          <w:numId w:val="32"/>
        </w:numPr>
      </w:pPr>
      <w:r>
        <w:t>Network Time Protocol (</w:t>
      </w:r>
      <w:r w:rsidRPr="002D0F19">
        <w:t>NTP</w:t>
      </w:r>
      <w:r>
        <w:t>)</w:t>
      </w:r>
    </w:p>
    <w:p w:rsidR="002D0F19" w:rsidRDefault="002D0F19" w:rsidP="002D0F19">
      <w:pPr>
        <w:pStyle w:val="ListParagraph"/>
        <w:numPr>
          <w:ilvl w:val="0"/>
          <w:numId w:val="32"/>
        </w:numPr>
      </w:pPr>
      <w:r w:rsidRPr="002D0F19">
        <w:t>Oracle Cluster Time Synchronization Service</w:t>
      </w:r>
      <w:r>
        <w:t xml:space="preserve"> (CTSS)</w:t>
      </w:r>
    </w:p>
    <w:p w:rsidR="002D0F19" w:rsidRDefault="002D0F19" w:rsidP="002D0F19">
      <w:r>
        <w:t>If NTP is used, CTSS run in observer mode. Setting needed for /etc/inetd/ntp.conf (see check list)</w:t>
      </w:r>
    </w:p>
    <w:p w:rsidR="002D0F19" w:rsidRPr="002D0F19" w:rsidRDefault="002D0F19" w:rsidP="002D0F19">
      <w:r w:rsidRPr="002D0F19">
        <w:t xml:space="preserve">If </w:t>
      </w:r>
      <w:r>
        <w:t>NTP is not used</w:t>
      </w:r>
      <w:r w:rsidRPr="002D0F19">
        <w:t xml:space="preserve">, </w:t>
      </w:r>
      <w:r>
        <w:t xml:space="preserve">CTSSrun </w:t>
      </w:r>
      <w:r w:rsidRPr="002D0F19">
        <w:t>in active mode.</w:t>
      </w:r>
      <w:r>
        <w:t xml:space="preserve"> Check list should be ignored.</w:t>
      </w:r>
    </w:p>
    <w:p w:rsidR="002D0F19" w:rsidRDefault="002D0F19" w:rsidP="002D0F19">
      <w:pPr>
        <w:pStyle w:val="Heading3"/>
      </w:pPr>
      <w:bookmarkStart w:id="300" w:name="_Toc327427277"/>
      <w:r>
        <w:t>Check list</w:t>
      </w:r>
      <w:bookmarkEnd w:id="300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3369"/>
        <w:gridCol w:w="2410"/>
        <w:gridCol w:w="2411"/>
        <w:gridCol w:w="1098"/>
      </w:tblGrid>
      <w:tr w:rsidR="002D0F19" w:rsidTr="0028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2D0F19" w:rsidRDefault="002D0F19" w:rsidP="0028418C">
            <w:pPr>
              <w:ind w:firstLine="0"/>
            </w:pPr>
            <w:r>
              <w:t>Item</w:t>
            </w:r>
          </w:p>
        </w:tc>
        <w:tc>
          <w:tcPr>
            <w:tcW w:w="2410" w:type="dxa"/>
          </w:tcPr>
          <w:p w:rsidR="002D0F19" w:rsidRDefault="002D0F19" w:rsidP="0028418C">
            <w:pPr>
              <w:ind w:firstLine="0"/>
            </w:pPr>
            <w:r>
              <w:t>Recommend</w:t>
            </w:r>
          </w:p>
        </w:tc>
        <w:tc>
          <w:tcPr>
            <w:tcW w:w="2411" w:type="dxa"/>
          </w:tcPr>
          <w:p w:rsidR="002D0F19" w:rsidRDefault="002D0F19" w:rsidP="0028418C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2D0F19" w:rsidRDefault="002D0F19" w:rsidP="0028418C">
            <w:pPr>
              <w:ind w:firstLine="0"/>
            </w:pPr>
            <w:r>
              <w:t>Passed</w:t>
            </w:r>
          </w:p>
        </w:tc>
      </w:tr>
      <w:tr w:rsidR="002D0F19" w:rsidTr="0028418C">
        <w:tc>
          <w:tcPr>
            <w:tcW w:w="9288" w:type="dxa"/>
            <w:gridSpan w:val="4"/>
          </w:tcPr>
          <w:p w:rsidR="002D0F19" w:rsidRPr="00D55341" w:rsidRDefault="00A4733C" w:rsidP="0028418C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2D0F19">
              <w:rPr>
                <w:b/>
                <w:i/>
              </w:rPr>
              <w:t>1</w:t>
            </w:r>
          </w:p>
        </w:tc>
      </w:tr>
      <w:tr w:rsidR="00D7479F" w:rsidDel="00BC7767" w:rsidTr="00D01903">
        <w:trPr>
          <w:del w:id="301" w:author="Nguyen Tien Hiep" w:date="2012-08-29T15:11:00Z"/>
        </w:trPr>
        <w:tc>
          <w:tcPr>
            <w:tcW w:w="3369" w:type="dxa"/>
            <w:vAlign w:val="top"/>
          </w:tcPr>
          <w:p w:rsidR="00D7479F" w:rsidRPr="00FD22E5" w:rsidDel="00BC7767" w:rsidRDefault="00D7479F" w:rsidP="0028418C">
            <w:pPr>
              <w:ind w:firstLine="0"/>
              <w:jc w:val="left"/>
              <w:rPr>
                <w:del w:id="302" w:author="Nguyen Tien Hiep" w:date="2012-08-29T15:11:00Z"/>
              </w:rPr>
            </w:pPr>
            <w:del w:id="303" w:author="Nguyen Tien Hiep" w:date="2012-08-29T15:11:00Z">
              <w:r w:rsidRPr="002D0F19" w:rsidDel="00BC7767">
                <w:delText>slewalways yes</w:delText>
              </w:r>
            </w:del>
          </w:p>
        </w:tc>
        <w:tc>
          <w:tcPr>
            <w:tcW w:w="2410" w:type="dxa"/>
            <w:vAlign w:val="top"/>
          </w:tcPr>
          <w:p w:rsidR="00D7479F" w:rsidDel="00BC7767" w:rsidRDefault="00D7479F" w:rsidP="0028418C">
            <w:pPr>
              <w:ind w:firstLine="0"/>
              <w:jc w:val="left"/>
              <w:rPr>
                <w:del w:id="304" w:author="Nguyen Tien Hiep" w:date="2012-08-29T15:11:00Z"/>
              </w:rPr>
            </w:pPr>
            <w:del w:id="305" w:author="Nguyen Tien Hiep" w:date="2012-08-29T15:11:00Z">
              <w:r w:rsidDel="00BC7767">
                <w:delText>Added to ntp.conf</w:delText>
              </w:r>
            </w:del>
          </w:p>
        </w:tc>
        <w:tc>
          <w:tcPr>
            <w:tcW w:w="2411" w:type="dxa"/>
            <w:vAlign w:val="top"/>
          </w:tcPr>
          <w:p w:rsidR="00D7479F" w:rsidDel="00BC7767" w:rsidRDefault="00D7479F" w:rsidP="0028418C">
            <w:pPr>
              <w:ind w:firstLine="0"/>
              <w:jc w:val="left"/>
              <w:rPr>
                <w:del w:id="306" w:author="Nguyen Tien Hiep" w:date="2012-08-29T15:11:00Z"/>
              </w:rPr>
            </w:pPr>
          </w:p>
        </w:tc>
        <w:tc>
          <w:tcPr>
            <w:tcW w:w="1098" w:type="dxa"/>
            <w:vAlign w:val="top"/>
          </w:tcPr>
          <w:p w:rsidR="00D7479F" w:rsidDel="00BC7767" w:rsidRDefault="00FB58FC" w:rsidP="00D01903">
            <w:pPr>
              <w:ind w:firstLine="0"/>
              <w:jc w:val="center"/>
              <w:rPr>
                <w:del w:id="307" w:author="Nguyen Tien Hiep" w:date="2012-08-29T15:11:00Z"/>
              </w:rPr>
            </w:pPr>
            <w:customXmlDelRangeStart w:id="308" w:author="Nguyen Tien Hiep" w:date="2012-08-29T15:11:00Z"/>
            <w:sdt>
              <w:sdtPr>
                <w:id w:val="1934628670"/>
              </w:sdtPr>
              <w:sdtEndPr/>
              <w:sdtContent>
                <w:customXmlDelRangeEnd w:id="308"/>
                <w:del w:id="309" w:author="Nguyen Tien Hiep" w:date="2012-08-29T15:11:00Z">
                  <w:r w:rsidR="00D7479F" w:rsidDel="00BC7767">
                    <w:rPr>
                      <w:rFonts w:ascii="ＭＳ ゴシック" w:eastAsia="ＭＳ ゴシック" w:hAnsi="ＭＳ ゴシック" w:hint="eastAsia"/>
                    </w:rPr>
                    <w:delText>☐</w:delText>
                  </w:r>
                </w:del>
                <w:customXmlDelRangeStart w:id="310" w:author="Nguyen Tien Hiep" w:date="2012-08-29T15:11:00Z"/>
              </w:sdtContent>
            </w:sdt>
            <w:customXmlDelRangeEnd w:id="310"/>
          </w:p>
        </w:tc>
      </w:tr>
      <w:tr w:rsidR="00D7479F" w:rsidDel="00BC7767" w:rsidTr="00D01903">
        <w:trPr>
          <w:del w:id="311" w:author="Nguyen Tien Hiep" w:date="2012-08-29T15:11:00Z"/>
        </w:trPr>
        <w:tc>
          <w:tcPr>
            <w:tcW w:w="3369" w:type="dxa"/>
            <w:vAlign w:val="top"/>
          </w:tcPr>
          <w:p w:rsidR="00D7479F" w:rsidRPr="00FD22E5" w:rsidDel="00BC7767" w:rsidRDefault="00D7479F" w:rsidP="0028418C">
            <w:pPr>
              <w:ind w:firstLine="0"/>
              <w:jc w:val="left"/>
              <w:rPr>
                <w:del w:id="312" w:author="Nguyen Tien Hiep" w:date="2012-08-29T15:11:00Z"/>
              </w:rPr>
            </w:pPr>
            <w:del w:id="313" w:author="Nguyen Tien Hiep" w:date="2012-08-29T15:11:00Z">
              <w:r w:rsidRPr="002D0F19" w:rsidDel="00BC7767">
                <w:delText>disable pll</w:delText>
              </w:r>
            </w:del>
          </w:p>
        </w:tc>
        <w:tc>
          <w:tcPr>
            <w:tcW w:w="2410" w:type="dxa"/>
            <w:vAlign w:val="top"/>
          </w:tcPr>
          <w:p w:rsidR="00D7479F" w:rsidDel="00BC7767" w:rsidRDefault="00D7479F" w:rsidP="00D01903">
            <w:pPr>
              <w:ind w:firstLine="0"/>
              <w:jc w:val="left"/>
              <w:rPr>
                <w:del w:id="314" w:author="Nguyen Tien Hiep" w:date="2012-08-29T15:11:00Z"/>
              </w:rPr>
            </w:pPr>
            <w:del w:id="315" w:author="Nguyen Tien Hiep" w:date="2012-08-29T15:11:00Z">
              <w:r w:rsidDel="00BC7767">
                <w:delText>Added to ntp.conf</w:delText>
              </w:r>
            </w:del>
          </w:p>
        </w:tc>
        <w:tc>
          <w:tcPr>
            <w:tcW w:w="2411" w:type="dxa"/>
            <w:vAlign w:val="top"/>
          </w:tcPr>
          <w:p w:rsidR="00D7479F" w:rsidDel="00BC7767" w:rsidRDefault="00D7479F" w:rsidP="0028418C">
            <w:pPr>
              <w:ind w:firstLine="0"/>
              <w:jc w:val="left"/>
              <w:rPr>
                <w:del w:id="316" w:author="Nguyen Tien Hiep" w:date="2012-08-29T15:11:00Z"/>
              </w:rPr>
            </w:pPr>
          </w:p>
        </w:tc>
        <w:tc>
          <w:tcPr>
            <w:tcW w:w="1098" w:type="dxa"/>
            <w:vAlign w:val="top"/>
          </w:tcPr>
          <w:p w:rsidR="00D7479F" w:rsidDel="00BC7767" w:rsidRDefault="00FB58FC" w:rsidP="00D01903">
            <w:pPr>
              <w:ind w:firstLine="0"/>
              <w:jc w:val="center"/>
              <w:rPr>
                <w:del w:id="317" w:author="Nguyen Tien Hiep" w:date="2012-08-29T15:11:00Z"/>
              </w:rPr>
            </w:pPr>
            <w:customXmlDelRangeStart w:id="318" w:author="Nguyen Tien Hiep" w:date="2012-08-29T15:11:00Z"/>
            <w:sdt>
              <w:sdtPr>
                <w:id w:val="-315962719"/>
              </w:sdtPr>
              <w:sdtEndPr/>
              <w:sdtContent>
                <w:customXmlDelRangeEnd w:id="318"/>
                <w:del w:id="319" w:author="Nguyen Tien Hiep" w:date="2012-08-29T15:11:00Z">
                  <w:r w:rsidR="00D7479F" w:rsidDel="00BC7767">
                    <w:rPr>
                      <w:rFonts w:ascii="ＭＳ ゴシック" w:eastAsia="ＭＳ ゴシック" w:hAnsi="ＭＳ ゴシック" w:hint="eastAsia"/>
                    </w:rPr>
                    <w:delText>☐</w:delText>
                  </w:r>
                </w:del>
                <w:customXmlDelRangeStart w:id="320" w:author="Nguyen Tien Hiep" w:date="2012-08-29T15:11:00Z"/>
              </w:sdtContent>
            </w:sdt>
            <w:customXmlDelRangeEnd w:id="320"/>
          </w:p>
        </w:tc>
      </w:tr>
      <w:tr w:rsidR="00D7479F" w:rsidTr="00D01903">
        <w:tc>
          <w:tcPr>
            <w:tcW w:w="3369" w:type="dxa"/>
            <w:vAlign w:val="top"/>
          </w:tcPr>
          <w:p w:rsidR="00D7479F" w:rsidRPr="002D0F19" w:rsidRDefault="00D7479F" w:rsidP="0028418C">
            <w:pPr>
              <w:ind w:firstLine="0"/>
              <w:jc w:val="left"/>
            </w:pPr>
            <w:r w:rsidRPr="00D7479F">
              <w:t>OPTIONS="-x -u ntp:ntp -p /var/run/ntpd.pid"</w:t>
            </w:r>
          </w:p>
        </w:tc>
        <w:tc>
          <w:tcPr>
            <w:tcW w:w="2410" w:type="dxa"/>
            <w:vAlign w:val="top"/>
          </w:tcPr>
          <w:p w:rsidR="00D7479F" w:rsidRDefault="00D7479F" w:rsidP="00D7479F">
            <w:pPr>
              <w:ind w:firstLine="0"/>
              <w:jc w:val="left"/>
            </w:pPr>
            <w:r>
              <w:t xml:space="preserve">Modified in </w:t>
            </w:r>
            <w:r w:rsidRPr="00D7479F">
              <w:t>/etc/sysconfig/ntpd</w:t>
            </w:r>
          </w:p>
        </w:tc>
        <w:tc>
          <w:tcPr>
            <w:tcW w:w="2411" w:type="dxa"/>
            <w:vAlign w:val="top"/>
          </w:tcPr>
          <w:p w:rsidR="00D7479F" w:rsidRDefault="00D7479F" w:rsidP="0028418C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858697891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2D0F19" w:rsidTr="0028418C">
        <w:tc>
          <w:tcPr>
            <w:tcW w:w="9288" w:type="dxa"/>
            <w:gridSpan w:val="4"/>
          </w:tcPr>
          <w:p w:rsidR="002D0F19" w:rsidRPr="00D55341" w:rsidRDefault="00A4733C" w:rsidP="0028418C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Instance </w:t>
            </w:r>
            <w:r w:rsidR="002D0F19">
              <w:rPr>
                <w:b/>
                <w:i/>
              </w:rPr>
              <w:t>2</w:t>
            </w:r>
          </w:p>
        </w:tc>
      </w:tr>
      <w:tr w:rsidR="00D7479F" w:rsidDel="00BC7767" w:rsidTr="00D01903">
        <w:trPr>
          <w:del w:id="321" w:author="Nguyen Tien Hiep" w:date="2012-08-29T15:11:00Z"/>
        </w:trPr>
        <w:tc>
          <w:tcPr>
            <w:tcW w:w="3369" w:type="dxa"/>
            <w:vAlign w:val="top"/>
          </w:tcPr>
          <w:p w:rsidR="00D7479F" w:rsidRPr="00FD22E5" w:rsidDel="00BC7767" w:rsidRDefault="00D7479F" w:rsidP="0028418C">
            <w:pPr>
              <w:ind w:firstLine="0"/>
              <w:jc w:val="left"/>
              <w:rPr>
                <w:del w:id="322" w:author="Nguyen Tien Hiep" w:date="2012-08-29T15:11:00Z"/>
              </w:rPr>
            </w:pPr>
            <w:del w:id="323" w:author="Nguyen Tien Hiep" w:date="2012-08-29T15:11:00Z">
              <w:r w:rsidRPr="002D0F19" w:rsidDel="00BC7767">
                <w:delText>slewalways yes</w:delText>
              </w:r>
            </w:del>
          </w:p>
        </w:tc>
        <w:tc>
          <w:tcPr>
            <w:tcW w:w="2410" w:type="dxa"/>
            <w:vAlign w:val="top"/>
          </w:tcPr>
          <w:p w:rsidR="00D7479F" w:rsidDel="00BC7767" w:rsidRDefault="00D7479F" w:rsidP="00D01903">
            <w:pPr>
              <w:ind w:firstLine="0"/>
              <w:jc w:val="left"/>
              <w:rPr>
                <w:del w:id="324" w:author="Nguyen Tien Hiep" w:date="2012-08-29T15:11:00Z"/>
              </w:rPr>
            </w:pPr>
            <w:del w:id="325" w:author="Nguyen Tien Hiep" w:date="2012-08-29T15:11:00Z">
              <w:r w:rsidDel="00BC7767">
                <w:delText>Added to ntp.conf</w:delText>
              </w:r>
            </w:del>
          </w:p>
        </w:tc>
        <w:tc>
          <w:tcPr>
            <w:tcW w:w="2411" w:type="dxa"/>
            <w:vAlign w:val="top"/>
          </w:tcPr>
          <w:p w:rsidR="00D7479F" w:rsidDel="00BC7767" w:rsidRDefault="00D7479F" w:rsidP="0028418C">
            <w:pPr>
              <w:ind w:firstLine="0"/>
              <w:jc w:val="left"/>
              <w:rPr>
                <w:del w:id="326" w:author="Nguyen Tien Hiep" w:date="2012-08-29T15:11:00Z"/>
              </w:rPr>
            </w:pPr>
          </w:p>
        </w:tc>
        <w:tc>
          <w:tcPr>
            <w:tcW w:w="1098" w:type="dxa"/>
            <w:vAlign w:val="top"/>
          </w:tcPr>
          <w:p w:rsidR="00D7479F" w:rsidDel="00BC7767" w:rsidRDefault="00FB58FC" w:rsidP="00D01903">
            <w:pPr>
              <w:ind w:firstLine="0"/>
              <w:jc w:val="center"/>
              <w:rPr>
                <w:del w:id="327" w:author="Nguyen Tien Hiep" w:date="2012-08-29T15:11:00Z"/>
              </w:rPr>
            </w:pPr>
            <w:customXmlDelRangeStart w:id="328" w:author="Nguyen Tien Hiep" w:date="2012-08-29T15:11:00Z"/>
            <w:sdt>
              <w:sdtPr>
                <w:id w:val="-913229523"/>
              </w:sdtPr>
              <w:sdtEndPr/>
              <w:sdtContent>
                <w:customXmlDelRangeEnd w:id="328"/>
                <w:del w:id="329" w:author="Nguyen Tien Hiep" w:date="2012-08-29T15:11:00Z">
                  <w:r w:rsidR="00D7479F" w:rsidDel="00BC7767">
                    <w:rPr>
                      <w:rFonts w:ascii="ＭＳ ゴシック" w:eastAsia="ＭＳ ゴシック" w:hAnsi="ＭＳ ゴシック" w:hint="eastAsia"/>
                    </w:rPr>
                    <w:delText>☐</w:delText>
                  </w:r>
                </w:del>
                <w:customXmlDelRangeStart w:id="330" w:author="Nguyen Tien Hiep" w:date="2012-08-29T15:11:00Z"/>
              </w:sdtContent>
            </w:sdt>
            <w:customXmlDelRangeEnd w:id="330"/>
          </w:p>
        </w:tc>
      </w:tr>
      <w:tr w:rsidR="00D7479F" w:rsidDel="00BC7767" w:rsidTr="00D01903">
        <w:trPr>
          <w:del w:id="331" w:author="Nguyen Tien Hiep" w:date="2012-08-29T15:11:00Z"/>
        </w:trPr>
        <w:tc>
          <w:tcPr>
            <w:tcW w:w="3369" w:type="dxa"/>
            <w:vAlign w:val="top"/>
          </w:tcPr>
          <w:p w:rsidR="00D7479F" w:rsidRPr="00FD22E5" w:rsidDel="00BC7767" w:rsidRDefault="00D7479F" w:rsidP="0028418C">
            <w:pPr>
              <w:ind w:firstLine="0"/>
              <w:jc w:val="left"/>
              <w:rPr>
                <w:del w:id="332" w:author="Nguyen Tien Hiep" w:date="2012-08-29T15:11:00Z"/>
              </w:rPr>
            </w:pPr>
            <w:del w:id="333" w:author="Nguyen Tien Hiep" w:date="2012-08-29T15:11:00Z">
              <w:r w:rsidRPr="002D0F19" w:rsidDel="00BC7767">
                <w:delText>disable pll</w:delText>
              </w:r>
            </w:del>
          </w:p>
        </w:tc>
        <w:tc>
          <w:tcPr>
            <w:tcW w:w="2410" w:type="dxa"/>
            <w:vAlign w:val="top"/>
          </w:tcPr>
          <w:p w:rsidR="00D7479F" w:rsidDel="00BC7767" w:rsidRDefault="00D7479F" w:rsidP="00D01903">
            <w:pPr>
              <w:ind w:firstLine="0"/>
              <w:jc w:val="left"/>
              <w:rPr>
                <w:del w:id="334" w:author="Nguyen Tien Hiep" w:date="2012-08-29T15:11:00Z"/>
              </w:rPr>
            </w:pPr>
            <w:del w:id="335" w:author="Nguyen Tien Hiep" w:date="2012-08-29T15:11:00Z">
              <w:r w:rsidDel="00BC7767">
                <w:delText>Added to ntp.conf</w:delText>
              </w:r>
            </w:del>
          </w:p>
        </w:tc>
        <w:tc>
          <w:tcPr>
            <w:tcW w:w="2411" w:type="dxa"/>
            <w:vAlign w:val="top"/>
          </w:tcPr>
          <w:p w:rsidR="00D7479F" w:rsidDel="00BC7767" w:rsidRDefault="00D7479F" w:rsidP="0028418C">
            <w:pPr>
              <w:ind w:firstLine="0"/>
              <w:jc w:val="left"/>
              <w:rPr>
                <w:del w:id="336" w:author="Nguyen Tien Hiep" w:date="2012-08-29T15:11:00Z"/>
              </w:rPr>
            </w:pPr>
          </w:p>
        </w:tc>
        <w:tc>
          <w:tcPr>
            <w:tcW w:w="1098" w:type="dxa"/>
            <w:vAlign w:val="top"/>
          </w:tcPr>
          <w:p w:rsidR="00D7479F" w:rsidDel="00BC7767" w:rsidRDefault="00FB58FC" w:rsidP="00D01903">
            <w:pPr>
              <w:ind w:firstLine="0"/>
              <w:jc w:val="center"/>
              <w:rPr>
                <w:del w:id="337" w:author="Nguyen Tien Hiep" w:date="2012-08-29T15:11:00Z"/>
              </w:rPr>
            </w:pPr>
            <w:customXmlDelRangeStart w:id="338" w:author="Nguyen Tien Hiep" w:date="2012-08-29T15:11:00Z"/>
            <w:sdt>
              <w:sdtPr>
                <w:id w:val="273612978"/>
              </w:sdtPr>
              <w:sdtEndPr/>
              <w:sdtContent>
                <w:customXmlDelRangeEnd w:id="338"/>
                <w:del w:id="339" w:author="Nguyen Tien Hiep" w:date="2012-08-29T15:11:00Z">
                  <w:r w:rsidR="00D7479F" w:rsidDel="00BC7767">
                    <w:rPr>
                      <w:rFonts w:ascii="ＭＳ ゴシック" w:eastAsia="ＭＳ ゴシック" w:hAnsi="ＭＳ ゴシック" w:hint="eastAsia"/>
                    </w:rPr>
                    <w:delText>☐</w:delText>
                  </w:r>
                </w:del>
                <w:customXmlDelRangeStart w:id="340" w:author="Nguyen Tien Hiep" w:date="2012-08-29T15:11:00Z"/>
              </w:sdtContent>
            </w:sdt>
            <w:customXmlDelRangeEnd w:id="340"/>
          </w:p>
        </w:tc>
      </w:tr>
      <w:tr w:rsidR="00D7479F" w:rsidTr="00D01903">
        <w:tc>
          <w:tcPr>
            <w:tcW w:w="3369" w:type="dxa"/>
            <w:vAlign w:val="top"/>
          </w:tcPr>
          <w:p w:rsidR="00D7479F" w:rsidRPr="002D0F19" w:rsidRDefault="00D7479F" w:rsidP="00D01903">
            <w:pPr>
              <w:ind w:firstLine="0"/>
              <w:jc w:val="left"/>
            </w:pPr>
            <w:r w:rsidRPr="00D7479F">
              <w:t>OPTIONS="-x -u ntp:ntp -p /var/run/ntpd.pid"</w:t>
            </w:r>
          </w:p>
        </w:tc>
        <w:tc>
          <w:tcPr>
            <w:tcW w:w="2410" w:type="dxa"/>
            <w:vAlign w:val="top"/>
          </w:tcPr>
          <w:p w:rsidR="00D7479F" w:rsidRDefault="00D7479F" w:rsidP="00D01903">
            <w:pPr>
              <w:ind w:firstLine="0"/>
              <w:jc w:val="left"/>
            </w:pPr>
            <w:r>
              <w:t xml:space="preserve">Modified in </w:t>
            </w:r>
            <w:r w:rsidRPr="00D7479F">
              <w:t>/etc/sysconfig/ntpd</w:t>
            </w:r>
          </w:p>
        </w:tc>
        <w:tc>
          <w:tcPr>
            <w:tcW w:w="2411" w:type="dxa"/>
            <w:vAlign w:val="top"/>
          </w:tcPr>
          <w:p w:rsidR="00D7479F" w:rsidRDefault="00D7479F" w:rsidP="0028418C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382534383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2D0F19" w:rsidRDefault="002D0F19" w:rsidP="002D0F19">
      <w:pPr>
        <w:pStyle w:val="Heading3"/>
      </w:pPr>
      <w:bookmarkStart w:id="341" w:name="_Toc327427278"/>
      <w:r>
        <w:t>Commands</w:t>
      </w:r>
      <w:bookmarkEnd w:id="341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342" w:author="Nguyen Tien Hiep" w:date="2012-08-29T16:42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343">
          <w:tblGrid>
            <w:gridCol w:w="9288"/>
          </w:tblGrid>
        </w:tblGridChange>
      </w:tblGrid>
      <w:tr w:rsidR="002D0F19" w:rsidTr="009D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344" w:author="Nguyen Tien Hiep" w:date="2012-08-29T16:42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2D0F19" w:rsidRPr="00C651FE" w:rsidRDefault="002D0F19" w:rsidP="002841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Check command</w:t>
            </w:r>
          </w:p>
        </w:tc>
      </w:tr>
      <w:tr w:rsidR="002D0F19" w:rsidRPr="008637FE" w:rsidTr="0028418C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D0F19" w:rsidRPr="006E4A98" w:rsidRDefault="00455C47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455C47">
              <w:rPr>
                <w:rFonts w:ascii="Courier New" w:hAnsi="Courier New" w:cs="Courier New"/>
                <w:sz w:val="20"/>
                <w:szCs w:val="20"/>
                <w:lang w:val="vi-VN"/>
              </w:rPr>
              <w:t>crsctl check ctss</w:t>
            </w:r>
          </w:p>
        </w:tc>
      </w:tr>
      <w:tr w:rsidR="002D0F19" w:rsidRPr="006E4A98" w:rsidTr="009D5FA7"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345" w:author="Nguyen Tien Hiep" w:date="2012-08-29T16:42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2D0F19" w:rsidRPr="006E4A98" w:rsidRDefault="002D0F19" w:rsidP="0028418C">
            <w:pPr>
              <w:ind w:firstLine="0"/>
              <w:rPr>
                <w:b/>
                <w:lang w:val="vi-VN"/>
              </w:rPr>
            </w:pPr>
            <w:r w:rsidRPr="006E4A98">
              <w:rPr>
                <w:b/>
              </w:rPr>
              <w:t>Set command</w:t>
            </w:r>
          </w:p>
        </w:tc>
      </w:tr>
      <w:tr w:rsidR="002D0F19" w:rsidRPr="008637FE" w:rsidTr="0028418C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D0F19" w:rsidRDefault="00455C47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$ps –ef|grep ntp</w:t>
            </w:r>
          </w:p>
          <w:p w:rsidR="00455C47" w:rsidRDefault="00455C47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vi /etc/ntp.conf</w:t>
            </w:r>
          </w:p>
          <w:p w:rsidR="00D7479F" w:rsidRPr="00455C47" w:rsidRDefault="00D7479F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vi </w:t>
            </w:r>
            <w:r w:rsidRPr="00D7479F">
              <w:rPr>
                <w:rFonts w:ascii="Courier New" w:hAnsi="Courier New" w:cs="Courier New"/>
                <w:sz w:val="20"/>
                <w:szCs w:val="20"/>
              </w:rPr>
              <w:t>/etc/sysconfig/ntpd</w:t>
            </w:r>
          </w:p>
          <w:p w:rsidR="002D0F19" w:rsidRPr="006E4A98" w:rsidRDefault="002D0F19" w:rsidP="00D7479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D7479F">
              <w:rPr>
                <w:rFonts w:ascii="Courier New" w:hAnsi="Courier New" w:cs="Courier New"/>
                <w:sz w:val="20"/>
                <w:szCs w:val="20"/>
              </w:rPr>
              <w:t>service ntpd restart</w:t>
            </w:r>
          </w:p>
        </w:tc>
      </w:tr>
    </w:tbl>
    <w:p w:rsidR="00C16276" w:rsidRDefault="00901604" w:rsidP="00A71E04">
      <w:pPr>
        <w:pStyle w:val="Heading2"/>
      </w:pPr>
      <w:bookmarkStart w:id="346" w:name="_Toc327427279"/>
      <w:r>
        <w:rPr>
          <w:lang w:val="vi-VN"/>
        </w:rPr>
        <w:t>Cluster verify</w:t>
      </w:r>
      <w:r w:rsidR="00A71E04">
        <w:t xml:space="preserve"> scripts</w:t>
      </w:r>
      <w:bookmarkEnd w:id="346"/>
    </w:p>
    <w:p w:rsidR="009E037F" w:rsidRPr="009E037F" w:rsidRDefault="009E037F" w:rsidP="009E037F">
      <w:pPr>
        <w:pStyle w:val="Heading3"/>
      </w:pPr>
      <w:bookmarkStart w:id="347" w:name="_Toc327427280"/>
      <w:r>
        <w:t>Check list</w:t>
      </w:r>
      <w:bookmarkEnd w:id="347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143ACF" w:rsidTr="0014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143ACF" w:rsidRDefault="00143ACF" w:rsidP="008061D3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143ACF" w:rsidRDefault="00143ACF" w:rsidP="008061D3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143ACF" w:rsidRDefault="00143ACF" w:rsidP="008061D3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143ACF" w:rsidRDefault="00143ACF" w:rsidP="008061D3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4350" w:type="dxa"/>
            <w:vAlign w:val="top"/>
          </w:tcPr>
          <w:p w:rsidR="00D7479F" w:rsidRPr="00FD22E5" w:rsidRDefault="00D7479F" w:rsidP="008061D3">
            <w:pPr>
              <w:ind w:firstLine="0"/>
              <w:jc w:val="left"/>
            </w:pPr>
            <w:r w:rsidRPr="00901604">
              <w:t>Cluster verify scripts</w:t>
            </w:r>
          </w:p>
        </w:tc>
        <w:tc>
          <w:tcPr>
            <w:tcW w:w="1913" w:type="dxa"/>
            <w:vAlign w:val="top"/>
          </w:tcPr>
          <w:p w:rsidR="00D7479F" w:rsidRDefault="00D7479F" w:rsidP="008061D3">
            <w:pPr>
              <w:ind w:firstLine="0"/>
              <w:jc w:val="left"/>
            </w:pPr>
            <w:r>
              <w:t>Passed all</w:t>
            </w:r>
          </w:p>
        </w:tc>
        <w:tc>
          <w:tcPr>
            <w:tcW w:w="1914" w:type="dxa"/>
          </w:tcPr>
          <w:p w:rsidR="00D7479F" w:rsidRDefault="00D7479F" w:rsidP="00143ACF">
            <w:pPr>
              <w:ind w:firstLine="0"/>
            </w:pPr>
          </w:p>
        </w:tc>
        <w:tc>
          <w:tcPr>
            <w:tcW w:w="1088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667055719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9E037F" w:rsidRDefault="009E037F" w:rsidP="009E037F">
      <w:pPr>
        <w:pStyle w:val="Heading3"/>
      </w:pPr>
      <w:bookmarkStart w:id="348" w:name="_Toc327427281"/>
      <w:r>
        <w:lastRenderedPageBreak/>
        <w:t>Commands</w:t>
      </w:r>
      <w:bookmarkEnd w:id="348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349" w:author="Nguyen Tien Hiep" w:date="2012-08-29T16:43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22"/>
        <w:gridCol w:w="1466"/>
        <w:tblGridChange w:id="350">
          <w:tblGrid>
            <w:gridCol w:w="4644"/>
            <w:gridCol w:w="4644"/>
          </w:tblGrid>
        </w:tblGridChange>
      </w:tblGrid>
      <w:tr w:rsidR="009E037F" w:rsidRPr="009E037F" w:rsidTr="009D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bottom w:val="single" w:sz="2" w:space="0" w:color="auto"/>
            </w:tcBorders>
            <w:shd w:val="clear" w:color="auto" w:fill="C6D9F1" w:themeFill="text2" w:themeFillTint="33"/>
            <w:tcPrChange w:id="351" w:author="Nguyen Tien Hiep" w:date="2012-08-29T16:43:00Z">
              <w:tcPr>
                <w:tcW w:w="9288" w:type="dxa"/>
                <w:gridSpan w:val="2"/>
                <w:tcBorders>
                  <w:bottom w:val="single" w:sz="2" w:space="0" w:color="auto"/>
                </w:tcBorders>
              </w:tcPr>
            </w:tcPrChange>
          </w:tcPr>
          <w:p w:rsidR="009E037F" w:rsidRPr="009E037F" w:rsidRDefault="009E037F" w:rsidP="002841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9E037F">
              <w:t>Set command</w:t>
            </w:r>
          </w:p>
        </w:tc>
      </w:tr>
      <w:tr w:rsidR="009E037F" w:rsidRPr="009E037F" w:rsidTr="0028418C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9E037F" w:rsidRPr="009E037F" w:rsidRDefault="009E037F" w:rsidP="009E037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37F">
              <w:rPr>
                <w:rFonts w:ascii="Courier New" w:hAnsi="Courier New" w:cs="Courier New"/>
                <w:sz w:val="20"/>
                <w:szCs w:val="20"/>
              </w:rPr>
              <w:t xml:space="preserve">$ ./runcluvfy.sh stage -pre crsinst -n </w:t>
            </w:r>
            <w:r w:rsidRPr="00D7479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node1,node2 </w:t>
            </w:r>
            <w:r w:rsidRPr="009E037F">
              <w:rPr>
                <w:rFonts w:ascii="Courier New" w:hAnsi="Courier New" w:cs="Courier New"/>
                <w:sz w:val="20"/>
                <w:szCs w:val="20"/>
              </w:rPr>
              <w:t xml:space="preserve">-fixup </w:t>
            </w:r>
            <w:r w:rsidR="00B46122"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Pr="009E037F">
              <w:rPr>
                <w:rFonts w:ascii="Courier New" w:hAnsi="Courier New" w:cs="Courier New"/>
                <w:sz w:val="20"/>
                <w:szCs w:val="20"/>
              </w:rPr>
              <w:t>verbose</w:t>
            </w:r>
            <w:ins w:id="352" w:author="Nguyen Tien Hiep" w:date="2012-08-29T16:43:00Z">
              <w:r w:rsidR="009D5FA7">
                <w:rPr>
                  <w:rFonts w:ascii="Courier New" w:hAnsi="Courier New" w:cs="Courier New"/>
                  <w:sz w:val="20"/>
                  <w:szCs w:val="20"/>
                </w:rPr>
                <w:t xml:space="preserve"> &gt;&gt; runcluvfy.txt</w:t>
              </w:r>
            </w:ins>
          </w:p>
        </w:tc>
      </w:tr>
      <w:tr w:rsidR="009D5FA7" w:rsidRPr="009E037F" w:rsidTr="009D5FA7">
        <w:tc>
          <w:tcPr>
            <w:tcW w:w="8208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353" w:author="Nguyen Tien Hiep" w:date="2012-08-29T16:44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9D5FA7" w:rsidRPr="00743879" w:rsidRDefault="009D5FA7" w:rsidP="009E037F">
            <w:pPr>
              <w:spacing w:before="0"/>
              <w:ind w:firstLine="0"/>
              <w:rPr>
                <w:b/>
                <w:rPrChange w:id="354" w:author="Nguyen Tien Hiep" w:date="2012-08-29T17:10:00Z">
                  <w:rPr>
                    <w:rFonts w:ascii="Courier New" w:hAnsi="Courier New" w:cs="Courier New"/>
                    <w:sz w:val="20"/>
                    <w:szCs w:val="20"/>
                  </w:rPr>
                </w:rPrChange>
              </w:rPr>
            </w:pPr>
            <w:ins w:id="355" w:author="Nguyen Tien Hiep" w:date="2012-08-29T16:44:00Z">
              <w:r w:rsidRPr="00743879">
                <w:rPr>
                  <w:b/>
                  <w:i/>
                  <w:rPrChange w:id="356" w:author="Nguyen Tien Hiep" w:date="2012-08-29T17:10:00Z">
                    <w:rPr>
                      <w:rFonts w:ascii="Courier New" w:hAnsi="Courier New" w:cs="Courier New"/>
                      <w:b/>
                      <w:i/>
                      <w:sz w:val="20"/>
                      <w:szCs w:val="20"/>
                    </w:rPr>
                  </w:rPrChange>
                </w:rPr>
                <w:t>Check log (please, embeded check log content in the file)</w:t>
              </w:r>
            </w:ins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tcPrChange w:id="357" w:author="Nguyen Tien Hiep" w:date="2012-08-29T16:44:00Z">
              <w:tcPr>
                <w:tcW w:w="4644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C6D9F1" w:themeFill="text2" w:themeFillTint="33"/>
              </w:tcPr>
            </w:tcPrChange>
          </w:tcPr>
          <w:p w:rsidR="009D5FA7" w:rsidRPr="009E037F" w:rsidRDefault="00743879" w:rsidP="009E037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ins w:id="358" w:author="Nguyen Tien Hiep" w:date="2012-08-29T17:09:00Z">
              <w:r>
                <w:rPr>
                  <w:rFonts w:ascii="Courier New" w:hAnsi="Courier New" w:cs="Courier New"/>
                  <w:sz w:val="20"/>
                  <w:szCs w:val="20"/>
                </w:rPr>
                <w:object w:dxaOrig="1246" w:dyaOrig="811">
                  <v:shape id="_x0000_i1030" type="#_x0000_t75" style="width:62.5pt;height:40.75pt" o:ole="">
                    <v:imagedata r:id="rId19" o:title=""/>
                  </v:shape>
                  <o:OLEObject Type="Embed" ProgID="Package" ShapeID="_x0000_i1030" DrawAspect="Content" ObjectID="_1517987344" r:id="rId20"/>
                </w:object>
              </w:r>
            </w:ins>
          </w:p>
        </w:tc>
      </w:tr>
    </w:tbl>
    <w:p w:rsidR="004977C9" w:rsidRDefault="004977C9" w:rsidP="004977C9">
      <w:pPr>
        <w:pStyle w:val="Heading2"/>
      </w:pPr>
      <w:bookmarkStart w:id="359" w:name="_Toc327427282"/>
      <w:r>
        <w:t>AMM setting</w:t>
      </w:r>
      <w:bookmarkEnd w:id="359"/>
    </w:p>
    <w:p w:rsidR="004977C9" w:rsidRPr="009E037F" w:rsidRDefault="004977C9" w:rsidP="004977C9">
      <w:pPr>
        <w:pStyle w:val="Heading3"/>
      </w:pPr>
      <w:bookmarkStart w:id="360" w:name="_Toc327427283"/>
      <w:r>
        <w:t>Check list</w:t>
      </w:r>
      <w:bookmarkEnd w:id="360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4977C9" w:rsidTr="00D0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4977C9" w:rsidRDefault="004977C9" w:rsidP="00D01903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4977C9" w:rsidRDefault="004977C9" w:rsidP="00D01903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4977C9" w:rsidRDefault="004977C9" w:rsidP="00D01903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4977C9" w:rsidRDefault="004977C9" w:rsidP="00D01903">
            <w:pPr>
              <w:ind w:firstLine="0"/>
            </w:pPr>
            <w:r>
              <w:t>Passed</w:t>
            </w:r>
          </w:p>
        </w:tc>
      </w:tr>
      <w:tr w:rsidR="004977C9" w:rsidTr="00D01903">
        <w:tc>
          <w:tcPr>
            <w:tcW w:w="4350" w:type="dxa"/>
            <w:vAlign w:val="top"/>
          </w:tcPr>
          <w:p w:rsidR="004977C9" w:rsidRPr="00FD22E5" w:rsidRDefault="004977C9" w:rsidP="004977C9">
            <w:pPr>
              <w:ind w:firstLine="0"/>
              <w:jc w:val="left"/>
            </w:pPr>
            <w:r w:rsidRPr="004977C9">
              <w:t>ME</w:t>
            </w:r>
            <w:r>
              <w:t xml:space="preserve">MORY_TARGET </w:t>
            </w:r>
          </w:p>
        </w:tc>
        <w:tc>
          <w:tcPr>
            <w:tcW w:w="1913" w:type="dxa"/>
            <w:vAlign w:val="top"/>
          </w:tcPr>
          <w:p w:rsidR="004977C9" w:rsidRDefault="004977C9" w:rsidP="004977C9">
            <w:pPr>
              <w:ind w:firstLine="0"/>
              <w:jc w:val="left"/>
            </w:pPr>
            <w:r>
              <w:t>Not set</w:t>
            </w:r>
          </w:p>
        </w:tc>
        <w:tc>
          <w:tcPr>
            <w:tcW w:w="1914" w:type="dxa"/>
          </w:tcPr>
          <w:p w:rsidR="004977C9" w:rsidRDefault="004977C9" w:rsidP="00D01903">
            <w:pPr>
              <w:ind w:firstLine="0"/>
            </w:pPr>
          </w:p>
        </w:tc>
        <w:tc>
          <w:tcPr>
            <w:tcW w:w="1088" w:type="dxa"/>
            <w:vAlign w:val="top"/>
          </w:tcPr>
          <w:p w:rsidR="004977C9" w:rsidRDefault="00FB58FC" w:rsidP="00D01903">
            <w:pPr>
              <w:ind w:firstLine="0"/>
              <w:jc w:val="center"/>
            </w:pPr>
            <w:sdt>
              <w:sdtPr>
                <w:id w:val="-1377469599"/>
              </w:sdtPr>
              <w:sdtEndPr/>
              <w:sdtContent>
                <w:r w:rsidR="004977C9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4977C9" w:rsidTr="00D01903">
        <w:tc>
          <w:tcPr>
            <w:tcW w:w="4350" w:type="dxa"/>
            <w:vAlign w:val="top"/>
          </w:tcPr>
          <w:p w:rsidR="004977C9" w:rsidRPr="004977C9" w:rsidRDefault="004977C9" w:rsidP="004977C9">
            <w:pPr>
              <w:ind w:firstLine="0"/>
              <w:jc w:val="left"/>
            </w:pPr>
            <w:r w:rsidRPr="004977C9">
              <w:t>MEMORY_MAX_TARGET</w:t>
            </w:r>
          </w:p>
        </w:tc>
        <w:tc>
          <w:tcPr>
            <w:tcW w:w="1913" w:type="dxa"/>
            <w:vAlign w:val="top"/>
          </w:tcPr>
          <w:p w:rsidR="004977C9" w:rsidRDefault="004977C9" w:rsidP="00D01903">
            <w:pPr>
              <w:ind w:firstLine="0"/>
              <w:jc w:val="left"/>
            </w:pPr>
            <w:r>
              <w:t>Not set</w:t>
            </w:r>
          </w:p>
        </w:tc>
        <w:tc>
          <w:tcPr>
            <w:tcW w:w="1914" w:type="dxa"/>
          </w:tcPr>
          <w:p w:rsidR="004977C9" w:rsidRDefault="004977C9" w:rsidP="00D01903">
            <w:pPr>
              <w:ind w:firstLine="0"/>
            </w:pPr>
          </w:p>
        </w:tc>
        <w:tc>
          <w:tcPr>
            <w:tcW w:w="1088" w:type="dxa"/>
            <w:vAlign w:val="top"/>
          </w:tcPr>
          <w:p w:rsidR="004977C9" w:rsidRDefault="00FB58FC" w:rsidP="00D01903">
            <w:pPr>
              <w:ind w:firstLine="0"/>
              <w:jc w:val="center"/>
            </w:pPr>
            <w:sdt>
              <w:sdtPr>
                <w:id w:val="-85538010"/>
              </w:sdtPr>
              <w:sdtEndPr/>
              <w:sdtContent>
                <w:r w:rsidR="004977C9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4977C9" w:rsidRDefault="004977C9" w:rsidP="004977C9">
      <w:pPr>
        <w:pStyle w:val="Heading3"/>
      </w:pPr>
      <w:bookmarkStart w:id="361" w:name="_Toc327427284"/>
      <w:r>
        <w:t>Commands</w:t>
      </w:r>
      <w:bookmarkEnd w:id="361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362" w:author="Nguyen Tien Hiep" w:date="2012-08-29T17:10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363">
          <w:tblGrid>
            <w:gridCol w:w="9288"/>
          </w:tblGrid>
        </w:tblGridChange>
      </w:tblGrid>
      <w:tr w:rsidR="004977C9" w:rsidRPr="009E037F" w:rsidTr="0060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364" w:author="Nguyen Tien Hiep" w:date="2012-08-29T17:10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4977C9" w:rsidRPr="009E037F" w:rsidRDefault="004977C9" w:rsidP="00D019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9E037F">
              <w:t>Set command</w:t>
            </w:r>
          </w:p>
        </w:tc>
      </w:tr>
      <w:tr w:rsidR="004977C9" w:rsidRPr="009E037F" w:rsidTr="00D01903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4977C9" w:rsidRDefault="00335174" w:rsidP="00D0190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sqlplus&gt;</w:t>
            </w:r>
            <w:r w:rsidRPr="00335174">
              <w:rPr>
                <w:rFonts w:ascii="Courier New" w:hAnsi="Courier New" w:cs="Courier New"/>
                <w:sz w:val="20"/>
                <w:szCs w:val="20"/>
              </w:rPr>
              <w:t>ALTER SYSTEM RESETMEMORY_TARGET</w:t>
            </w:r>
          </w:p>
          <w:p w:rsidR="00335174" w:rsidRPr="009E037F" w:rsidRDefault="00335174" w:rsidP="00D0190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sqlplus&gt;</w:t>
            </w:r>
            <w:r w:rsidRPr="00335174">
              <w:rPr>
                <w:rFonts w:ascii="Courier New" w:hAnsi="Courier New" w:cs="Courier New"/>
                <w:sz w:val="20"/>
                <w:szCs w:val="20"/>
              </w:rPr>
              <w:t>ALTER SYSTEM RESETMEMORY_MAX_TARGET</w:t>
            </w:r>
          </w:p>
        </w:tc>
      </w:tr>
    </w:tbl>
    <w:p w:rsidR="004977C9" w:rsidRDefault="004977C9" w:rsidP="004977C9">
      <w:pPr>
        <w:pStyle w:val="Heading2"/>
      </w:pPr>
      <w:bookmarkStart w:id="365" w:name="_Toc327427285"/>
      <w:r>
        <w:t>Hugepage setting</w:t>
      </w:r>
      <w:bookmarkEnd w:id="365"/>
    </w:p>
    <w:p w:rsidR="004977C9" w:rsidRPr="009E037F" w:rsidRDefault="004977C9" w:rsidP="004977C9">
      <w:pPr>
        <w:pStyle w:val="Heading3"/>
      </w:pPr>
      <w:bookmarkStart w:id="366" w:name="_Toc327427286"/>
      <w:r>
        <w:t>Check list</w:t>
      </w:r>
      <w:bookmarkEnd w:id="366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4977C9" w:rsidTr="00D0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4977C9" w:rsidRDefault="004977C9" w:rsidP="00D01903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4977C9" w:rsidRDefault="004977C9" w:rsidP="00D01903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4977C9" w:rsidRDefault="004977C9" w:rsidP="00D01903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4977C9" w:rsidRDefault="004977C9" w:rsidP="00D01903">
            <w:pPr>
              <w:ind w:firstLine="0"/>
            </w:pPr>
            <w:r>
              <w:t>Passed</w:t>
            </w:r>
          </w:p>
        </w:tc>
      </w:tr>
      <w:tr w:rsidR="004977C9" w:rsidTr="00D01903">
        <w:tc>
          <w:tcPr>
            <w:tcW w:w="4350" w:type="dxa"/>
            <w:vAlign w:val="top"/>
          </w:tcPr>
          <w:p w:rsidR="004977C9" w:rsidRPr="00FD22E5" w:rsidRDefault="004977C9" w:rsidP="00D01903">
            <w:pPr>
              <w:ind w:firstLine="0"/>
              <w:jc w:val="left"/>
            </w:pPr>
            <w:r>
              <w:t>HugePages</w:t>
            </w:r>
          </w:p>
        </w:tc>
        <w:tc>
          <w:tcPr>
            <w:tcW w:w="1913" w:type="dxa"/>
            <w:vAlign w:val="top"/>
          </w:tcPr>
          <w:p w:rsidR="004977C9" w:rsidRDefault="004977C9" w:rsidP="00D01903">
            <w:pPr>
              <w:ind w:firstLine="0"/>
              <w:jc w:val="left"/>
            </w:pPr>
            <w:r>
              <w:t>Set</w:t>
            </w:r>
          </w:p>
        </w:tc>
        <w:tc>
          <w:tcPr>
            <w:tcW w:w="1914" w:type="dxa"/>
          </w:tcPr>
          <w:p w:rsidR="004977C9" w:rsidRDefault="004977C9" w:rsidP="00D01903">
            <w:pPr>
              <w:ind w:firstLine="0"/>
            </w:pPr>
          </w:p>
        </w:tc>
        <w:tc>
          <w:tcPr>
            <w:tcW w:w="1088" w:type="dxa"/>
            <w:vAlign w:val="top"/>
          </w:tcPr>
          <w:p w:rsidR="004977C9" w:rsidRDefault="00FB58FC" w:rsidP="00D01903">
            <w:pPr>
              <w:ind w:firstLine="0"/>
              <w:jc w:val="center"/>
            </w:pPr>
            <w:sdt>
              <w:sdtPr>
                <w:id w:val="654734083"/>
              </w:sdtPr>
              <w:sdtEndPr/>
              <w:sdtContent>
                <w:r w:rsidR="001B7533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4977C9" w:rsidRDefault="004977C9" w:rsidP="004977C9">
      <w:pPr>
        <w:pStyle w:val="Heading3"/>
      </w:pPr>
      <w:bookmarkStart w:id="367" w:name="_Toc327427287"/>
      <w:r>
        <w:t>Commands</w:t>
      </w:r>
      <w:bookmarkEnd w:id="367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368" w:author="Nguyen Tien Hiep" w:date="2012-08-29T17:10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369">
          <w:tblGrid>
            <w:gridCol w:w="9288"/>
          </w:tblGrid>
        </w:tblGridChange>
      </w:tblGrid>
      <w:tr w:rsidR="004977C9" w:rsidRPr="009E037F" w:rsidTr="0060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370" w:author="Nguyen Tien Hiep" w:date="2012-08-29T17:10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4977C9" w:rsidRPr="009E037F" w:rsidRDefault="004977C9" w:rsidP="00D019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9E037F">
              <w:t>Set command</w:t>
            </w:r>
          </w:p>
        </w:tc>
      </w:tr>
      <w:tr w:rsidR="004977C9" w:rsidRPr="009E037F" w:rsidTr="00D01903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4977C9" w:rsidRDefault="004977C9" w:rsidP="00D0190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vi </w:t>
            </w:r>
            <w:r w:rsidRPr="004977C9">
              <w:rPr>
                <w:rFonts w:ascii="Courier New" w:hAnsi="Courier New" w:cs="Courier New"/>
                <w:sz w:val="20"/>
                <w:szCs w:val="20"/>
              </w:rPr>
              <w:t>hugepages_settings.sh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#!/bin/bash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hugepages_settings.sh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Linux bash script to compute values for the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lastRenderedPageBreak/>
              <w:t># recommended HugePages/HugeTLB configuration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Note: This script does calculation for all shared memory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segments available when the script is run, no matter it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is an Oracle RDBMS shared memory segment or not.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# This script is provided by Doc ID 401749.1 from My Oracle Support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http://support.oracle.com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Welcome text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echo "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This script is provided by Doc ID 401749.1 from My Oracle Support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(http://support.oracle.com) where it is intended to compute values for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the recommended HugePages/HugeTLB configuration for the current shared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memory segments. Before proceeding with the execution please make sure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that: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* Oracle Database instance(s) are up and running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* Oracle Database 11g Automatic Memory Management (AMM) is not setup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(See Doc ID 749851.1)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* The shared memory segments can be listed by command: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  # ipcs -m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Press Enter to proceed..."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read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Check for the kernel version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KERN=`uname -r | awk -F. '{ printf("%d.%d\n",$1,$2); }'`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Find out the HugePage size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HPG_SZ=`grep Hugepagesize /proc/meminfo | awk '{print $2}'`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Initialize the counter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NUM_PG=0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Cumulative number of pages required to handle the running shared memory segments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lastRenderedPageBreak/>
              <w:t>for SEG_BYTES in `ipcs -m | awk '{print $5}' | grep "[0-9][0-9]*"`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do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MIN_PG=`echo "$SEG_BYTES/($HPG_SZ*1024)" | bc -q`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if [ $MIN_PG -gt 0 ]; then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   NUM_PG=`echo "$NUM_PG+$MIN_PG+1" | bc -q`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fi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RES_BYTES=`echo "$NUM_PG * $HPG_SZ * 1024" | bc -q`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An SGA less than 100MB does not make sense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Bail out if that is the case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if [ $RES_BYTES -lt 100000000 ]; then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echo "***********"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echo "** ERROR **"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echo "***********"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echo "Sorry! There are not enough total of shared memory segments allocated for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HugePages configuration. HugePages can only be used for shared memory segments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that you can list by command: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# ipcs -m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of a size that can match an Oracle Database SGA. Please make sure that: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* Oracle Database instance is up and running 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* Oracle Database 11g Automatic Memory Management (AMM) is not configured"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exit 1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Finish with results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case $KERN in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'2.4') HUGETLB_POOL=`echo "$NUM_PG*$HPG_SZ/1024" | bc -q`;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       echo "Recommended setting: vm.hugetlb_pool = $HUGETLB_POOL" ;;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'2.6') echo "Recommended setting: vm.nr_hugepages = $NUM_PG" ;;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 xml:space="preserve">    *) echo "Unrecognized kernel version $KERN. Exiting." ;;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esac</w:t>
            </w:r>
          </w:p>
          <w:p w:rsidR="004977C9" w:rsidRP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77C9" w:rsidRDefault="004977C9" w:rsidP="004977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# End</w:t>
            </w:r>
          </w:p>
          <w:p w:rsidR="004977C9" w:rsidRDefault="004977C9" w:rsidP="00D0190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$ chmod +x hugepages_settings.sh</w:t>
            </w:r>
          </w:p>
          <w:p w:rsidR="004977C9" w:rsidRDefault="004977C9" w:rsidP="00D0190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977C9">
              <w:rPr>
                <w:rFonts w:ascii="Courier New" w:hAnsi="Courier New" w:cs="Courier New"/>
                <w:sz w:val="20"/>
                <w:szCs w:val="20"/>
              </w:rPr>
              <w:t>$ ./hugepages_settings.s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  <w:p w:rsidR="004977C9" w:rsidRPr="009E037F" w:rsidRDefault="004977C9" w:rsidP="00D0190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4977C9">
              <w:rPr>
                <w:rFonts w:ascii="Courier New" w:hAnsi="Courier New" w:cs="Courier New"/>
                <w:sz w:val="20"/>
                <w:szCs w:val="20"/>
              </w:rPr>
              <w:t>ipcs -m</w:t>
            </w:r>
          </w:p>
        </w:tc>
      </w:tr>
    </w:tbl>
    <w:p w:rsidR="009E037F" w:rsidRPr="009E037F" w:rsidRDefault="009E037F" w:rsidP="009E037F"/>
    <w:p w:rsidR="00A71E04" w:rsidRDefault="0092106C" w:rsidP="0092106C">
      <w:pPr>
        <w:pStyle w:val="Heading1"/>
      </w:pPr>
      <w:bookmarkStart w:id="371" w:name="_Toc327427288"/>
      <w:r>
        <w:t>Oracle configuration</w:t>
      </w:r>
      <w:bookmarkEnd w:id="371"/>
    </w:p>
    <w:p w:rsidR="0092106C" w:rsidRDefault="0092106C" w:rsidP="0092106C">
      <w:pPr>
        <w:pStyle w:val="Heading2"/>
      </w:pPr>
      <w:bookmarkStart w:id="372" w:name="_Toc327427289"/>
      <w:r>
        <w:t>Oracle users</w:t>
      </w:r>
      <w:r w:rsidR="00E340DC">
        <w:t xml:space="preserve"> and directories</w:t>
      </w:r>
      <w:bookmarkEnd w:id="372"/>
    </w:p>
    <w:p w:rsidR="00BC5ACF" w:rsidRPr="00BC5ACF" w:rsidRDefault="00BC5ACF" w:rsidP="00BC5ACF">
      <w:pPr>
        <w:pStyle w:val="Heading3"/>
      </w:pPr>
      <w:bookmarkStart w:id="373" w:name="_Toc327427290"/>
      <w:r>
        <w:t>Check list</w:t>
      </w:r>
      <w:bookmarkEnd w:id="373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802"/>
        <w:gridCol w:w="2693"/>
        <w:gridCol w:w="2693"/>
        <w:gridCol w:w="1100"/>
      </w:tblGrid>
      <w:tr w:rsidR="00A304C3" w:rsidTr="00BC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A304C3" w:rsidRDefault="00A304C3" w:rsidP="00452D85">
            <w:pPr>
              <w:ind w:firstLine="0"/>
            </w:pPr>
            <w:r>
              <w:t>Item</w:t>
            </w:r>
          </w:p>
        </w:tc>
        <w:tc>
          <w:tcPr>
            <w:tcW w:w="2693" w:type="dxa"/>
          </w:tcPr>
          <w:p w:rsidR="00A304C3" w:rsidRDefault="00A304C3" w:rsidP="00452D85">
            <w:pPr>
              <w:ind w:firstLine="0"/>
            </w:pPr>
            <w:r>
              <w:t>Recommend</w:t>
            </w:r>
          </w:p>
        </w:tc>
        <w:tc>
          <w:tcPr>
            <w:tcW w:w="2693" w:type="dxa"/>
          </w:tcPr>
          <w:p w:rsidR="00A304C3" w:rsidRDefault="00A304C3" w:rsidP="00452D85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A304C3" w:rsidRDefault="00A304C3" w:rsidP="00452D85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2802" w:type="dxa"/>
          </w:tcPr>
          <w:p w:rsidR="00D7479F" w:rsidRPr="003136E4" w:rsidRDefault="00D7479F" w:rsidP="00A304C3">
            <w:pPr>
              <w:ind w:firstLine="0"/>
            </w:pPr>
            <w:r>
              <w:t>Grid owner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grid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766963947"/>
              </w:sdtPr>
              <w:sdtEndPr/>
              <w:sdtContent>
                <w:r w:rsidR="001B7533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</w:tcPr>
          <w:p w:rsidR="00D7479F" w:rsidRDefault="00D7479F" w:rsidP="00452D85">
            <w:pPr>
              <w:ind w:firstLine="0"/>
            </w:pPr>
            <w:r>
              <w:t>Grid based path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(local disk)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752584197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Pr="00FD22E5" w:rsidRDefault="00D7479F" w:rsidP="00452D85">
            <w:pPr>
              <w:ind w:firstLine="0"/>
              <w:jc w:val="left"/>
            </w:pPr>
            <w:r>
              <w:t>GRID_HOME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205334430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GRID_HOME mode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755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827746755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Oracle owner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oracle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893530475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</w:tcPr>
          <w:p w:rsidR="00D7479F" w:rsidRDefault="00D7479F" w:rsidP="00452D85">
            <w:pPr>
              <w:ind w:firstLine="0"/>
            </w:pPr>
            <w:r>
              <w:t>Oracle based path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551415417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ORACLE_HOME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340387143"/>
              </w:sdtPr>
              <w:sdtEndPr/>
              <w:sdtContent>
                <w:r w:rsidR="00B46122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ORACLE_HOME mode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755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193498571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Primary group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oinstall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917980336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Secondary groups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dba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654876261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A304C3" w:rsidRDefault="00BC5ACF" w:rsidP="00BC5ACF">
      <w:pPr>
        <w:pStyle w:val="Heading3"/>
      </w:pPr>
      <w:bookmarkStart w:id="374" w:name="_Toc327427291"/>
      <w:r>
        <w:t>Commands</w:t>
      </w:r>
      <w:bookmarkEnd w:id="374"/>
    </w:p>
    <w:tbl>
      <w:tblPr>
        <w:tblStyle w:val="HyperlogyTableStyle"/>
        <w:tblW w:w="0" w:type="auto"/>
        <w:tblLook w:val="04A0" w:firstRow="1" w:lastRow="0" w:firstColumn="1" w:lastColumn="0" w:noHBand="0" w:noVBand="1"/>
        <w:tblPrChange w:id="375" w:author="Nguyen Tien Hiep" w:date="2012-08-29T17:10:00Z">
          <w:tblPr>
            <w:tblStyle w:val="HyperlogyTableStyl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8"/>
        <w:tblGridChange w:id="376">
          <w:tblGrid>
            <w:gridCol w:w="9288"/>
          </w:tblGrid>
        </w:tblGridChange>
      </w:tblGrid>
      <w:tr w:rsidR="00F5101F" w:rsidRPr="009E037F" w:rsidTr="0060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377" w:author="Nguyen Tien Hiep" w:date="2012-08-29T17:10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F5101F" w:rsidRPr="009E037F" w:rsidRDefault="00F5101F" w:rsidP="00452D8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Check</w:t>
            </w:r>
            <w:r w:rsidRPr="009E037F">
              <w:t xml:space="preserve"> command</w:t>
            </w:r>
          </w:p>
        </w:tc>
      </w:tr>
      <w:tr w:rsidR="00F5101F" w:rsidRPr="009E037F" w:rsidTr="00452D85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5101F" w:rsidRDefault="00F5101F" w:rsidP="00452D8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id –a oracle</w:t>
            </w:r>
          </w:p>
          <w:p w:rsidR="00F5101F" w:rsidRPr="009E037F" w:rsidRDefault="00F5101F" w:rsidP="00452D8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id –a grid</w:t>
            </w:r>
          </w:p>
        </w:tc>
      </w:tr>
      <w:tr w:rsidR="00BC5ACF" w:rsidRPr="009E037F" w:rsidTr="00606DA9">
        <w:tc>
          <w:tcPr>
            <w:tcW w:w="9288" w:type="dxa"/>
            <w:tcBorders>
              <w:bottom w:val="single" w:sz="2" w:space="0" w:color="auto"/>
            </w:tcBorders>
            <w:shd w:val="clear" w:color="auto" w:fill="C6D9F1" w:themeFill="text2" w:themeFillTint="33"/>
            <w:tcPrChange w:id="378" w:author="Nguyen Tien Hiep" w:date="2012-08-29T17:10:00Z">
              <w:tcPr>
                <w:tcW w:w="9288" w:type="dxa"/>
                <w:tcBorders>
                  <w:bottom w:val="single" w:sz="2" w:space="0" w:color="auto"/>
                </w:tcBorders>
              </w:tcPr>
            </w:tcPrChange>
          </w:tcPr>
          <w:p w:rsidR="00BC5ACF" w:rsidRPr="00F5101F" w:rsidRDefault="00F5101F" w:rsidP="00452D85">
            <w:pPr>
              <w:ind w:firstLine="0"/>
              <w:rPr>
                <w:b/>
                <w:lang w:val="vi-VN"/>
              </w:rPr>
            </w:pPr>
            <w:r w:rsidRPr="00F5101F">
              <w:rPr>
                <w:b/>
              </w:rPr>
              <w:t>Set</w:t>
            </w:r>
            <w:r w:rsidR="00BC5ACF" w:rsidRPr="00F5101F">
              <w:rPr>
                <w:b/>
              </w:rPr>
              <w:t xml:space="preserve"> command</w:t>
            </w:r>
          </w:p>
        </w:tc>
      </w:tr>
      <w:tr w:rsidR="00BC5ACF" w:rsidRPr="009E037F" w:rsidTr="00452D85"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1000 oinstall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1020 asmadmin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lastRenderedPageBreak/>
              <w:t># groupadd -g 1021 asmdba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1022 asmoper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groupadd -g 1031 dba</w:t>
            </w:r>
          </w:p>
          <w:p w:rsidR="008F75EB" w:rsidRPr="0046624E" w:rsidRDefault="008F75EB">
            <w:pPr>
              <w:pStyle w:val="HTMLPreformatted"/>
              <w:textAlignment w:val="top"/>
              <w:pPrChange w:id="379" w:author="Nguyen Tien Hiep" w:date="2012-08-29T15:16:00Z">
                <w:pPr>
                  <w:spacing w:before="0"/>
                  <w:ind w:firstLine="0"/>
                </w:pPr>
              </w:pPrChange>
            </w:pPr>
            <w:r w:rsidRPr="008F75EB">
              <w:t># useradd -u 1100 -g oinstall -G asmadmin,asmdba</w:t>
            </w:r>
            <w:ins w:id="380" w:author="Nguyen Tien Hiep" w:date="2012-08-29T15:12:00Z">
              <w:r w:rsidR="00BC7767">
                <w:t>,asmoper</w:t>
              </w:r>
            </w:ins>
            <w:ins w:id="381" w:author="Nguyen Tien Hiep" w:date="2012-08-29T15:16:00Z">
              <w:r w:rsidR="0009275A">
                <w:t xml:space="preserve"> </w:t>
              </w:r>
              <w:r w:rsidR="0009275A">
                <w:rPr>
                  <w:color w:val="660033"/>
                </w:rPr>
                <w:t>-d</w:t>
              </w:r>
              <w:r w:rsidR="0009275A">
                <w:t xml:space="preserve"> </w:t>
              </w:r>
              <w:r w:rsidR="0009275A">
                <w:rPr>
                  <w:b/>
                  <w:bCs/>
                  <w:color w:val="000000"/>
                </w:rPr>
                <w:t>/</w:t>
              </w:r>
              <w:r w:rsidR="0009275A">
                <w:t>home</w:t>
              </w:r>
              <w:r w:rsidR="0009275A">
                <w:rPr>
                  <w:b/>
                  <w:bCs/>
                  <w:color w:val="000000"/>
                </w:rPr>
                <w:t>/</w:t>
              </w:r>
              <w:r w:rsidR="0009275A">
                <w:t xml:space="preserve">grid </w:t>
              </w:r>
            </w:ins>
            <w:del w:id="382" w:author="Nguyen Tien Hiep" w:date="2012-08-29T15:16:00Z">
              <w:r w:rsidRPr="008F75EB" w:rsidDel="0009275A">
                <w:delText xml:space="preserve"> </w:delText>
              </w:r>
            </w:del>
            <w:r w:rsidRPr="008F75EB">
              <w:t>grid</w:t>
            </w:r>
          </w:p>
          <w:p w:rsidR="0009275A" w:rsidRDefault="008F75EB" w:rsidP="0009275A">
            <w:pPr>
              <w:pStyle w:val="HTMLPreformatted"/>
              <w:textAlignment w:val="top"/>
              <w:rPr>
                <w:ins w:id="383" w:author="Nguyen Tien Hiep" w:date="2012-08-29T15:16:00Z"/>
                <w:sz w:val="18"/>
                <w:szCs w:val="18"/>
              </w:rPr>
            </w:pPr>
            <w:r w:rsidRPr="008F75EB">
              <w:t># useradd -u 1101 -g oinstall -G dba,asmdba</w:t>
            </w:r>
            <w:ins w:id="384" w:author="Nguyen Tien Hiep" w:date="2012-08-29T15:16:00Z">
              <w:r w:rsidR="0009275A">
                <w:rPr>
                  <w:sz w:val="18"/>
                  <w:szCs w:val="18"/>
                </w:rPr>
                <w:t xml:space="preserve"> </w:t>
              </w:r>
              <w:r w:rsidR="0009275A">
                <w:rPr>
                  <w:color w:val="660033"/>
                  <w:sz w:val="18"/>
                  <w:szCs w:val="18"/>
                </w:rPr>
                <w:t>-d</w:t>
              </w:r>
              <w:r w:rsidR="0009275A">
                <w:rPr>
                  <w:sz w:val="18"/>
                  <w:szCs w:val="18"/>
                </w:rPr>
                <w:t xml:space="preserve"> </w:t>
              </w:r>
              <w:r w:rsidR="0009275A">
                <w:rPr>
                  <w:b/>
                  <w:bCs/>
                  <w:color w:val="000000"/>
                  <w:sz w:val="18"/>
                  <w:szCs w:val="18"/>
                </w:rPr>
                <w:t>/</w:t>
              </w:r>
              <w:r w:rsidR="0009275A">
                <w:rPr>
                  <w:sz w:val="18"/>
                  <w:szCs w:val="18"/>
                </w:rPr>
                <w:t>home</w:t>
              </w:r>
              <w:r w:rsidR="0009275A">
                <w:rPr>
                  <w:b/>
                  <w:bCs/>
                  <w:color w:val="000000"/>
                  <w:sz w:val="18"/>
                  <w:szCs w:val="18"/>
                </w:rPr>
                <w:t>/</w:t>
              </w:r>
              <w:r w:rsidR="0009275A">
                <w:rPr>
                  <w:sz w:val="18"/>
                  <w:szCs w:val="18"/>
                </w:rPr>
                <w:t>oracle</w:t>
              </w:r>
            </w:ins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 xml:space="preserve"> oracle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mkdir -p  /u01/app/11.2.0/grid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mkdir -p /uo1/app/grid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chown -R grid:oinstall /u01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mkdir -p /u01/app/oracle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chown oracle:oinstall /u01/app/oracle</w:t>
            </w:r>
          </w:p>
          <w:p w:rsidR="00F5101F" w:rsidRPr="00F5101F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chmod -R 775 /u01</w:t>
            </w:r>
          </w:p>
        </w:tc>
      </w:tr>
    </w:tbl>
    <w:p w:rsidR="0092106C" w:rsidRDefault="008061D3" w:rsidP="008061D3">
      <w:pPr>
        <w:pStyle w:val="Heading2"/>
      </w:pPr>
      <w:bookmarkStart w:id="385" w:name="_Toc327427292"/>
      <w:r>
        <w:lastRenderedPageBreak/>
        <w:t>Scan name and I</w:t>
      </w:r>
      <w:r w:rsidR="00C85197">
        <w:t>p</w:t>
      </w:r>
      <w:r>
        <w:t>s</w:t>
      </w:r>
      <w:bookmarkEnd w:id="385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802"/>
        <w:gridCol w:w="2693"/>
        <w:gridCol w:w="2693"/>
        <w:gridCol w:w="1100"/>
      </w:tblGrid>
      <w:tr w:rsidR="00C85197" w:rsidTr="00452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C85197" w:rsidRDefault="00C85197" w:rsidP="00452D85">
            <w:pPr>
              <w:ind w:firstLine="0"/>
            </w:pPr>
            <w:r>
              <w:t>Item</w:t>
            </w:r>
          </w:p>
        </w:tc>
        <w:tc>
          <w:tcPr>
            <w:tcW w:w="2693" w:type="dxa"/>
          </w:tcPr>
          <w:p w:rsidR="00C85197" w:rsidRDefault="00C85197" w:rsidP="00452D85">
            <w:pPr>
              <w:ind w:firstLine="0"/>
            </w:pPr>
            <w:r>
              <w:t>Recommend</w:t>
            </w:r>
          </w:p>
        </w:tc>
        <w:tc>
          <w:tcPr>
            <w:tcW w:w="2693" w:type="dxa"/>
          </w:tcPr>
          <w:p w:rsidR="00C85197" w:rsidRDefault="00C85197" w:rsidP="00452D85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C85197" w:rsidRDefault="00C85197" w:rsidP="00452D85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2802" w:type="dxa"/>
          </w:tcPr>
          <w:p w:rsidR="00D7479F" w:rsidRPr="003136E4" w:rsidRDefault="00D7479F" w:rsidP="00452D85">
            <w:pPr>
              <w:ind w:firstLine="0"/>
            </w:pPr>
            <w:r w:rsidRPr="00C85197">
              <w:t>Scan name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006555169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</w:tcPr>
          <w:p w:rsidR="00D7479F" w:rsidRPr="00C85197" w:rsidRDefault="00D7479F" w:rsidP="00452D85">
            <w:pPr>
              <w:ind w:firstLine="0"/>
            </w:pPr>
            <w:r>
              <w:t>Scan VIP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3 VIPs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3303264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</w:tcPr>
          <w:p w:rsidR="00D7479F" w:rsidRDefault="00D7479F" w:rsidP="00452D85">
            <w:pPr>
              <w:ind w:firstLine="0"/>
            </w:pPr>
            <w:r>
              <w:t>Scan name resolved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DNS resolution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171531906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Node 1 public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  <w:r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743778647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Node 2 public</w:t>
            </w:r>
          </w:p>
        </w:tc>
        <w:tc>
          <w:tcPr>
            <w:tcW w:w="2693" w:type="dxa"/>
            <w:vAlign w:val="top"/>
          </w:tcPr>
          <w:p w:rsidR="00D7479F" w:rsidRDefault="00D7479F" w:rsidP="00C85197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935796729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Node 1 VIP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65265973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Node 2 VIP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651428306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Node 1 Private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618609959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802" w:type="dxa"/>
            <w:vAlign w:val="top"/>
          </w:tcPr>
          <w:p w:rsidR="00D7479F" w:rsidRDefault="00D7479F" w:rsidP="00452D85">
            <w:pPr>
              <w:ind w:firstLine="0"/>
              <w:jc w:val="left"/>
            </w:pPr>
            <w:r>
              <w:t>Node 2 Private</w:t>
            </w:r>
          </w:p>
        </w:tc>
        <w:tc>
          <w:tcPr>
            <w:tcW w:w="2693" w:type="dxa"/>
            <w:vAlign w:val="top"/>
          </w:tcPr>
          <w:p w:rsidR="00D7479F" w:rsidRDefault="00D7479F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D7479F" w:rsidRDefault="00D7479F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825560508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8061D3" w:rsidRDefault="00DE7909" w:rsidP="00DE7909">
      <w:pPr>
        <w:pStyle w:val="Heading2"/>
      </w:pPr>
      <w:bookmarkStart w:id="386" w:name="_Toc327427293"/>
      <w:r>
        <w:t>Database version</w:t>
      </w:r>
      <w:bookmarkEnd w:id="386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3136E4" w:rsidTr="00A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3136E4" w:rsidRDefault="003136E4" w:rsidP="00AD7014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3136E4" w:rsidRDefault="003136E4" w:rsidP="00AD7014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3136E4" w:rsidRDefault="003136E4" w:rsidP="00AD7014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3136E4" w:rsidRDefault="003136E4" w:rsidP="00AD7014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2660" w:type="dxa"/>
          </w:tcPr>
          <w:p w:rsidR="00D7479F" w:rsidRPr="003136E4" w:rsidRDefault="00D7479F" w:rsidP="003136E4">
            <w:pPr>
              <w:ind w:firstLine="0"/>
            </w:pPr>
            <w:r>
              <w:t>Grid version</w:t>
            </w:r>
          </w:p>
        </w:tc>
        <w:tc>
          <w:tcPr>
            <w:tcW w:w="2764" w:type="dxa"/>
          </w:tcPr>
          <w:p w:rsidR="00D7479F" w:rsidRDefault="00D7479F" w:rsidP="006E4A98">
            <w:pPr>
              <w:ind w:firstLine="0"/>
            </w:pPr>
            <w:r>
              <w:t>&gt;=11.2.0.3</w:t>
            </w:r>
          </w:p>
        </w:tc>
        <w:tc>
          <w:tcPr>
            <w:tcW w:w="2764" w:type="dxa"/>
          </w:tcPr>
          <w:p w:rsidR="00D7479F" w:rsidRDefault="00D7479F" w:rsidP="006E4A98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864706303"/>
              </w:sdtPr>
              <w:sdtEndPr/>
              <w:sdtContent>
                <w:r w:rsidR="00B46122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660" w:type="dxa"/>
          </w:tcPr>
          <w:p w:rsidR="00D7479F" w:rsidRPr="003136E4" w:rsidRDefault="00D7479F" w:rsidP="003136E4">
            <w:pPr>
              <w:ind w:firstLine="0"/>
            </w:pPr>
            <w:r>
              <w:t>Database version</w:t>
            </w:r>
          </w:p>
        </w:tc>
        <w:tc>
          <w:tcPr>
            <w:tcW w:w="2764" w:type="dxa"/>
          </w:tcPr>
          <w:p w:rsidR="00D7479F" w:rsidRDefault="00D7479F" w:rsidP="00AD7014">
            <w:pPr>
              <w:ind w:firstLine="0"/>
            </w:pPr>
            <w:r>
              <w:t>&gt;=11.2.0.3</w:t>
            </w:r>
          </w:p>
        </w:tc>
        <w:tc>
          <w:tcPr>
            <w:tcW w:w="2764" w:type="dxa"/>
          </w:tcPr>
          <w:p w:rsidR="00D7479F" w:rsidRDefault="00D7479F" w:rsidP="006E4A98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757717789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2660" w:type="dxa"/>
          </w:tcPr>
          <w:p w:rsidR="00D7479F" w:rsidRPr="003136E4" w:rsidRDefault="00D7479F" w:rsidP="006E4A98">
            <w:pPr>
              <w:ind w:firstLine="0"/>
            </w:pPr>
            <w:r>
              <w:t>Patches applied</w:t>
            </w:r>
          </w:p>
        </w:tc>
        <w:tc>
          <w:tcPr>
            <w:tcW w:w="2764" w:type="dxa"/>
          </w:tcPr>
          <w:p w:rsidR="00D7479F" w:rsidRDefault="00D7479F" w:rsidP="006E4A98">
            <w:pPr>
              <w:ind w:firstLine="0"/>
            </w:pPr>
            <w:r>
              <w:t>&gt;=11.2.0.3.2</w:t>
            </w:r>
          </w:p>
        </w:tc>
        <w:tc>
          <w:tcPr>
            <w:tcW w:w="2764" w:type="dxa"/>
          </w:tcPr>
          <w:p w:rsidR="00D7479F" w:rsidRDefault="00D7479F" w:rsidP="006E4A98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2103942780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A924E5" w:rsidRDefault="00A924E5" w:rsidP="003136E4">
      <w:pPr>
        <w:pStyle w:val="Heading2"/>
      </w:pPr>
      <w:bookmarkStart w:id="387" w:name="_Toc327427294"/>
      <w:r>
        <w:lastRenderedPageBreak/>
        <w:t>Database parameters</w:t>
      </w:r>
      <w:bookmarkEnd w:id="387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796"/>
        <w:gridCol w:w="1833"/>
        <w:gridCol w:w="1559"/>
        <w:gridCol w:w="1100"/>
      </w:tblGrid>
      <w:tr w:rsidR="00A924E5" w:rsidTr="00A9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6" w:type="dxa"/>
          </w:tcPr>
          <w:p w:rsidR="00A924E5" w:rsidRDefault="00A924E5" w:rsidP="00AD7014">
            <w:pPr>
              <w:ind w:firstLine="0"/>
            </w:pPr>
            <w:r>
              <w:t>Item</w:t>
            </w:r>
          </w:p>
        </w:tc>
        <w:tc>
          <w:tcPr>
            <w:tcW w:w="1833" w:type="dxa"/>
          </w:tcPr>
          <w:p w:rsidR="00A924E5" w:rsidRDefault="00A924E5" w:rsidP="00AD7014">
            <w:pPr>
              <w:ind w:firstLine="0"/>
            </w:pPr>
            <w:r>
              <w:t>Recommend</w:t>
            </w:r>
          </w:p>
        </w:tc>
        <w:tc>
          <w:tcPr>
            <w:tcW w:w="1559" w:type="dxa"/>
          </w:tcPr>
          <w:p w:rsidR="00A924E5" w:rsidRDefault="00A924E5" w:rsidP="00AD7014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A924E5" w:rsidRDefault="00A924E5" w:rsidP="00AD7014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4796" w:type="dxa"/>
          </w:tcPr>
          <w:p w:rsidR="00D7479F" w:rsidRPr="00A924E5" w:rsidRDefault="00D7479F" w:rsidP="00AD7014">
            <w:pPr>
              <w:ind w:firstLine="0"/>
            </w:pPr>
            <w:r w:rsidRPr="00A924E5">
              <w:t>DB_LOCK_SIZE</w:t>
            </w:r>
          </w:p>
        </w:tc>
        <w:tc>
          <w:tcPr>
            <w:tcW w:w="1833" w:type="dxa"/>
          </w:tcPr>
          <w:p w:rsidR="00D7479F" w:rsidRDefault="00D7479F" w:rsidP="00AD7014">
            <w:pPr>
              <w:ind w:firstLine="0"/>
            </w:pPr>
            <w:r>
              <w:t>&gt;=4096</w:t>
            </w:r>
          </w:p>
        </w:tc>
        <w:tc>
          <w:tcPr>
            <w:tcW w:w="1559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087387668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4796" w:type="dxa"/>
          </w:tcPr>
          <w:p w:rsidR="00D7479F" w:rsidRPr="00A924E5" w:rsidRDefault="00D7479F" w:rsidP="00AD7014">
            <w:pPr>
              <w:ind w:firstLine="0"/>
            </w:pPr>
            <w:r w:rsidRPr="00A924E5">
              <w:rPr>
                <w:bCs/>
              </w:rPr>
              <w:t>ACTIVE_INSTANCE_COUNT</w:t>
            </w:r>
          </w:p>
        </w:tc>
        <w:tc>
          <w:tcPr>
            <w:tcW w:w="1833" w:type="dxa"/>
          </w:tcPr>
          <w:p w:rsidR="00D7479F" w:rsidRDefault="00D7479F" w:rsidP="00AD7014">
            <w:pPr>
              <w:ind w:firstLine="0"/>
            </w:pPr>
            <w:r>
              <w:t>Not set</w:t>
            </w:r>
          </w:p>
        </w:tc>
        <w:tc>
          <w:tcPr>
            <w:tcW w:w="1559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850712890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4796" w:type="dxa"/>
          </w:tcPr>
          <w:p w:rsidR="00D7479F" w:rsidRPr="00A924E5" w:rsidRDefault="00D7479F" w:rsidP="00AD7014">
            <w:pPr>
              <w:ind w:firstLine="0"/>
              <w:rPr>
                <w:b/>
                <w:bCs/>
              </w:rPr>
            </w:pPr>
            <w:r w:rsidRPr="00A924E5">
              <w:t>PARALLEL_MAX_SERVERS</w:t>
            </w:r>
          </w:p>
        </w:tc>
        <w:tc>
          <w:tcPr>
            <w:tcW w:w="1833" w:type="dxa"/>
          </w:tcPr>
          <w:p w:rsidR="00D7479F" w:rsidRDefault="00D7479F" w:rsidP="00AD7014">
            <w:pPr>
              <w:ind w:firstLine="0"/>
            </w:pPr>
            <w:r>
              <w:t>=4xCPU</w:t>
            </w:r>
          </w:p>
        </w:tc>
        <w:tc>
          <w:tcPr>
            <w:tcW w:w="1559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263220220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4796" w:type="dxa"/>
          </w:tcPr>
          <w:p w:rsidR="00D7479F" w:rsidRPr="00A924E5" w:rsidRDefault="00D7479F" w:rsidP="00AD7014">
            <w:pPr>
              <w:ind w:firstLine="0"/>
              <w:rPr>
                <w:b/>
              </w:rPr>
            </w:pPr>
            <w:bookmarkStart w:id="388" w:name="_Hlk326677851"/>
            <w:r w:rsidRPr="00A924E5">
              <w:rPr>
                <w:bCs/>
              </w:rPr>
              <w:t>FAST_START_PARALLEL_ROLLBACK</w:t>
            </w:r>
          </w:p>
        </w:tc>
        <w:tc>
          <w:tcPr>
            <w:tcW w:w="1833" w:type="dxa"/>
          </w:tcPr>
          <w:p w:rsidR="00D7479F" w:rsidRDefault="00D7479F" w:rsidP="00AD7014">
            <w:pPr>
              <w:ind w:firstLine="0"/>
            </w:pPr>
            <w:r>
              <w:t>=4xCPU</w:t>
            </w:r>
          </w:p>
        </w:tc>
        <w:tc>
          <w:tcPr>
            <w:tcW w:w="1559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304826015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bookmarkEnd w:id="388"/>
      <w:tr w:rsidR="00D7479F" w:rsidTr="00D01903">
        <w:tc>
          <w:tcPr>
            <w:tcW w:w="4796" w:type="dxa"/>
          </w:tcPr>
          <w:p w:rsidR="00D7479F" w:rsidRPr="00AD7014" w:rsidRDefault="00D7479F" w:rsidP="00AD7014">
            <w:pPr>
              <w:ind w:firstLine="0"/>
            </w:pPr>
            <w:r w:rsidRPr="00AD7014">
              <w:t>PRE_PAGE_SGA</w:t>
            </w:r>
          </w:p>
        </w:tc>
        <w:tc>
          <w:tcPr>
            <w:tcW w:w="1833" w:type="dxa"/>
          </w:tcPr>
          <w:p w:rsidR="00D7479F" w:rsidRDefault="00D7479F" w:rsidP="00AD7014">
            <w:pPr>
              <w:ind w:firstLine="0"/>
            </w:pPr>
            <w:r>
              <w:t>False</w:t>
            </w:r>
          </w:p>
        </w:tc>
        <w:tc>
          <w:tcPr>
            <w:tcW w:w="1559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1573306619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4796" w:type="dxa"/>
          </w:tcPr>
          <w:p w:rsidR="00D7479F" w:rsidRPr="00AD7014" w:rsidRDefault="00D7479F" w:rsidP="00AD7014">
            <w:pPr>
              <w:ind w:firstLine="0"/>
            </w:pPr>
            <w:r w:rsidRPr="00AD7014">
              <w:t>LOCAL_LISTENER</w:t>
            </w:r>
          </w:p>
        </w:tc>
        <w:tc>
          <w:tcPr>
            <w:tcW w:w="1833" w:type="dxa"/>
          </w:tcPr>
          <w:p w:rsidR="00D7479F" w:rsidRDefault="00D7479F" w:rsidP="00AD7014">
            <w:pPr>
              <w:ind w:firstLine="0"/>
            </w:pPr>
            <w:r>
              <w:t>Default values</w:t>
            </w:r>
          </w:p>
        </w:tc>
        <w:tc>
          <w:tcPr>
            <w:tcW w:w="1559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100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980970077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28418C" w:rsidRDefault="0028418C" w:rsidP="003136E4">
      <w:pPr>
        <w:pStyle w:val="Heading2"/>
      </w:pPr>
      <w:bookmarkStart w:id="389" w:name="_Toc327427295"/>
      <w:r>
        <w:t>ASM configuration</w:t>
      </w:r>
      <w:bookmarkEnd w:id="389"/>
    </w:p>
    <w:p w:rsidR="0028418C" w:rsidRDefault="0028418C" w:rsidP="003136E4">
      <w:pPr>
        <w:pStyle w:val="Heading3"/>
      </w:pPr>
      <w:bookmarkStart w:id="390" w:name="_Toc327427296"/>
      <w:r>
        <w:t>ASM Allocation Unit</w:t>
      </w:r>
      <w:bookmarkEnd w:id="390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28418C" w:rsidTr="0028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28418C" w:rsidRDefault="0028418C" w:rsidP="0028418C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28418C" w:rsidRDefault="0028418C" w:rsidP="0028418C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28418C" w:rsidRDefault="0028418C" w:rsidP="0028418C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28418C" w:rsidRDefault="0028418C" w:rsidP="0028418C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4350" w:type="dxa"/>
            <w:vAlign w:val="top"/>
          </w:tcPr>
          <w:p w:rsidR="00D7479F" w:rsidRPr="00FD22E5" w:rsidRDefault="00D7479F" w:rsidP="0028418C">
            <w:pPr>
              <w:ind w:firstLine="0"/>
              <w:jc w:val="left"/>
            </w:pPr>
            <w:r>
              <w:t>ASM AU</w:t>
            </w:r>
          </w:p>
        </w:tc>
        <w:tc>
          <w:tcPr>
            <w:tcW w:w="1913" w:type="dxa"/>
            <w:vAlign w:val="top"/>
          </w:tcPr>
          <w:p w:rsidR="00D7479F" w:rsidRDefault="00D7479F" w:rsidP="0028418C">
            <w:pPr>
              <w:ind w:firstLine="0"/>
              <w:jc w:val="left"/>
            </w:pPr>
            <w:r>
              <w:t>4MB</w:t>
            </w:r>
          </w:p>
        </w:tc>
        <w:tc>
          <w:tcPr>
            <w:tcW w:w="1914" w:type="dxa"/>
          </w:tcPr>
          <w:p w:rsidR="00D7479F" w:rsidRDefault="00D7479F" w:rsidP="0028418C">
            <w:pPr>
              <w:ind w:firstLine="0"/>
            </w:pPr>
          </w:p>
        </w:tc>
        <w:tc>
          <w:tcPr>
            <w:tcW w:w="1088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682440504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B4379B" w:rsidRDefault="00B4379B" w:rsidP="003136E4">
      <w:pPr>
        <w:pStyle w:val="Heading3"/>
      </w:pPr>
      <w:bookmarkStart w:id="391" w:name="_Toc327427297"/>
      <w:r>
        <w:t>Number of diskgroups</w:t>
      </w:r>
      <w:bookmarkEnd w:id="391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B4379B" w:rsidTr="00A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B4379B" w:rsidRDefault="00B4379B" w:rsidP="00AD7014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B4379B" w:rsidRDefault="00B4379B" w:rsidP="00AD7014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B4379B" w:rsidRDefault="00B4379B" w:rsidP="00AD7014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B4379B" w:rsidRDefault="00B4379B" w:rsidP="00AD7014">
            <w:pPr>
              <w:ind w:firstLine="0"/>
            </w:pPr>
            <w:r>
              <w:t>Passed</w:t>
            </w:r>
          </w:p>
        </w:tc>
      </w:tr>
      <w:tr w:rsidR="00D7479F" w:rsidTr="00D01903">
        <w:tc>
          <w:tcPr>
            <w:tcW w:w="4350" w:type="dxa"/>
            <w:vAlign w:val="top"/>
          </w:tcPr>
          <w:p w:rsidR="00D7479F" w:rsidRPr="00FD22E5" w:rsidRDefault="00D7479F" w:rsidP="00AD7014">
            <w:pPr>
              <w:ind w:firstLine="0"/>
              <w:jc w:val="left"/>
            </w:pPr>
            <w:r>
              <w:t>Number of diskgroups for data</w:t>
            </w:r>
          </w:p>
        </w:tc>
        <w:tc>
          <w:tcPr>
            <w:tcW w:w="1913" w:type="dxa"/>
            <w:vAlign w:val="top"/>
          </w:tcPr>
          <w:p w:rsidR="00D7479F" w:rsidRDefault="00D7479F" w:rsidP="00AD7014">
            <w:pPr>
              <w:ind w:firstLine="0"/>
              <w:jc w:val="left"/>
            </w:pPr>
            <w:r>
              <w:t>&lt;=2</w:t>
            </w:r>
          </w:p>
        </w:tc>
        <w:tc>
          <w:tcPr>
            <w:tcW w:w="1914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088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-1630463551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  <w:tr w:rsidR="00D7479F" w:rsidTr="00D01903">
        <w:tc>
          <w:tcPr>
            <w:tcW w:w="4350" w:type="dxa"/>
            <w:vAlign w:val="top"/>
          </w:tcPr>
          <w:p w:rsidR="00D7479F" w:rsidRDefault="00D7479F" w:rsidP="00AD7014">
            <w:pPr>
              <w:ind w:firstLine="0"/>
              <w:jc w:val="left"/>
            </w:pPr>
            <w:r>
              <w:t>Number of diskgroups for cluster</w:t>
            </w:r>
          </w:p>
        </w:tc>
        <w:tc>
          <w:tcPr>
            <w:tcW w:w="1913" w:type="dxa"/>
            <w:vAlign w:val="top"/>
          </w:tcPr>
          <w:p w:rsidR="00D7479F" w:rsidRDefault="00D7479F" w:rsidP="00AD7014">
            <w:pPr>
              <w:ind w:firstLine="0"/>
              <w:jc w:val="left"/>
            </w:pPr>
            <w:r>
              <w:t>&lt;=1</w:t>
            </w:r>
          </w:p>
        </w:tc>
        <w:tc>
          <w:tcPr>
            <w:tcW w:w="1914" w:type="dxa"/>
          </w:tcPr>
          <w:p w:rsidR="00D7479F" w:rsidRDefault="00D7479F" w:rsidP="00AD7014">
            <w:pPr>
              <w:ind w:firstLine="0"/>
            </w:pPr>
          </w:p>
        </w:tc>
        <w:tc>
          <w:tcPr>
            <w:tcW w:w="1088" w:type="dxa"/>
            <w:vAlign w:val="top"/>
          </w:tcPr>
          <w:p w:rsidR="00D7479F" w:rsidRDefault="00FB58FC" w:rsidP="00D01903">
            <w:pPr>
              <w:ind w:firstLine="0"/>
              <w:jc w:val="center"/>
            </w:pPr>
            <w:sdt>
              <w:sdtPr>
                <w:id w:val="419842780"/>
              </w:sdtPr>
              <w:sdtEndPr/>
              <w:sdtContent>
                <w:r w:rsidR="00D7479F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</w:p>
        </w:tc>
      </w:tr>
    </w:tbl>
    <w:p w:rsidR="00B4379B" w:rsidRPr="00B4379B" w:rsidRDefault="00F904D0" w:rsidP="00B4379B">
      <w:r w:rsidRPr="00B4379B">
        <w:t>When storing the OCR and Voting Disk within ASM in 11gR2 and higher it is recommended to maintain no more than 2 ASM diskgroups (see ASM Best Practices).  This means that the OCR and Voting disk will be stored along with the database related files</w:t>
      </w:r>
      <w:r>
        <w:t>.</w:t>
      </w:r>
    </w:p>
    <w:p w:rsidR="003136E4" w:rsidDel="008E3521" w:rsidRDefault="003136E4" w:rsidP="003136E4">
      <w:pPr>
        <w:pStyle w:val="Heading1"/>
        <w:rPr>
          <w:del w:id="392" w:author="Sony Vaio" w:date="2016-02-26T10:21:00Z"/>
          <w:lang w:val="vi-VN"/>
        </w:rPr>
      </w:pPr>
      <w:bookmarkStart w:id="393" w:name="_Toc327427298"/>
      <w:bookmarkStart w:id="394" w:name="_GoBack"/>
      <w:bookmarkEnd w:id="394"/>
      <w:del w:id="395" w:author="Sony Vaio" w:date="2016-02-26T10:21:00Z">
        <w:r w:rsidDel="008E3521">
          <w:rPr>
            <w:lang w:val="vi-VN"/>
          </w:rPr>
          <w:delText>Additional check</w:delText>
        </w:r>
        <w:bookmarkEnd w:id="393"/>
      </w:del>
    </w:p>
    <w:p w:rsidR="003136E4" w:rsidDel="008E3521" w:rsidRDefault="003136E4" w:rsidP="003136E4">
      <w:pPr>
        <w:pStyle w:val="ListParagraph"/>
        <w:numPr>
          <w:ilvl w:val="0"/>
          <w:numId w:val="31"/>
        </w:numPr>
        <w:tabs>
          <w:tab w:val="clear" w:pos="709"/>
          <w:tab w:val="left" w:pos="851"/>
        </w:tabs>
        <w:rPr>
          <w:del w:id="396" w:author="Sony Vaio" w:date="2016-02-26T10:21:00Z"/>
          <w:lang w:val="vi-VN"/>
        </w:rPr>
      </w:pPr>
      <w:del w:id="397" w:author="Sony Vaio" w:date="2016-02-26T10:21:00Z">
        <w:r w:rsidDel="008E3521">
          <w:rPr>
            <w:lang w:val="vi-VN"/>
          </w:rPr>
          <w:delText xml:space="preserve">If </w:delText>
        </w:r>
        <w:r w:rsidRPr="00F805FB" w:rsidDel="008E3521">
          <w:rPr>
            <w:bCs/>
            <w:lang w:val="vi-VN"/>
          </w:rPr>
          <w:delText>install</w:delText>
        </w:r>
        <w:r w:rsidRPr="0036079D" w:rsidDel="008E3521">
          <w:rPr>
            <w:lang w:val="vi-VN"/>
          </w:rPr>
          <w:delText>11.2.0.2 Grid Infrastructure on Solaris 10 Update 10</w:delText>
        </w:r>
        <w:r w:rsidDel="008E3521">
          <w:rPr>
            <w:lang w:val="vi-VN"/>
          </w:rPr>
          <w:delText xml:space="preserve">, check </w:delText>
        </w:r>
        <w:r w:rsidRPr="0036079D" w:rsidDel="008E3521">
          <w:rPr>
            <w:lang w:val="vi-VN"/>
          </w:rPr>
          <w:delText>Document 1346207.1.</w:delText>
        </w:r>
      </w:del>
    </w:p>
    <w:p w:rsidR="003136E4" w:rsidRPr="00F805FB" w:rsidDel="008E3521" w:rsidRDefault="003136E4" w:rsidP="003136E4">
      <w:pPr>
        <w:pStyle w:val="ListParagraph"/>
        <w:numPr>
          <w:ilvl w:val="0"/>
          <w:numId w:val="31"/>
        </w:numPr>
        <w:tabs>
          <w:tab w:val="clear" w:pos="709"/>
          <w:tab w:val="left" w:pos="851"/>
        </w:tabs>
        <w:rPr>
          <w:del w:id="398" w:author="Sony Vaio" w:date="2016-02-26T10:21:00Z"/>
          <w:lang w:val="vi-VN"/>
        </w:rPr>
      </w:pPr>
      <w:del w:id="399" w:author="Sony Vaio" w:date="2016-02-26T10:21:00Z">
        <w:r w:rsidDel="008E3521">
          <w:rPr>
            <w:lang w:val="vi-VN"/>
          </w:rPr>
          <w:delText xml:space="preserve">If install </w:delText>
        </w:r>
        <w:r w:rsidDel="008E3521">
          <w:delText>Pro*C/C++, Pro*FORTRAN, Oracle Call Interface, Oracle C++ Call Interface, Oracle XML Developer's Kit (XDK)</w:delText>
        </w:r>
        <w:r w:rsidDel="008E3521">
          <w:rPr>
            <w:lang w:val="vi-VN"/>
          </w:rPr>
          <w:delText xml:space="preserve"> or using </w:delText>
        </w:r>
        <w:r w:rsidDel="008E3521">
          <w:delText>Database Smart Flash Cache</w:delText>
        </w:r>
        <w:r w:rsidDel="008E3521">
          <w:rPr>
            <w:lang w:val="vi-VN"/>
          </w:rPr>
          <w:delText>, more patches are needed. Refer to installation guide</w:delText>
        </w:r>
      </w:del>
    </w:p>
    <w:p w:rsidR="00F805FB" w:rsidDel="0026716E" w:rsidRDefault="00F805FB">
      <w:pPr>
        <w:pStyle w:val="Heading1"/>
        <w:numPr>
          <w:ilvl w:val="0"/>
          <w:numId w:val="0"/>
        </w:numPr>
        <w:ind w:left="736"/>
        <w:rPr>
          <w:del w:id="400" w:author="Sony Vaio" w:date="2016-02-26T10:07:00Z"/>
        </w:rPr>
        <w:pPrChange w:id="401" w:author="Sony Vaio" w:date="2016-02-26T10:07:00Z">
          <w:pPr>
            <w:pStyle w:val="Heading1"/>
          </w:pPr>
        </w:pPrChange>
      </w:pPr>
      <w:bookmarkStart w:id="402" w:name="_Toc327427299"/>
      <w:del w:id="403" w:author="Sony Vaio" w:date="2016-02-26T10:07:00Z">
        <w:r w:rsidDel="0026716E">
          <w:delText>References</w:delText>
        </w:r>
        <w:bookmarkEnd w:id="402"/>
      </w:del>
    </w:p>
    <w:p w:rsidR="008F75EB" w:rsidDel="0026716E" w:rsidRDefault="008F75EB">
      <w:pPr>
        <w:pStyle w:val="ListParagraph"/>
        <w:tabs>
          <w:tab w:val="clear" w:pos="709"/>
          <w:tab w:val="left" w:pos="851"/>
        </w:tabs>
        <w:ind w:left="736" w:firstLine="0"/>
        <w:rPr>
          <w:del w:id="404" w:author="Sony Vaio" w:date="2016-02-26T10:07:00Z"/>
        </w:rPr>
        <w:pPrChange w:id="405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06" w:author="Sony Vaio" w:date="2016-02-26T10:07:00Z">
        <w:r w:rsidDel="0026716E">
          <w:delText xml:space="preserve">Oracle® Grid Infrastructure Installation Guide 11g Release 2 (11.2) for </w:delText>
        </w:r>
        <w:r w:rsidR="004977C9" w:rsidDel="0026716E">
          <w:delText>Linux</w:delText>
        </w:r>
        <w:r w:rsidDel="0026716E">
          <w:delText xml:space="preserve"> Operating System - Part Number </w:delText>
        </w:r>
        <w:r w:rsidR="004977C9" w:rsidRPr="004977C9" w:rsidDel="0026716E">
          <w:delText>E17212-09</w:delText>
        </w:r>
      </w:del>
    </w:p>
    <w:p w:rsidR="00F805FB" w:rsidDel="0026716E" w:rsidRDefault="00F805FB">
      <w:pPr>
        <w:pStyle w:val="ListParagraph"/>
        <w:tabs>
          <w:tab w:val="clear" w:pos="709"/>
          <w:tab w:val="left" w:pos="851"/>
        </w:tabs>
        <w:ind w:left="736" w:firstLine="0"/>
        <w:rPr>
          <w:del w:id="407" w:author="Sony Vaio" w:date="2016-02-26T10:07:00Z"/>
        </w:rPr>
        <w:pPrChange w:id="408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09" w:author="Sony Vaio" w:date="2016-02-26T10:07:00Z">
        <w:r w:rsidRPr="00F805FB" w:rsidDel="0026716E">
          <w:delText>RAC and Oracle Clusterware Best Practices and Starter Kit (</w:delText>
        </w:r>
        <w:r w:rsidR="004977C9" w:rsidDel="0026716E">
          <w:delText>Linux</w:delText>
        </w:r>
        <w:r w:rsidRPr="00F805FB" w:rsidDel="0026716E">
          <w:delText xml:space="preserve">) [ID </w:delText>
        </w:r>
        <w:r w:rsidR="004977C9" w:rsidRPr="004977C9" w:rsidDel="0026716E">
          <w:delText>811306.1</w:delText>
        </w:r>
        <w:r w:rsidRPr="00F805FB" w:rsidDel="0026716E">
          <w:delText>]</w:delText>
        </w:r>
      </w:del>
    </w:p>
    <w:p w:rsidR="00F805FB" w:rsidRPr="00F805FB" w:rsidDel="0026716E" w:rsidRDefault="00F805FB">
      <w:pPr>
        <w:pStyle w:val="ListParagraph"/>
        <w:tabs>
          <w:tab w:val="clear" w:pos="709"/>
          <w:tab w:val="left" w:pos="851"/>
        </w:tabs>
        <w:ind w:left="736" w:firstLine="0"/>
        <w:rPr>
          <w:del w:id="410" w:author="Sony Vaio" w:date="2016-02-26T10:07:00Z"/>
        </w:rPr>
        <w:pPrChange w:id="411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12" w:author="Sony Vaio" w:date="2016-02-26T10:07:00Z">
        <w:r w:rsidRPr="00F805FB" w:rsidDel="0026716E">
          <w:delText>Oracle Database on Unix AIX,HP-UX,Linux,Mac OS X,Solaris,Tru64 Unix Operating Systems Installation and Configuration Requirements Quick Reference (8.0.5 to 11.2) [ID 169706.1]</w:delText>
        </w:r>
      </w:del>
    </w:p>
    <w:p w:rsidR="00F805FB" w:rsidRPr="00F805FB" w:rsidDel="0026716E" w:rsidRDefault="004977C9">
      <w:pPr>
        <w:pStyle w:val="ListParagraph"/>
        <w:tabs>
          <w:tab w:val="clear" w:pos="709"/>
          <w:tab w:val="left" w:pos="851"/>
        </w:tabs>
        <w:ind w:left="736" w:firstLine="0"/>
        <w:rPr>
          <w:del w:id="413" w:author="Sony Vaio" w:date="2016-02-26T10:07:00Z"/>
        </w:rPr>
        <w:pPrChange w:id="414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15" w:author="Sony Vaio" w:date="2016-02-26T10:07:00Z">
        <w:r w:rsidRPr="004977C9" w:rsidDel="0026716E">
          <w:delText>Upon startup of Linux database get ORA-27102: out of memory Linux-X86_64 Error: 28: No space left on device [ID 301830.1]</w:delText>
        </w:r>
      </w:del>
    </w:p>
    <w:p w:rsidR="00F805FB" w:rsidRPr="00F805FB" w:rsidDel="0026716E" w:rsidRDefault="00F805FB">
      <w:pPr>
        <w:pStyle w:val="ListParagraph"/>
        <w:tabs>
          <w:tab w:val="clear" w:pos="709"/>
          <w:tab w:val="left" w:pos="851"/>
        </w:tabs>
        <w:ind w:left="736" w:firstLine="0"/>
        <w:rPr>
          <w:del w:id="416" w:author="Sony Vaio" w:date="2016-02-26T10:07:00Z"/>
        </w:rPr>
        <w:pPrChange w:id="417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18" w:author="Sony Vaio" w:date="2016-02-26T10:07:00Z">
        <w:r w:rsidRPr="00F805FB" w:rsidDel="0026716E">
          <w:delText>RAC and Oracle Clusterware Best Practices and Starter Kit (Platform Independent) [ID 810394.1]</w:delText>
        </w:r>
      </w:del>
    </w:p>
    <w:p w:rsidR="00F805FB" w:rsidRPr="00F805FB" w:rsidDel="0026716E" w:rsidRDefault="00F805FB">
      <w:pPr>
        <w:pStyle w:val="ListParagraph"/>
        <w:tabs>
          <w:tab w:val="clear" w:pos="709"/>
          <w:tab w:val="left" w:pos="851"/>
        </w:tabs>
        <w:ind w:left="736" w:firstLine="0"/>
        <w:rPr>
          <w:del w:id="419" w:author="Sony Vaio" w:date="2016-02-26T10:07:00Z"/>
        </w:rPr>
        <w:pPrChange w:id="420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21" w:author="Sony Vaio" w:date="2016-02-26T10:07:00Z">
        <w:r w:rsidRPr="00F805FB" w:rsidDel="0026716E">
          <w:delText>ASM Technical Best Practices [ID 265633.1]</w:delText>
        </w:r>
      </w:del>
    </w:p>
    <w:p w:rsidR="00F805FB" w:rsidDel="0026716E" w:rsidRDefault="00F805FB">
      <w:pPr>
        <w:pStyle w:val="ListParagraph"/>
        <w:tabs>
          <w:tab w:val="clear" w:pos="709"/>
          <w:tab w:val="left" w:pos="851"/>
        </w:tabs>
        <w:ind w:left="736" w:firstLine="0"/>
        <w:rPr>
          <w:del w:id="422" w:author="Sony Vaio" w:date="2016-02-26T10:07:00Z"/>
        </w:rPr>
        <w:pPrChange w:id="423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24" w:author="Sony Vaio" w:date="2016-02-26T10:07:00Z">
        <w:r w:rsidRPr="00F805FB" w:rsidDel="0026716E">
          <w:delText>Oracle® Database High Availability Best Practices11g Release 2 (11.2)</w:delText>
        </w:r>
        <w:r w:rsidR="00480FA5" w:rsidDel="0026716E">
          <w:delText xml:space="preserve"> - </w:delText>
        </w:r>
        <w:r w:rsidR="00480FA5" w:rsidRPr="00480FA5" w:rsidDel="0026716E">
          <w:delText>Part Number E18951-03</w:delText>
        </w:r>
      </w:del>
    </w:p>
    <w:p w:rsidR="00480FA5" w:rsidDel="0026716E" w:rsidRDefault="00480FA5">
      <w:pPr>
        <w:pStyle w:val="ListParagraph"/>
        <w:tabs>
          <w:tab w:val="clear" w:pos="709"/>
          <w:tab w:val="left" w:pos="851"/>
        </w:tabs>
        <w:ind w:left="736" w:firstLine="0"/>
        <w:rPr>
          <w:del w:id="425" w:author="Sony Vaio" w:date="2016-02-26T10:07:00Z"/>
        </w:rPr>
        <w:pPrChange w:id="426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27" w:author="Sony Vaio" w:date="2016-02-26T10:07:00Z">
        <w:r w:rsidRPr="00480FA5" w:rsidDel="0026716E">
          <w:delText>Oracle® Automatic Storage Management Administrator's Guide11g Release 2 (11.2)</w:delText>
        </w:r>
        <w:r w:rsidDel="0026716E">
          <w:delText xml:space="preserve"> - </w:delText>
        </w:r>
        <w:r w:rsidRPr="00480FA5" w:rsidDel="0026716E">
          <w:delText>Part Number E18951-03</w:delText>
        </w:r>
      </w:del>
    </w:p>
    <w:p w:rsidR="00F805FB" w:rsidDel="0026716E" w:rsidRDefault="00F805FB">
      <w:pPr>
        <w:pStyle w:val="ListParagraph"/>
        <w:tabs>
          <w:tab w:val="clear" w:pos="709"/>
          <w:tab w:val="left" w:pos="851"/>
        </w:tabs>
        <w:ind w:left="736" w:firstLine="0"/>
        <w:rPr>
          <w:del w:id="428" w:author="Sony Vaio" w:date="2016-02-26T10:07:00Z"/>
        </w:rPr>
        <w:pPrChange w:id="429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30" w:author="Sony Vaio" w:date="2016-02-26T10:07:00Z">
        <w:r w:rsidRPr="00F805FB" w:rsidDel="0026716E">
          <w:delText>Top 11 Things to do NOW to Stabilize your RAC Cluster Environment [ID 1344678.1]</w:delText>
        </w:r>
      </w:del>
    </w:p>
    <w:p w:rsidR="004977C9" w:rsidDel="0026716E" w:rsidRDefault="004977C9">
      <w:pPr>
        <w:pStyle w:val="ListParagraph"/>
        <w:tabs>
          <w:tab w:val="clear" w:pos="709"/>
          <w:tab w:val="left" w:pos="851"/>
        </w:tabs>
        <w:ind w:left="736" w:firstLine="0"/>
        <w:rPr>
          <w:del w:id="431" w:author="Sony Vaio" w:date="2016-02-26T10:07:00Z"/>
        </w:rPr>
        <w:pPrChange w:id="432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33" w:author="Sony Vaio" w:date="2016-02-26T10:07:00Z">
        <w:r w:rsidRPr="004977C9" w:rsidDel="0026716E">
          <w:delText>HugePages and Oracle Database 11g Automatic Memory Management (AMM) on Linux [ID 749851.1]</w:delText>
        </w:r>
      </w:del>
    </w:p>
    <w:p w:rsidR="004977C9" w:rsidRPr="00F805FB" w:rsidRDefault="004977C9">
      <w:pPr>
        <w:pStyle w:val="ListParagraph"/>
        <w:tabs>
          <w:tab w:val="clear" w:pos="709"/>
          <w:tab w:val="left" w:pos="851"/>
        </w:tabs>
        <w:ind w:left="736" w:firstLine="0"/>
        <w:pPrChange w:id="434" w:author="Sony Vaio" w:date="2016-02-26T10:07:00Z">
          <w:pPr>
            <w:pStyle w:val="ListParagraph"/>
            <w:numPr>
              <w:numId w:val="31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435" w:author="Sony Vaio" w:date="2016-02-26T10:07:00Z">
        <w:r w:rsidRPr="004977C9" w:rsidDel="0026716E">
          <w:delText>Shell Script to Calculate Values Recommended Linux HugePages / HugeTLB Configuration [ID 401749.1]</w:delText>
        </w:r>
      </w:del>
    </w:p>
    <w:sectPr w:rsidR="004977C9" w:rsidRPr="00F805FB" w:rsidSect="003F0875">
      <w:headerReference w:type="default" r:id="rId21"/>
      <w:footerReference w:type="default" r:id="rId22"/>
      <w:pgSz w:w="11907" w:h="16840" w:code="9"/>
      <w:pgMar w:top="1418" w:right="1134" w:bottom="1418" w:left="1701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FC" w:rsidRDefault="00FB58FC" w:rsidP="00FD7E25">
      <w:pPr>
        <w:spacing w:after="0" w:line="240" w:lineRule="auto"/>
      </w:pPr>
      <w:r>
        <w:separator/>
      </w:r>
    </w:p>
  </w:endnote>
  <w:endnote w:type="continuationSeparator" w:id="0">
    <w:p w:rsidR="00FB58FC" w:rsidRDefault="00FB58FC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903" w:rsidRDefault="00D01903" w:rsidP="005B07C2">
    <w:pPr>
      <w:pStyle w:val="Footer"/>
      <w:tabs>
        <w:tab w:val="clear" w:pos="9360"/>
        <w:tab w:val="right" w:pos="9072"/>
      </w:tabs>
      <w:ind w:firstLine="0"/>
    </w:pPr>
    <w:del w:id="442" w:author="Sony Vaio" w:date="2016-02-26T10:06:00Z">
      <w:r w:rsidRPr="00CB43D0" w:rsidDel="0026716E">
        <w:rPr>
          <w:rFonts w:ascii="Verdana" w:hAnsi="Verdana"/>
          <w:b/>
          <w:color w:val="A6A6A6" w:themeColor="background1" w:themeShade="A6"/>
          <w:sz w:val="18"/>
          <w:szCs w:val="18"/>
        </w:rPr>
        <w:delText>Copyright by Hyperlogy</w:delText>
      </w:r>
    </w:del>
    <w:r>
      <w:tab/>
    </w:r>
    <w:r>
      <w:tab/>
    </w:r>
    <w:r w:rsidR="0051607C">
      <w:fldChar w:fldCharType="begin"/>
    </w:r>
    <w:r w:rsidR="0051607C">
      <w:instrText xml:space="preserve"> PAGE   \* MERGEFORMAT </w:instrText>
    </w:r>
    <w:r w:rsidR="0051607C">
      <w:fldChar w:fldCharType="separate"/>
    </w:r>
    <w:r w:rsidR="008E3521">
      <w:rPr>
        <w:noProof/>
      </w:rPr>
      <w:t>20</w:t>
    </w:r>
    <w:r w:rsidR="005160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FC" w:rsidRDefault="00FB58FC" w:rsidP="00FD7E25">
      <w:pPr>
        <w:spacing w:after="0" w:line="240" w:lineRule="auto"/>
      </w:pPr>
      <w:r>
        <w:separator/>
      </w:r>
    </w:p>
  </w:footnote>
  <w:footnote w:type="continuationSeparator" w:id="0">
    <w:p w:rsidR="00FB58FC" w:rsidRDefault="00FB58FC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3" w:type="dxa"/>
      <w:tblInd w:w="-34" w:type="dxa"/>
      <w:tblBorders>
        <w:bottom w:val="single" w:sz="4" w:space="0" w:color="0066B3"/>
      </w:tblBorders>
      <w:tblLook w:val="04A0" w:firstRow="1" w:lastRow="0" w:firstColumn="1" w:lastColumn="0" w:noHBand="0" w:noVBand="1"/>
    </w:tblPr>
    <w:tblGrid>
      <w:gridCol w:w="1686"/>
      <w:gridCol w:w="7637"/>
    </w:tblGrid>
    <w:tr w:rsidR="00D01903" w:rsidDel="0026716E" w:rsidTr="003F0875">
      <w:trPr>
        <w:del w:id="436" w:author="Sony Vaio" w:date="2016-02-26T10:06:00Z"/>
      </w:trPr>
      <w:tc>
        <w:tcPr>
          <w:tcW w:w="1419" w:type="dxa"/>
          <w:shd w:val="clear" w:color="auto" w:fill="auto"/>
          <w:vAlign w:val="center"/>
        </w:tcPr>
        <w:p w:rsidR="00D01903" w:rsidRPr="00220E03" w:rsidDel="0026716E" w:rsidRDefault="00D01903" w:rsidP="004E2772">
          <w:pPr>
            <w:pStyle w:val="CommonHeader"/>
            <w:spacing w:after="20" w:line="240" w:lineRule="auto"/>
            <w:ind w:right="0" w:firstLine="0"/>
            <w:jc w:val="left"/>
            <w:rPr>
              <w:del w:id="437" w:author="Sony Vaio" w:date="2016-02-26T10:06:00Z"/>
              <w:rFonts w:ascii="Verdana" w:hAnsi="Verdana"/>
              <w:b/>
              <w:noProof/>
              <w:color w:val="4D4D4D"/>
              <w:sz w:val="16"/>
              <w:szCs w:val="16"/>
            </w:rPr>
          </w:pPr>
          <w:del w:id="438" w:author="Sony Vaio" w:date="2016-02-26T10:06:00Z">
            <w:r w:rsidDel="0026716E">
              <w:rPr>
                <w:rFonts w:ascii="Verdana" w:hAnsi="Verdana"/>
                <w:b/>
                <w:noProof/>
                <w:color w:val="4D4D4D"/>
                <w:sz w:val="16"/>
                <w:szCs w:val="16"/>
                <w:lang w:eastAsia="ja-JP"/>
                <w:rPrChange w:id="439" w:author="Unknown">
                  <w:rPr>
                    <w:noProof/>
                    <w:lang w:eastAsia="ja-JP"/>
                  </w:rPr>
                </w:rPrChange>
              </w:rPr>
              <w:drawing>
                <wp:inline distT="0" distB="0" distL="0" distR="0">
                  <wp:extent cx="933450" cy="43417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yperlogy_CMYK.emf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552" cy="43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  <w:tc>
        <w:tcPr>
          <w:tcW w:w="7904" w:type="dxa"/>
          <w:shd w:val="clear" w:color="auto" w:fill="auto"/>
          <w:vAlign w:val="bottom"/>
        </w:tcPr>
        <w:p w:rsidR="00D01903" w:rsidRPr="00B429AB" w:rsidDel="0026716E" w:rsidRDefault="00D01903" w:rsidP="00DE7909">
          <w:pPr>
            <w:pStyle w:val="CommonHeader"/>
            <w:spacing w:after="200" w:line="240" w:lineRule="auto"/>
            <w:ind w:right="0" w:firstLine="0"/>
            <w:jc w:val="left"/>
            <w:rPr>
              <w:del w:id="440" w:author="Sony Vaio" w:date="2016-02-26T10:06:00Z"/>
              <w:rFonts w:ascii="Verdana" w:hAnsi="Verdana"/>
              <w:b/>
              <w:noProof/>
              <w:color w:val="A6A6A6" w:themeColor="background1" w:themeShade="A6"/>
              <w:sz w:val="16"/>
              <w:szCs w:val="16"/>
            </w:rPr>
          </w:pPr>
          <w:del w:id="441" w:author="Sony Vaio" w:date="2016-02-26T10:06:00Z">
            <w:r w:rsidDel="0026716E">
              <w:rPr>
                <w:rFonts w:ascii="Verdana" w:hAnsi="Verdana"/>
                <w:b/>
                <w:noProof/>
                <w:color w:val="0066B3"/>
                <w:sz w:val="18"/>
                <w:szCs w:val="18"/>
                <w:lang w:val="en-US" w:eastAsia="en-US"/>
              </w:rPr>
              <w:delText>MobiCard Database Configuration Profile</w:delText>
            </w:r>
          </w:del>
        </w:p>
      </w:tc>
    </w:tr>
  </w:tbl>
  <w:p w:rsidR="00D01903" w:rsidRPr="003F0875" w:rsidRDefault="00D01903" w:rsidP="003F0875">
    <w:pPr>
      <w:pStyle w:val="Header"/>
      <w:ind w:firstLine="0"/>
      <w:rPr>
        <w:color w:val="8DB3E2" w:themeColor="text2" w:themeTint="66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C2A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">
    <w:nsid w:val="04A1467B"/>
    <w:multiLevelType w:val="multilevel"/>
    <w:tmpl w:val="3A5414D2"/>
    <w:lvl w:ilvl="0">
      <w:start w:val="1"/>
      <w:numFmt w:val="bullet"/>
      <w:lvlText w:val="-"/>
      <w:lvlJc w:val="left"/>
      <w:pPr>
        <w:ind w:left="1077" w:hanging="36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1815" w:hanging="368"/>
      </w:pPr>
      <w:rPr>
        <w:rFonts w:ascii="Wingdings" w:hAnsi="Wingdings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">
    <w:nsid w:val="06A50652"/>
    <w:multiLevelType w:val="hybridMultilevel"/>
    <w:tmpl w:val="668ECD4E"/>
    <w:lvl w:ilvl="0" w:tplc="572ED35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0486C"/>
    <w:multiLevelType w:val="hybridMultilevel"/>
    <w:tmpl w:val="C33C6918"/>
    <w:lvl w:ilvl="0" w:tplc="1CE27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6E76B9"/>
    <w:multiLevelType w:val="multilevel"/>
    <w:tmpl w:val="D18098E6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B9348C3"/>
    <w:multiLevelType w:val="multilevel"/>
    <w:tmpl w:val="FFB20882"/>
    <w:lvl w:ilvl="0">
      <w:start w:val="1"/>
      <w:numFmt w:val="bullet"/>
      <w:lvlText w:val=""/>
      <w:lvlJc w:val="left"/>
      <w:pPr>
        <w:ind w:left="368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737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106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1475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1844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213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82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51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320" w:hanging="368"/>
      </w:pPr>
      <w:rPr>
        <w:rFonts w:ascii="Wingdings" w:hAnsi="Wingdings" w:hint="default"/>
      </w:rPr>
    </w:lvl>
  </w:abstractNum>
  <w:abstractNum w:abstractNumId="6">
    <w:nsid w:val="178F0661"/>
    <w:multiLevelType w:val="hybridMultilevel"/>
    <w:tmpl w:val="D278EC8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1CDD79EF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8">
    <w:nsid w:val="26B824EF"/>
    <w:multiLevelType w:val="hybridMultilevel"/>
    <w:tmpl w:val="3B22D7EE"/>
    <w:lvl w:ilvl="0" w:tplc="268E5EC6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301269A7"/>
    <w:multiLevelType w:val="hybridMultilevel"/>
    <w:tmpl w:val="0A4A11AA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2C32712"/>
    <w:multiLevelType w:val="hybridMultilevel"/>
    <w:tmpl w:val="45ECDF6E"/>
    <w:lvl w:ilvl="0" w:tplc="EA02D3A4">
      <w:numFmt w:val="bullet"/>
      <w:lvlText w:val="-"/>
      <w:lvlJc w:val="left"/>
      <w:pPr>
        <w:ind w:left="1276" w:hanging="284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1">
    <w:nsid w:val="360651A2"/>
    <w:multiLevelType w:val="hybridMultilevel"/>
    <w:tmpl w:val="E5B60B66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2">
    <w:nsid w:val="3F47423A"/>
    <w:multiLevelType w:val="hybridMultilevel"/>
    <w:tmpl w:val="F9A283C6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FC23E97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4">
    <w:nsid w:val="43BB272E"/>
    <w:multiLevelType w:val="hybridMultilevel"/>
    <w:tmpl w:val="B358D89C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5">
    <w:nsid w:val="44DD16C8"/>
    <w:multiLevelType w:val="hybridMultilevel"/>
    <w:tmpl w:val="F2729F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D25A2"/>
    <w:multiLevelType w:val="hybridMultilevel"/>
    <w:tmpl w:val="FB2EB9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004F1F"/>
    <w:multiLevelType w:val="hybridMultilevel"/>
    <w:tmpl w:val="BF4C5384"/>
    <w:lvl w:ilvl="0" w:tplc="B44C5BB0">
      <w:start w:val="1"/>
      <w:numFmt w:val="bullet"/>
      <w:lvlText w:val=""/>
      <w:lvlJc w:val="left"/>
      <w:pPr>
        <w:ind w:left="1276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8">
    <w:nsid w:val="4C36026F"/>
    <w:multiLevelType w:val="hybridMultilevel"/>
    <w:tmpl w:val="F7CA84B2"/>
    <w:lvl w:ilvl="0" w:tplc="59ACAF6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EC0602"/>
    <w:multiLevelType w:val="hybridMultilevel"/>
    <w:tmpl w:val="3CB2CAE8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35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55E2785C"/>
    <w:multiLevelType w:val="multilevel"/>
    <w:tmpl w:val="BD7A8B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8F506D0"/>
    <w:multiLevelType w:val="hybridMultilevel"/>
    <w:tmpl w:val="F556ADF2"/>
    <w:lvl w:ilvl="0" w:tplc="8364054C">
      <w:numFmt w:val="bullet"/>
      <w:lvlText w:val="-"/>
      <w:lvlJc w:val="left"/>
      <w:pPr>
        <w:ind w:left="425" w:firstLine="709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C656AAF"/>
    <w:multiLevelType w:val="hybridMultilevel"/>
    <w:tmpl w:val="102007A4"/>
    <w:lvl w:ilvl="0" w:tplc="95961558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DCF060A"/>
    <w:multiLevelType w:val="hybridMultilevel"/>
    <w:tmpl w:val="DD0A6462"/>
    <w:lvl w:ilvl="0" w:tplc="12AEECEC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3E7228"/>
    <w:multiLevelType w:val="hybridMultilevel"/>
    <w:tmpl w:val="4212FAEE"/>
    <w:lvl w:ilvl="0" w:tplc="4E06CCF4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F0606"/>
    <w:multiLevelType w:val="hybridMultilevel"/>
    <w:tmpl w:val="A02E98C6"/>
    <w:lvl w:ilvl="0" w:tplc="51EC1B0A">
      <w:start w:val="1"/>
      <w:numFmt w:val="bullet"/>
      <w:lvlText w:val=""/>
      <w:lvlJc w:val="left"/>
      <w:pPr>
        <w:ind w:left="992" w:hanging="283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6A6F6271"/>
    <w:multiLevelType w:val="hybridMultilevel"/>
    <w:tmpl w:val="944A4BC4"/>
    <w:lvl w:ilvl="0" w:tplc="B44C5BB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C140C11"/>
    <w:multiLevelType w:val="multilevel"/>
    <w:tmpl w:val="FFB20882"/>
    <w:lvl w:ilvl="0">
      <w:start w:val="1"/>
      <w:numFmt w:val="bullet"/>
      <w:lvlText w:val=""/>
      <w:lvlJc w:val="left"/>
      <w:pPr>
        <w:ind w:left="736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105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474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1843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212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81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50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19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88" w:hanging="368"/>
      </w:pPr>
      <w:rPr>
        <w:rFonts w:ascii="Wingdings" w:hAnsi="Wingdings" w:hint="default"/>
      </w:rPr>
    </w:lvl>
  </w:abstractNum>
  <w:abstractNum w:abstractNumId="28">
    <w:nsid w:val="6C6959C4"/>
    <w:multiLevelType w:val="multilevel"/>
    <w:tmpl w:val="0D18CFC0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985" w:hanging="4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D7567A8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30">
    <w:nsid w:val="74F36D06"/>
    <w:multiLevelType w:val="hybridMultilevel"/>
    <w:tmpl w:val="6CB84F36"/>
    <w:lvl w:ilvl="0" w:tplc="BB6A5DE4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67AA7"/>
    <w:multiLevelType w:val="multilevel"/>
    <w:tmpl w:val="93E41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9BD2A80"/>
    <w:multiLevelType w:val="hybridMultilevel"/>
    <w:tmpl w:val="D122866C"/>
    <w:lvl w:ilvl="0" w:tplc="EA02D3A4">
      <w:numFmt w:val="bullet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>
    <w:nsid w:val="7A195E4A"/>
    <w:multiLevelType w:val="hybridMultilevel"/>
    <w:tmpl w:val="421803EC"/>
    <w:lvl w:ilvl="0" w:tplc="15CCB1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E42CE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35">
    <w:nsid w:val="7ECE06D7"/>
    <w:multiLevelType w:val="hybridMultilevel"/>
    <w:tmpl w:val="514ADF06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6"/>
  </w:num>
  <w:num w:numId="5">
    <w:abstractNumId w:val="6"/>
  </w:num>
  <w:num w:numId="6">
    <w:abstractNumId w:val="32"/>
  </w:num>
  <w:num w:numId="7">
    <w:abstractNumId w:val="9"/>
  </w:num>
  <w:num w:numId="8">
    <w:abstractNumId w:val="23"/>
  </w:num>
  <w:num w:numId="9">
    <w:abstractNumId w:val="21"/>
  </w:num>
  <w:num w:numId="10">
    <w:abstractNumId w:val="12"/>
  </w:num>
  <w:num w:numId="11">
    <w:abstractNumId w:val="35"/>
  </w:num>
  <w:num w:numId="12">
    <w:abstractNumId w:val="19"/>
  </w:num>
  <w:num w:numId="13">
    <w:abstractNumId w:val="26"/>
  </w:num>
  <w:num w:numId="14">
    <w:abstractNumId w:val="8"/>
  </w:num>
  <w:num w:numId="15">
    <w:abstractNumId w:val="18"/>
  </w:num>
  <w:num w:numId="16">
    <w:abstractNumId w:val="28"/>
  </w:num>
  <w:num w:numId="17">
    <w:abstractNumId w:val="25"/>
  </w:num>
  <w:num w:numId="18">
    <w:abstractNumId w:val="14"/>
  </w:num>
  <w:num w:numId="19">
    <w:abstractNumId w:val="11"/>
  </w:num>
  <w:num w:numId="20">
    <w:abstractNumId w:val="17"/>
  </w:num>
  <w:num w:numId="21">
    <w:abstractNumId w:val="10"/>
  </w:num>
  <w:num w:numId="22">
    <w:abstractNumId w:val="24"/>
  </w:num>
  <w:num w:numId="23">
    <w:abstractNumId w:val="33"/>
  </w:num>
  <w:num w:numId="24">
    <w:abstractNumId w:val="13"/>
  </w:num>
  <w:num w:numId="25">
    <w:abstractNumId w:val="7"/>
  </w:num>
  <w:num w:numId="26">
    <w:abstractNumId w:val="29"/>
  </w:num>
  <w:num w:numId="27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4"/>
  </w:num>
  <w:num w:numId="29">
    <w:abstractNumId w:val="1"/>
  </w:num>
  <w:num w:numId="30">
    <w:abstractNumId w:val="3"/>
  </w:num>
  <w:num w:numId="31">
    <w:abstractNumId w:val="27"/>
  </w:num>
  <w:num w:numId="32">
    <w:abstractNumId w:val="34"/>
  </w:num>
  <w:num w:numId="33">
    <w:abstractNumId w:val="0"/>
  </w:num>
  <w:num w:numId="34">
    <w:abstractNumId w:val="5"/>
  </w:num>
  <w:num w:numId="35">
    <w:abstractNumId w:val="22"/>
  </w:num>
  <w:num w:numId="36">
    <w:abstractNumId w:val="15"/>
  </w:num>
  <w:num w:numId="37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y Vaio">
    <w15:presenceInfo w15:providerId="None" w15:userId="Sony Va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8A"/>
    <w:rsid w:val="00023A31"/>
    <w:rsid w:val="00024758"/>
    <w:rsid w:val="00036DEA"/>
    <w:rsid w:val="00047E25"/>
    <w:rsid w:val="00056594"/>
    <w:rsid w:val="00080611"/>
    <w:rsid w:val="0008501D"/>
    <w:rsid w:val="0009275A"/>
    <w:rsid w:val="000A0B4E"/>
    <w:rsid w:val="000A1351"/>
    <w:rsid w:val="000A5525"/>
    <w:rsid w:val="000B4B71"/>
    <w:rsid w:val="000C3516"/>
    <w:rsid w:val="000D0C1F"/>
    <w:rsid w:val="000D378A"/>
    <w:rsid w:val="000E2F37"/>
    <w:rsid w:val="000F18A9"/>
    <w:rsid w:val="00100EB9"/>
    <w:rsid w:val="001061B4"/>
    <w:rsid w:val="0014292D"/>
    <w:rsid w:val="00143ACF"/>
    <w:rsid w:val="00146406"/>
    <w:rsid w:val="0015193C"/>
    <w:rsid w:val="00171C6C"/>
    <w:rsid w:val="00176283"/>
    <w:rsid w:val="00193C52"/>
    <w:rsid w:val="001A5288"/>
    <w:rsid w:val="001A6D96"/>
    <w:rsid w:val="001B7533"/>
    <w:rsid w:val="001D547D"/>
    <w:rsid w:val="001E58B8"/>
    <w:rsid w:val="001F206D"/>
    <w:rsid w:val="00200C33"/>
    <w:rsid w:val="002028C8"/>
    <w:rsid w:val="00212606"/>
    <w:rsid w:val="002276F1"/>
    <w:rsid w:val="00265B4B"/>
    <w:rsid w:val="0026716E"/>
    <w:rsid w:val="0028418C"/>
    <w:rsid w:val="00287DE4"/>
    <w:rsid w:val="00290786"/>
    <w:rsid w:val="002A5305"/>
    <w:rsid w:val="002A5E71"/>
    <w:rsid w:val="002B4770"/>
    <w:rsid w:val="002D0F19"/>
    <w:rsid w:val="002E7713"/>
    <w:rsid w:val="002F1CF2"/>
    <w:rsid w:val="002F1FC8"/>
    <w:rsid w:val="003136E4"/>
    <w:rsid w:val="00334EC9"/>
    <w:rsid w:val="00335174"/>
    <w:rsid w:val="0033621D"/>
    <w:rsid w:val="00352CDB"/>
    <w:rsid w:val="0036079D"/>
    <w:rsid w:val="00373502"/>
    <w:rsid w:val="00380F59"/>
    <w:rsid w:val="003B5CBC"/>
    <w:rsid w:val="003C6C20"/>
    <w:rsid w:val="003E5003"/>
    <w:rsid w:val="003F0875"/>
    <w:rsid w:val="00403032"/>
    <w:rsid w:val="004072E3"/>
    <w:rsid w:val="0041165B"/>
    <w:rsid w:val="00417FD2"/>
    <w:rsid w:val="00452D85"/>
    <w:rsid w:val="00455C47"/>
    <w:rsid w:val="0046624E"/>
    <w:rsid w:val="00477795"/>
    <w:rsid w:val="00480FA5"/>
    <w:rsid w:val="004977C9"/>
    <w:rsid w:val="004A095A"/>
    <w:rsid w:val="004A2A3A"/>
    <w:rsid w:val="004A72BE"/>
    <w:rsid w:val="004C4133"/>
    <w:rsid w:val="004C5024"/>
    <w:rsid w:val="004E2772"/>
    <w:rsid w:val="0051607C"/>
    <w:rsid w:val="00525171"/>
    <w:rsid w:val="00527695"/>
    <w:rsid w:val="005411C0"/>
    <w:rsid w:val="00555D27"/>
    <w:rsid w:val="00575E42"/>
    <w:rsid w:val="00581968"/>
    <w:rsid w:val="005A45E3"/>
    <w:rsid w:val="005A46B3"/>
    <w:rsid w:val="005A616D"/>
    <w:rsid w:val="005B07C2"/>
    <w:rsid w:val="005B3AAC"/>
    <w:rsid w:val="005D3380"/>
    <w:rsid w:val="005E37EE"/>
    <w:rsid w:val="00604497"/>
    <w:rsid w:val="00606DA9"/>
    <w:rsid w:val="00634DD8"/>
    <w:rsid w:val="006611FB"/>
    <w:rsid w:val="0066519F"/>
    <w:rsid w:val="00687C4E"/>
    <w:rsid w:val="006B338B"/>
    <w:rsid w:val="006C5572"/>
    <w:rsid w:val="006D3B1F"/>
    <w:rsid w:val="006D7BDE"/>
    <w:rsid w:val="006E4A98"/>
    <w:rsid w:val="006F0526"/>
    <w:rsid w:val="006F5849"/>
    <w:rsid w:val="007023DC"/>
    <w:rsid w:val="00702D64"/>
    <w:rsid w:val="00715248"/>
    <w:rsid w:val="00721086"/>
    <w:rsid w:val="0072411A"/>
    <w:rsid w:val="00743879"/>
    <w:rsid w:val="007736CF"/>
    <w:rsid w:val="00782132"/>
    <w:rsid w:val="00787D02"/>
    <w:rsid w:val="00793812"/>
    <w:rsid w:val="00794DAF"/>
    <w:rsid w:val="007A6D08"/>
    <w:rsid w:val="007B35BC"/>
    <w:rsid w:val="007E2B80"/>
    <w:rsid w:val="007F2601"/>
    <w:rsid w:val="00804B6B"/>
    <w:rsid w:val="008061D3"/>
    <w:rsid w:val="00806408"/>
    <w:rsid w:val="0084040C"/>
    <w:rsid w:val="008637FE"/>
    <w:rsid w:val="00863FD4"/>
    <w:rsid w:val="008700E9"/>
    <w:rsid w:val="00870795"/>
    <w:rsid w:val="00885EC1"/>
    <w:rsid w:val="008D54CE"/>
    <w:rsid w:val="008E3521"/>
    <w:rsid w:val="008F75EB"/>
    <w:rsid w:val="00901604"/>
    <w:rsid w:val="00902789"/>
    <w:rsid w:val="0092106C"/>
    <w:rsid w:val="0093064C"/>
    <w:rsid w:val="009502C9"/>
    <w:rsid w:val="009A63D7"/>
    <w:rsid w:val="009C5C9E"/>
    <w:rsid w:val="009D2087"/>
    <w:rsid w:val="009D5FA7"/>
    <w:rsid w:val="009E037F"/>
    <w:rsid w:val="009E4682"/>
    <w:rsid w:val="009F2092"/>
    <w:rsid w:val="009F6DE6"/>
    <w:rsid w:val="00A10267"/>
    <w:rsid w:val="00A304C3"/>
    <w:rsid w:val="00A34015"/>
    <w:rsid w:val="00A36745"/>
    <w:rsid w:val="00A4733C"/>
    <w:rsid w:val="00A64CCD"/>
    <w:rsid w:val="00A66991"/>
    <w:rsid w:val="00A71E04"/>
    <w:rsid w:val="00A924E5"/>
    <w:rsid w:val="00AA70D5"/>
    <w:rsid w:val="00AC41C9"/>
    <w:rsid w:val="00AD7014"/>
    <w:rsid w:val="00AE4A70"/>
    <w:rsid w:val="00AF010F"/>
    <w:rsid w:val="00B200DE"/>
    <w:rsid w:val="00B242FE"/>
    <w:rsid w:val="00B25FC7"/>
    <w:rsid w:val="00B32EBD"/>
    <w:rsid w:val="00B344C6"/>
    <w:rsid w:val="00B35892"/>
    <w:rsid w:val="00B36EC0"/>
    <w:rsid w:val="00B429AB"/>
    <w:rsid w:val="00B4379B"/>
    <w:rsid w:val="00B46122"/>
    <w:rsid w:val="00B92E30"/>
    <w:rsid w:val="00BA5CDC"/>
    <w:rsid w:val="00BB129E"/>
    <w:rsid w:val="00BC5ACF"/>
    <w:rsid w:val="00BC7767"/>
    <w:rsid w:val="00BD1D5C"/>
    <w:rsid w:val="00BD562F"/>
    <w:rsid w:val="00C16276"/>
    <w:rsid w:val="00C206F5"/>
    <w:rsid w:val="00C651FE"/>
    <w:rsid w:val="00C82F46"/>
    <w:rsid w:val="00C839BC"/>
    <w:rsid w:val="00C85197"/>
    <w:rsid w:val="00C96009"/>
    <w:rsid w:val="00CA0114"/>
    <w:rsid w:val="00CB333B"/>
    <w:rsid w:val="00CB43D0"/>
    <w:rsid w:val="00CB4562"/>
    <w:rsid w:val="00CE227D"/>
    <w:rsid w:val="00CE299E"/>
    <w:rsid w:val="00D01903"/>
    <w:rsid w:val="00D11CC9"/>
    <w:rsid w:val="00D2329D"/>
    <w:rsid w:val="00D525CC"/>
    <w:rsid w:val="00D55341"/>
    <w:rsid w:val="00D5545D"/>
    <w:rsid w:val="00D7479F"/>
    <w:rsid w:val="00D775E5"/>
    <w:rsid w:val="00D911F2"/>
    <w:rsid w:val="00D95E60"/>
    <w:rsid w:val="00DA5DC2"/>
    <w:rsid w:val="00DA7D42"/>
    <w:rsid w:val="00DC1099"/>
    <w:rsid w:val="00DE7909"/>
    <w:rsid w:val="00DF5FF5"/>
    <w:rsid w:val="00E11493"/>
    <w:rsid w:val="00E15DFF"/>
    <w:rsid w:val="00E24F5F"/>
    <w:rsid w:val="00E254E6"/>
    <w:rsid w:val="00E340DC"/>
    <w:rsid w:val="00E467F1"/>
    <w:rsid w:val="00E52259"/>
    <w:rsid w:val="00E810DC"/>
    <w:rsid w:val="00E83C5F"/>
    <w:rsid w:val="00E86B8B"/>
    <w:rsid w:val="00E91599"/>
    <w:rsid w:val="00E96920"/>
    <w:rsid w:val="00EE6F29"/>
    <w:rsid w:val="00EE7D96"/>
    <w:rsid w:val="00EF3D35"/>
    <w:rsid w:val="00F15CBD"/>
    <w:rsid w:val="00F30FE2"/>
    <w:rsid w:val="00F32F54"/>
    <w:rsid w:val="00F34BD4"/>
    <w:rsid w:val="00F35A75"/>
    <w:rsid w:val="00F35E3D"/>
    <w:rsid w:val="00F5101F"/>
    <w:rsid w:val="00F51CB7"/>
    <w:rsid w:val="00F74A4F"/>
    <w:rsid w:val="00F805FB"/>
    <w:rsid w:val="00F85121"/>
    <w:rsid w:val="00F904D0"/>
    <w:rsid w:val="00FA0262"/>
    <w:rsid w:val="00FB58FC"/>
    <w:rsid w:val="00FC6065"/>
    <w:rsid w:val="00FD3610"/>
    <w:rsid w:val="00FD7E25"/>
    <w:rsid w:val="00FE5819"/>
    <w:rsid w:val="00FE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7B89D-EAC1-410C-95A0-04283F52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01"/>
    <w:pPr>
      <w:tabs>
        <w:tab w:val="left" w:pos="709"/>
      </w:tabs>
      <w:spacing w:after="120"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E25"/>
    <w:pPr>
      <w:keepNext/>
      <w:keepLines/>
      <w:numPr>
        <w:numId w:val="28"/>
      </w:numPr>
      <w:spacing w:before="24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7E25"/>
    <w:pPr>
      <w:keepNext/>
      <w:keepLines/>
      <w:numPr>
        <w:ilvl w:val="1"/>
        <w:numId w:val="28"/>
      </w:numPr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E25"/>
    <w:pPr>
      <w:keepNext/>
      <w:keepLines/>
      <w:numPr>
        <w:ilvl w:val="2"/>
        <w:numId w:val="28"/>
      </w:numPr>
      <w:spacing w:before="240"/>
      <w:jc w:val="left"/>
      <w:outlineLvl w:val="2"/>
    </w:pPr>
    <w:rPr>
      <w:rFonts w:ascii="Tahoma" w:eastAsia="Times New Roman" w:hAnsi="Tahoma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7E25"/>
    <w:pPr>
      <w:keepNext/>
      <w:keepLines/>
      <w:numPr>
        <w:ilvl w:val="3"/>
        <w:numId w:val="28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47E25"/>
    <w:pPr>
      <w:keepNext/>
      <w:keepLines/>
      <w:spacing w:before="120"/>
      <w:ind w:firstLine="0"/>
      <w:jc w:val="left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68"/>
    <w:pPr>
      <w:keepNext/>
      <w:keepLines/>
      <w:numPr>
        <w:ilvl w:val="5"/>
        <w:numId w:val="28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68"/>
    <w:pPr>
      <w:keepNext/>
      <w:keepLines/>
      <w:numPr>
        <w:ilvl w:val="6"/>
        <w:numId w:val="28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68"/>
    <w:pPr>
      <w:keepNext/>
      <w:keepLines/>
      <w:numPr>
        <w:ilvl w:val="7"/>
        <w:numId w:val="2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68"/>
    <w:pPr>
      <w:keepNext/>
      <w:keepLines/>
      <w:numPr>
        <w:ilvl w:val="8"/>
        <w:numId w:val="2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7E25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E25"/>
    <w:rPr>
      <w:rFonts w:ascii="Tahoma" w:eastAsia="Times New Roman" w:hAnsi="Taho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E25"/>
    <w:rPr>
      <w:rFonts w:ascii="Tahoma" w:eastAsia="Times New Roman" w:hAnsi="Tahoma"/>
      <w:b/>
      <w:bCs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47E25"/>
    <w:rPr>
      <w:rFonts w:ascii="Tahoma" w:eastAsia="Times New Roman" w:hAnsi="Tahoma"/>
      <w:b/>
      <w:bCs/>
      <w:i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47E25"/>
    <w:rPr>
      <w:rFonts w:ascii="Times New Roman" w:eastAsia="Times New Roman" w:hAnsi="Times New Roman"/>
      <w:b/>
      <w:sz w:val="26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68"/>
    <w:rPr>
      <w:rFonts w:ascii="Cambria" w:eastAsia="Times New Roman" w:hAnsi="Cambria"/>
      <w:i/>
      <w:iCs/>
      <w:color w:val="243F60"/>
      <w:sz w:val="2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68"/>
    <w:rPr>
      <w:rFonts w:ascii="Cambria" w:eastAsia="Times New Roman" w:hAnsi="Cambria"/>
      <w:i/>
      <w:iCs/>
      <w:color w:val="404040"/>
      <w:sz w:val="2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68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68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5659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F010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2C9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C9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7E25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6D9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D85"/>
    <w:pPr>
      <w:tabs>
        <w:tab w:val="clear" w:pos="709"/>
        <w:tab w:val="left" w:pos="880"/>
        <w:tab w:val="right" w:leader="dot" w:pos="9072"/>
      </w:tabs>
      <w:spacing w:after="60"/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452D85"/>
    <w:pPr>
      <w:tabs>
        <w:tab w:val="clear" w:pos="709"/>
        <w:tab w:val="left" w:pos="1320"/>
        <w:tab w:val="right" w:leader="dot" w:pos="9072"/>
      </w:tabs>
      <w:spacing w:after="60"/>
      <w:ind w:left="261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B429AB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B429AB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CE227D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 Bold" w:hAnsi="Times New Roman Bold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E22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227D"/>
    <w:rPr>
      <w:i/>
      <w:iCs/>
      <w:color w:val="000000" w:themeColor="text1"/>
    </w:rPr>
  </w:style>
  <w:style w:type="character" w:styleId="HTMLCode">
    <w:name w:val="HTML Code"/>
    <w:basedOn w:val="DefaultParagraphFont"/>
    <w:uiPriority w:val="99"/>
    <w:semiHidden/>
    <w:unhideWhenUsed/>
    <w:rsid w:val="002E77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E04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E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CCD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codeinlineitalic">
    <w:name w:val="codeinlineitalic"/>
    <w:basedOn w:val="DefaultParagraphFont"/>
    <w:rsid w:val="00A64CCD"/>
  </w:style>
  <w:style w:type="character" w:styleId="Strong">
    <w:name w:val="Strong"/>
    <w:basedOn w:val="DefaultParagraphFont"/>
    <w:uiPriority w:val="22"/>
    <w:qFormat/>
    <w:rsid w:val="00F805FB"/>
    <w:rPr>
      <w:b/>
      <w:bCs/>
    </w:rPr>
  </w:style>
  <w:style w:type="character" w:customStyle="1" w:styleId="apple-converted-space">
    <w:name w:val="apple-converted-space"/>
    <w:basedOn w:val="DefaultParagraphFont"/>
    <w:rsid w:val="00F8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\AppData\Roaming\Microsoft\Templates\00-hyperlogy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A163BDB16E4467B7951C64547E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F341-7A67-46B5-89EA-995281FCC17B}"/>
      </w:docPartPr>
      <w:docPartBody>
        <w:p w:rsidR="00CC39B6" w:rsidRDefault="00523481">
          <w:pPr>
            <w:pStyle w:val="2AA163BDB16E4467B7951C64547E24F9"/>
            <w:rPr>
              <w:rFonts w:hint="eastAsia"/>
            </w:rPr>
          </w:pPr>
          <w:r w:rsidRPr="0021669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3481"/>
    <w:rsid w:val="00020193"/>
    <w:rsid w:val="001B0C78"/>
    <w:rsid w:val="00207A41"/>
    <w:rsid w:val="00214E13"/>
    <w:rsid w:val="002F08DD"/>
    <w:rsid w:val="00341557"/>
    <w:rsid w:val="00520AB1"/>
    <w:rsid w:val="00523481"/>
    <w:rsid w:val="005B3A96"/>
    <w:rsid w:val="006E085B"/>
    <w:rsid w:val="009265E2"/>
    <w:rsid w:val="00B312B0"/>
    <w:rsid w:val="00B5216A"/>
    <w:rsid w:val="00C52B04"/>
    <w:rsid w:val="00CC39B6"/>
    <w:rsid w:val="00D25651"/>
    <w:rsid w:val="00D61783"/>
    <w:rsid w:val="00D77E9E"/>
    <w:rsid w:val="00DA676B"/>
    <w:rsid w:val="00E40089"/>
    <w:rsid w:val="00E750C4"/>
    <w:rsid w:val="00EF3464"/>
    <w:rsid w:val="00F628D9"/>
    <w:rsid w:val="00F833CA"/>
    <w:rsid w:val="00F85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5E2"/>
    <w:rPr>
      <w:color w:val="808080"/>
    </w:rPr>
  </w:style>
  <w:style w:type="paragraph" w:customStyle="1" w:styleId="2AA163BDB16E4467B7951C64547E24F9">
    <w:name w:val="2AA163BDB16E4467B7951C64547E24F9"/>
    <w:rsid w:val="00B5216A"/>
  </w:style>
  <w:style w:type="paragraph" w:customStyle="1" w:styleId="9897E1DB438844EA88BCF0587E2E2E4F">
    <w:name w:val="9897E1DB438844EA88BCF0587E2E2E4F"/>
    <w:rsid w:val="00B5216A"/>
  </w:style>
  <w:style w:type="paragraph" w:customStyle="1" w:styleId="66CCD373CB8C4FE3927314FF1B60A269">
    <w:name w:val="66CCD373CB8C4FE3927314FF1B60A269"/>
    <w:rsid w:val="00B5216A"/>
  </w:style>
  <w:style w:type="paragraph" w:customStyle="1" w:styleId="B61E27095D264D39BA2741959E252C22">
    <w:name w:val="B61E27095D264D39BA2741959E252C22"/>
    <w:rsid w:val="00B5216A"/>
  </w:style>
  <w:style w:type="paragraph" w:customStyle="1" w:styleId="93B7E9585F4441EEB4F79565CC50F1C3">
    <w:name w:val="93B7E9585F4441EEB4F79565CC50F1C3"/>
    <w:rsid w:val="00B5216A"/>
  </w:style>
  <w:style w:type="paragraph" w:customStyle="1" w:styleId="5CE60C558875417098D2F56567A99F50">
    <w:name w:val="5CE60C558875417098D2F56567A99F50"/>
    <w:rsid w:val="00B52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46297-EEAF-4087-BD5F-257828F4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00-hyperlogy-document.dotx</Template>
  <TotalTime>4</TotalTime>
  <Pages>20</Pages>
  <Words>2976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19901</CharactersWithSpaces>
  <SharedDoc>false</SharedDoc>
  <HLinks>
    <vt:vector size="24" baseType="variant"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_Toc235076485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_Toc235076484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_Toc235076483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_Toc235076482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Hyperlogy</dc:creator>
  <cp:lastModifiedBy>Sony Vaio</cp:lastModifiedBy>
  <cp:revision>6</cp:revision>
  <cp:lastPrinted>2012-06-02T04:57:00Z</cp:lastPrinted>
  <dcterms:created xsi:type="dcterms:W3CDTF">2012-08-30T09:54:00Z</dcterms:created>
  <dcterms:modified xsi:type="dcterms:W3CDTF">2016-02-26T03:21:00Z</dcterms:modified>
</cp:coreProperties>
</file>