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CA6" w:rsidRDefault="00877FEF" w:rsidP="006251BC">
      <w:pPr>
        <w:pStyle w:val="Title"/>
        <w:jc w:val="both"/>
      </w:pPr>
      <w:r>
        <w:t>Remove Node from</w:t>
      </w:r>
      <w:r w:rsidR="00800CA6">
        <w:t xml:space="preserve"> </w:t>
      </w:r>
      <w:r w:rsidR="00160273">
        <w:t xml:space="preserve">Oracle </w:t>
      </w:r>
      <w:r w:rsidR="00800CA6">
        <w:t>Rac 11Gr2</w:t>
      </w:r>
    </w:p>
    <w:p w:rsidR="00877FEF" w:rsidRDefault="00877FEF" w:rsidP="00877FEF"/>
    <w:p w:rsidR="00877FEF" w:rsidRPr="00877FEF" w:rsidRDefault="00877FEF" w:rsidP="00877FEF">
      <w:pPr>
        <w:pStyle w:val="Heading1"/>
        <w:numPr>
          <w:ilvl w:val="0"/>
          <w:numId w:val="18"/>
        </w:numPr>
      </w:pPr>
      <w:r w:rsidRPr="00877FEF">
        <w:t>Remove Oracle Instance</w:t>
      </w:r>
    </w:p>
    <w:p w:rsidR="00877FEF" w:rsidRPr="00877FEF" w:rsidRDefault="00877FEF" w:rsidP="00877FEF">
      <w:pPr>
        <w:pStyle w:val="Heading2"/>
        <w:numPr>
          <w:ilvl w:val="0"/>
          <w:numId w:val="19"/>
        </w:numPr>
      </w:pPr>
      <w:bookmarkStart w:id="0" w:name="Remove_Instance_from_OEM_Database_Contro"/>
      <w:bookmarkEnd w:id="0"/>
      <w:r w:rsidRPr="00877FEF">
        <w:t>Remove Instance from OEM Database Control Monitoring</w:t>
      </w:r>
    </w:p>
    <w:p w:rsidR="00877FEF" w:rsidRDefault="00877FEF" w:rsidP="00877FEF">
      <w:pPr>
        <w:pStyle w:val="NormalWeb"/>
        <w:rPr>
          <w:rFonts w:ascii="Arial" w:hAnsi="Arial" w:cs="Arial"/>
          <w:color w:val="000000"/>
          <w:sz w:val="20"/>
          <w:szCs w:val="20"/>
        </w:rPr>
      </w:pPr>
      <w:r>
        <w:rPr>
          <w:rFonts w:ascii="Arial" w:hAnsi="Arial" w:cs="Arial"/>
          <w:color w:val="000000"/>
          <w:sz w:val="20"/>
          <w:szCs w:val="20"/>
        </w:rPr>
        <w:t>If Oracle Enterprise Manager (Database Control) is configured for the existing Oracle RAC, remove the instance from the DB Control cluster configuration before removing it from the cluster database.</w:t>
      </w:r>
    </w:p>
    <w:p w:rsidR="00877FEF" w:rsidRDefault="00877FEF" w:rsidP="00877FEF">
      <w:pPr>
        <w:pStyle w:val="NormalWeb"/>
        <w:rPr>
          <w:rFonts w:ascii="Arial" w:hAnsi="Arial" w:cs="Arial"/>
          <w:color w:val="000000"/>
          <w:sz w:val="20"/>
          <w:szCs w:val="20"/>
        </w:rPr>
      </w:pPr>
      <w:r>
        <w:rPr>
          <w:rFonts w:ascii="Arial" w:hAnsi="Arial" w:cs="Arial"/>
          <w:color w:val="000000"/>
          <w:sz w:val="20"/>
          <w:szCs w:val="20"/>
        </w:rPr>
        <w:t>The URL for this example is:</w:t>
      </w:r>
      <w:r>
        <w:rPr>
          <w:rStyle w:val="apple-converted-space"/>
          <w:rFonts w:ascii="Arial" w:hAnsi="Arial" w:cs="Arial"/>
          <w:color w:val="000000"/>
        </w:rPr>
        <w:t> </w:t>
      </w:r>
      <w:r>
        <w:rPr>
          <w:rStyle w:val="HTMLTypewriter"/>
          <w:color w:val="0000FF"/>
        </w:rPr>
        <w:t>https://racnode1.idevelopment.info:1158/em</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50"/>
      </w:tblGrid>
      <w:tr w:rsidR="00877FEF" w:rsidTr="00B96B4B">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877FEF" w:rsidRDefault="00877FEF">
            <w:pPr>
              <w:pStyle w:val="HTMLPreformatted"/>
            </w:pPr>
            <w:r>
              <w:t xml:space="preserve">[oracle@racnode1 ~]$ </w:t>
            </w:r>
            <w:r>
              <w:rPr>
                <w:b/>
                <w:bCs/>
              </w:rPr>
              <w:t>emca -displayConfig dbcontrol -cluster</w:t>
            </w:r>
          </w:p>
          <w:p w:rsidR="00877FEF" w:rsidRDefault="00877FEF">
            <w:pPr>
              <w:pStyle w:val="HTMLPreformatted"/>
            </w:pPr>
          </w:p>
          <w:p w:rsidR="00877FEF" w:rsidRDefault="00877FEF">
            <w:pPr>
              <w:pStyle w:val="HTMLPreformatted"/>
            </w:pPr>
            <w:r>
              <w:t>STARTED EMCA at May 4, 2012 12:42:12 PM</w:t>
            </w:r>
          </w:p>
          <w:p w:rsidR="00877FEF" w:rsidRDefault="00877FEF">
            <w:pPr>
              <w:pStyle w:val="HTMLPreformatted"/>
            </w:pPr>
            <w:r>
              <w:t>EM Configuration Assistant, Version 11.2.0.3.0 Production</w:t>
            </w:r>
          </w:p>
          <w:p w:rsidR="00877FEF" w:rsidRDefault="00877FEF">
            <w:pPr>
              <w:pStyle w:val="HTMLPreformatted"/>
            </w:pPr>
            <w:r>
              <w:t>Copyright (c) 2003, 2011, Oracle.  All rights reserved.</w:t>
            </w:r>
          </w:p>
          <w:p w:rsidR="00877FEF" w:rsidRDefault="00877FEF">
            <w:pPr>
              <w:pStyle w:val="HTMLPreformatted"/>
            </w:pPr>
          </w:p>
          <w:p w:rsidR="00877FEF" w:rsidRDefault="00877FEF">
            <w:pPr>
              <w:pStyle w:val="HTMLPreformatted"/>
            </w:pPr>
            <w:r>
              <w:t>Enter the following information:</w:t>
            </w:r>
          </w:p>
          <w:p w:rsidR="00877FEF" w:rsidRDefault="00877FEF">
            <w:pPr>
              <w:pStyle w:val="HTMLPreformatted"/>
            </w:pPr>
            <w:r>
              <w:t xml:space="preserve">Database unique name: </w:t>
            </w:r>
            <w:r>
              <w:rPr>
                <w:b/>
                <w:bCs/>
              </w:rPr>
              <w:t>racdb</w:t>
            </w:r>
          </w:p>
          <w:p w:rsidR="00877FEF" w:rsidRDefault="00877FEF">
            <w:pPr>
              <w:pStyle w:val="HTMLPreformatted"/>
            </w:pPr>
            <w:r>
              <w:t xml:space="preserve">Service name: </w:t>
            </w:r>
            <w:r>
              <w:rPr>
                <w:b/>
                <w:bCs/>
              </w:rPr>
              <w:t>racdb.idevelopment.info</w:t>
            </w:r>
          </w:p>
          <w:p w:rsidR="00877FEF" w:rsidRDefault="00877FEF">
            <w:pPr>
              <w:pStyle w:val="HTMLPreformatted"/>
            </w:pPr>
            <w:r>
              <w:t xml:space="preserve">Do you wish to continue? [yes(Y)/no(N)]: </w:t>
            </w:r>
            <w:r>
              <w:rPr>
                <w:b/>
                <w:bCs/>
              </w:rPr>
              <w:t>y</w:t>
            </w:r>
          </w:p>
          <w:p w:rsidR="00877FEF" w:rsidRDefault="00877FEF">
            <w:pPr>
              <w:pStyle w:val="HTMLPreformatted"/>
            </w:pPr>
            <w:r>
              <w:t>May 4, 2012 12:42:24 PM oracle.sysman.emcp.EMConfig perform</w:t>
            </w:r>
          </w:p>
          <w:p w:rsidR="00B96B4B" w:rsidRDefault="00877FEF">
            <w:pPr>
              <w:pStyle w:val="HTMLPreformatted"/>
            </w:pPr>
            <w:r>
              <w:t xml:space="preserve">INFO: This operation is being logged at </w:t>
            </w:r>
          </w:p>
          <w:p w:rsidR="00877FEF" w:rsidRDefault="00877FEF">
            <w:pPr>
              <w:pStyle w:val="HTMLPreformatted"/>
            </w:pPr>
            <w:r>
              <w:t>/u01/app/oracle/cfgtoollogs/emca/racdb/emca_2012_05_04_12_42_12.log.</w:t>
            </w:r>
          </w:p>
          <w:p w:rsidR="00877FEF" w:rsidRDefault="00877FEF">
            <w:pPr>
              <w:pStyle w:val="HTMLPreformatted"/>
            </w:pPr>
            <w:r>
              <w:t>May 4, 2012 12:42:27 PM oracle.sysman.emcp.EMDBPostConfig showClusterDBCAgentMessage</w:t>
            </w:r>
          </w:p>
          <w:p w:rsidR="00877FEF" w:rsidRDefault="00877FEF">
            <w:pPr>
              <w:pStyle w:val="HTMLPreformatted"/>
            </w:pPr>
            <w:r>
              <w:t>INFO:</w:t>
            </w:r>
          </w:p>
          <w:p w:rsidR="00877FEF" w:rsidRDefault="00877FEF">
            <w:pPr>
              <w:pStyle w:val="HTMLPreformatted"/>
            </w:pPr>
            <w:r>
              <w:t>****************  Current Configuration  ****************</w:t>
            </w:r>
          </w:p>
          <w:p w:rsidR="00877FEF" w:rsidRDefault="00877FEF">
            <w:pPr>
              <w:pStyle w:val="HTMLPreformatted"/>
            </w:pPr>
            <w:r>
              <w:t xml:space="preserve"> INSTANCE            NODE           DBCONTROL_UPLOAD_HOST</w:t>
            </w:r>
          </w:p>
          <w:p w:rsidR="00877FEF" w:rsidRDefault="00877FEF">
            <w:pPr>
              <w:pStyle w:val="HTMLPreformatted"/>
            </w:pPr>
            <w:r>
              <w:t>----------        ----------        ---------------------</w:t>
            </w:r>
          </w:p>
          <w:p w:rsidR="00877FEF" w:rsidRDefault="00877FEF">
            <w:pPr>
              <w:pStyle w:val="HTMLPreformatted"/>
            </w:pPr>
          </w:p>
          <w:p w:rsidR="00877FEF" w:rsidRDefault="00877FEF">
            <w:pPr>
              <w:pStyle w:val="HTMLPreformatted"/>
            </w:pPr>
            <w:r>
              <w:t>racdb             racnode1             racnode1.idevelopment.info</w:t>
            </w:r>
          </w:p>
          <w:p w:rsidR="00877FEF" w:rsidRDefault="00877FEF">
            <w:pPr>
              <w:pStyle w:val="HTMLPreformatted"/>
            </w:pPr>
            <w:r>
              <w:t>racdb             racnode2             racnode1.idevelopment.info</w:t>
            </w:r>
          </w:p>
          <w:p w:rsidR="00877FEF" w:rsidRDefault="00877FEF">
            <w:pPr>
              <w:pStyle w:val="HTMLPreformatted"/>
            </w:pPr>
            <w:r>
              <w:t>racdb             racnode3             racnode1.idevelopment.info</w:t>
            </w:r>
          </w:p>
          <w:p w:rsidR="00877FEF" w:rsidRDefault="00877FEF">
            <w:pPr>
              <w:pStyle w:val="HTMLPreformatted"/>
            </w:pPr>
          </w:p>
          <w:p w:rsidR="00877FEF" w:rsidRDefault="00877FEF">
            <w:pPr>
              <w:pStyle w:val="HTMLPreformatted"/>
            </w:pPr>
          </w:p>
          <w:p w:rsidR="00877FEF" w:rsidRDefault="00877FEF">
            <w:pPr>
              <w:pStyle w:val="HTMLPreformatted"/>
            </w:pPr>
            <w:r>
              <w:t>Enterprise Manager configuration completed successfully</w:t>
            </w:r>
          </w:p>
          <w:p w:rsidR="00877FEF" w:rsidRDefault="00877FEF">
            <w:pPr>
              <w:pStyle w:val="HTMLPreformatted"/>
            </w:pPr>
            <w:r>
              <w:t>FINISHED EMCA at May 4, 2012 12:42:27 PM</w:t>
            </w:r>
          </w:p>
          <w:p w:rsidR="00877FEF" w:rsidRDefault="00877FEF">
            <w:pPr>
              <w:pStyle w:val="HTMLPreformatted"/>
            </w:pPr>
          </w:p>
          <w:p w:rsidR="00877FEF" w:rsidRDefault="00877FEF">
            <w:pPr>
              <w:pStyle w:val="HTMLPreformatted"/>
            </w:pPr>
          </w:p>
          <w:p w:rsidR="00877FEF" w:rsidRDefault="00877FEF" w:rsidP="00877FEF">
            <w:pPr>
              <w:pStyle w:val="HTMLPreformatted"/>
            </w:pPr>
            <w:r>
              <w:t xml:space="preserve">[oracle@racnode1 ~]$ </w:t>
            </w:r>
            <w:r>
              <w:rPr>
                <w:b/>
                <w:bCs/>
              </w:rPr>
              <w:t>emca -deleteInst db</w:t>
            </w:r>
          </w:p>
          <w:p w:rsidR="00877FEF" w:rsidRDefault="00877FEF" w:rsidP="00877FEF">
            <w:pPr>
              <w:pStyle w:val="HTMLPreformatted"/>
            </w:pPr>
          </w:p>
          <w:p w:rsidR="00877FEF" w:rsidRDefault="00877FEF" w:rsidP="00877FEF">
            <w:pPr>
              <w:pStyle w:val="HTMLPreformatted"/>
            </w:pPr>
            <w:r>
              <w:t>STARTED EMCA at May 4, 2012 12:43:37 PM</w:t>
            </w:r>
          </w:p>
          <w:p w:rsidR="00877FEF" w:rsidRDefault="00877FEF" w:rsidP="00877FEF">
            <w:pPr>
              <w:pStyle w:val="HTMLPreformatted"/>
            </w:pPr>
            <w:r>
              <w:t>EM Configuration Assistant, Version 11.2.0.3.0 Production</w:t>
            </w:r>
          </w:p>
          <w:p w:rsidR="00877FEF" w:rsidRDefault="00877FEF" w:rsidP="00877FEF">
            <w:pPr>
              <w:pStyle w:val="HTMLPreformatted"/>
            </w:pPr>
            <w:r>
              <w:t>Copyright (c) 2003, 2011, Oracle.  All rights reserved.</w:t>
            </w:r>
          </w:p>
          <w:p w:rsidR="00877FEF" w:rsidRDefault="00877FEF" w:rsidP="00877FEF">
            <w:pPr>
              <w:pStyle w:val="HTMLPreformatted"/>
            </w:pPr>
          </w:p>
          <w:p w:rsidR="00877FEF" w:rsidRDefault="00877FEF" w:rsidP="00877FEF">
            <w:pPr>
              <w:pStyle w:val="HTMLPreformatted"/>
            </w:pPr>
            <w:r>
              <w:t>Enter the following information:</w:t>
            </w:r>
          </w:p>
          <w:p w:rsidR="00877FEF" w:rsidRDefault="00877FEF" w:rsidP="00877FEF">
            <w:pPr>
              <w:pStyle w:val="HTMLPreformatted"/>
            </w:pPr>
            <w:r>
              <w:t xml:space="preserve">Database unique name: </w:t>
            </w:r>
            <w:r>
              <w:rPr>
                <w:b/>
                <w:bCs/>
              </w:rPr>
              <w:t>racdb</w:t>
            </w:r>
          </w:p>
          <w:p w:rsidR="00877FEF" w:rsidRDefault="00877FEF" w:rsidP="00877FEF">
            <w:pPr>
              <w:pStyle w:val="HTMLPreformatted"/>
            </w:pPr>
            <w:r>
              <w:lastRenderedPageBreak/>
              <w:t xml:space="preserve">Service name: </w:t>
            </w:r>
            <w:r>
              <w:rPr>
                <w:b/>
                <w:bCs/>
              </w:rPr>
              <w:t>racdb.idevelopment.info</w:t>
            </w:r>
          </w:p>
          <w:p w:rsidR="00877FEF" w:rsidRDefault="00877FEF" w:rsidP="00877FEF">
            <w:pPr>
              <w:pStyle w:val="HTMLPreformatted"/>
            </w:pPr>
            <w:r>
              <w:t xml:space="preserve">Node name: </w:t>
            </w:r>
            <w:r>
              <w:rPr>
                <w:b/>
                <w:bCs/>
              </w:rPr>
              <w:t>racnode3</w:t>
            </w:r>
          </w:p>
          <w:p w:rsidR="00877FEF" w:rsidRDefault="00877FEF" w:rsidP="00877FEF">
            <w:pPr>
              <w:pStyle w:val="HTMLPreformatted"/>
            </w:pPr>
            <w:r>
              <w:t xml:space="preserve">Database SID: </w:t>
            </w:r>
            <w:r>
              <w:rPr>
                <w:b/>
                <w:bCs/>
              </w:rPr>
              <w:t>racdb3</w:t>
            </w:r>
          </w:p>
          <w:p w:rsidR="00877FEF" w:rsidRDefault="00877FEF" w:rsidP="00877FEF">
            <w:pPr>
              <w:pStyle w:val="HTMLPreformatted"/>
            </w:pPr>
          </w:p>
          <w:p w:rsidR="00877FEF" w:rsidRDefault="00877FEF" w:rsidP="00877FEF">
            <w:pPr>
              <w:pStyle w:val="HTMLPreformatted"/>
            </w:pPr>
            <w:r>
              <w:t xml:space="preserve">Do you wish to continue? [yes(Y)/no(N)]: </w:t>
            </w:r>
            <w:r>
              <w:rPr>
                <w:b/>
                <w:bCs/>
              </w:rPr>
              <w:t>y</w:t>
            </w:r>
          </w:p>
          <w:p w:rsidR="00877FEF" w:rsidRDefault="00877FEF" w:rsidP="00877FEF">
            <w:pPr>
              <w:pStyle w:val="HTMLPreformatted"/>
            </w:pPr>
            <w:r>
              <w:t>May 4, 2012 12:43:59 PM oracle.sysman.emcp.EMConfig perform</w:t>
            </w:r>
          </w:p>
          <w:p w:rsidR="00877FEF" w:rsidRDefault="00877FEF" w:rsidP="00877FEF">
            <w:pPr>
              <w:pStyle w:val="HTMLPreformatted"/>
            </w:pPr>
            <w:r>
              <w:t>INFO: This operation is being logged at /u01/app/oracle/cfgtoollogs/emca/racdb/racdb3/emca_2012_05_04_12_43_36.log.</w:t>
            </w:r>
          </w:p>
          <w:p w:rsidR="00877FEF" w:rsidRDefault="00877FEF" w:rsidP="00877FEF">
            <w:pPr>
              <w:pStyle w:val="HTMLPreformatted"/>
            </w:pPr>
            <w:r>
              <w:t>May 4, 2012 12:44:00 PM oracle.sysman.emcp.util.DBControlUtil stopOMS</w:t>
            </w:r>
          </w:p>
          <w:p w:rsidR="00877FEF" w:rsidRDefault="00877FEF" w:rsidP="00877FEF">
            <w:pPr>
              <w:pStyle w:val="HTMLPreformatted"/>
            </w:pPr>
            <w:r>
              <w:t>INFO: Stopping Database Control (this may take a while) ...</w:t>
            </w:r>
          </w:p>
          <w:p w:rsidR="00877FEF" w:rsidRDefault="00877FEF" w:rsidP="00877FEF">
            <w:pPr>
              <w:pStyle w:val="HTMLPreformatted"/>
            </w:pPr>
            <w:r>
              <w:t>May 4, 2012 12:44:07 PM oracle.sysman.emcp.EMDBPostConfig showClusterDBCAgentMessage</w:t>
            </w:r>
          </w:p>
          <w:p w:rsidR="00877FEF" w:rsidRDefault="00877FEF" w:rsidP="00877FEF">
            <w:pPr>
              <w:pStyle w:val="HTMLPreformatted"/>
            </w:pPr>
            <w:r>
              <w:t>INFO:</w:t>
            </w:r>
          </w:p>
          <w:p w:rsidR="00877FEF" w:rsidRDefault="00877FEF" w:rsidP="00877FEF">
            <w:pPr>
              <w:pStyle w:val="HTMLPreformatted"/>
            </w:pPr>
            <w:r>
              <w:t>****************  Current Configuration  ****************</w:t>
            </w:r>
          </w:p>
          <w:p w:rsidR="00877FEF" w:rsidRDefault="00877FEF" w:rsidP="00877FEF">
            <w:pPr>
              <w:pStyle w:val="HTMLPreformatted"/>
            </w:pPr>
            <w:r>
              <w:t xml:space="preserve"> INSTANCE            NODE           DBCONTROL_UPLOAD_HOST</w:t>
            </w:r>
          </w:p>
          <w:p w:rsidR="00877FEF" w:rsidRDefault="00877FEF" w:rsidP="00877FEF">
            <w:pPr>
              <w:pStyle w:val="HTMLPreformatted"/>
            </w:pPr>
            <w:r>
              <w:t>----------        ----------        ---------------------</w:t>
            </w:r>
          </w:p>
          <w:p w:rsidR="00877FEF" w:rsidRDefault="00877FEF" w:rsidP="00877FEF">
            <w:pPr>
              <w:pStyle w:val="HTMLPreformatted"/>
            </w:pPr>
          </w:p>
          <w:p w:rsidR="00877FEF" w:rsidRDefault="00877FEF" w:rsidP="00877FEF">
            <w:pPr>
              <w:pStyle w:val="HTMLPreformatted"/>
            </w:pPr>
            <w:r>
              <w:t>racdb             racnode1             racnode1.idevelopment.info</w:t>
            </w:r>
          </w:p>
          <w:p w:rsidR="00877FEF" w:rsidRDefault="00877FEF" w:rsidP="00877FEF">
            <w:pPr>
              <w:pStyle w:val="HTMLPreformatted"/>
            </w:pPr>
            <w:r>
              <w:t>racdb             racnode2             racnode1.idevelopment.info</w:t>
            </w:r>
          </w:p>
          <w:p w:rsidR="00877FEF" w:rsidRDefault="00877FEF" w:rsidP="00877FEF">
            <w:pPr>
              <w:pStyle w:val="HTMLPreformatted"/>
            </w:pPr>
          </w:p>
          <w:p w:rsidR="00877FEF" w:rsidRDefault="00877FEF" w:rsidP="00877FEF">
            <w:pPr>
              <w:pStyle w:val="HTMLPreformatted"/>
            </w:pPr>
          </w:p>
          <w:p w:rsidR="00877FEF" w:rsidRDefault="00877FEF" w:rsidP="00877FEF">
            <w:pPr>
              <w:pStyle w:val="HTMLPreformatted"/>
            </w:pPr>
            <w:r>
              <w:t>Enterprise Manager configuration completed successfully</w:t>
            </w:r>
          </w:p>
          <w:p w:rsidR="00877FEF" w:rsidRDefault="00877FEF" w:rsidP="00877FEF">
            <w:pPr>
              <w:pStyle w:val="HTMLPreformatted"/>
            </w:pPr>
            <w:r>
              <w:t>FINISHED EMCA at May 4, 2012 12:44:07 PM</w:t>
            </w:r>
          </w:p>
        </w:tc>
      </w:tr>
      <w:tr w:rsidR="00877FEF" w:rsidTr="00B96B4B">
        <w:tblPrEx>
          <w:jc w:val="center"/>
          <w:tblCellSpacing w:w="15" w:type="dxa"/>
          <w:tblBorders>
            <w:top w:val="none" w:sz="0" w:space="0" w:color="auto"/>
            <w:left w:val="none" w:sz="0" w:space="0" w:color="auto"/>
            <w:bottom w:val="none" w:sz="0" w:space="0" w:color="auto"/>
            <w:right w:val="none" w:sz="0" w:space="0" w:color="auto"/>
          </w:tblBorders>
          <w:shd w:val="clear" w:color="auto" w:fill="auto"/>
        </w:tblPrEx>
        <w:trPr>
          <w:tblCellSpacing w:w="15" w:type="dxa"/>
          <w:jc w:val="center"/>
        </w:trPr>
        <w:tc>
          <w:tcPr>
            <w:tcW w:w="5000" w:type="pct"/>
            <w:vAlign w:val="center"/>
          </w:tcPr>
          <w:p w:rsidR="00877FEF" w:rsidRDefault="00877FEF" w:rsidP="00877FEF">
            <w:pPr>
              <w:rPr>
                <w:rFonts w:cs="Arial"/>
                <w:color w:val="000000"/>
                <w:sz w:val="20"/>
                <w:szCs w:val="20"/>
              </w:rPr>
            </w:pPr>
          </w:p>
        </w:tc>
      </w:tr>
    </w:tbl>
    <w:p w:rsidR="00877FEF" w:rsidRPr="00877FEF" w:rsidRDefault="00877FEF" w:rsidP="00877FEF">
      <w:pPr>
        <w:pStyle w:val="Heading2"/>
        <w:numPr>
          <w:ilvl w:val="0"/>
          <w:numId w:val="19"/>
        </w:numPr>
      </w:pPr>
      <w:r w:rsidRPr="00877FEF">
        <w:t>Backup OCR</w:t>
      </w:r>
    </w:p>
    <w:p w:rsidR="00877FEF" w:rsidRDefault="00877FEF" w:rsidP="00877FEF">
      <w:pPr>
        <w:pStyle w:val="NormalWeb"/>
        <w:rPr>
          <w:rFonts w:ascii="Arial" w:hAnsi="Arial" w:cs="Arial"/>
          <w:color w:val="000000"/>
          <w:sz w:val="20"/>
          <w:szCs w:val="20"/>
        </w:rPr>
      </w:pPr>
      <w:r>
        <w:rPr>
          <w:rFonts w:ascii="Arial" w:hAnsi="Arial" w:cs="Arial"/>
          <w:color w:val="000000"/>
          <w:sz w:val="20"/>
          <w:szCs w:val="20"/>
        </w:rPr>
        <w:t>Backup the OCR using</w:t>
      </w:r>
      <w:r>
        <w:rPr>
          <w:rStyle w:val="apple-converted-space"/>
          <w:rFonts w:ascii="Arial" w:hAnsi="Arial" w:cs="Arial"/>
          <w:color w:val="000000"/>
        </w:rPr>
        <w:t> </w:t>
      </w:r>
      <w:r>
        <w:rPr>
          <w:rStyle w:val="HTMLTypewriter"/>
          <w:color w:val="000000"/>
        </w:rPr>
        <w:t>ocrconfig -manualbackup</w:t>
      </w:r>
      <w:r>
        <w:rPr>
          <w:rStyle w:val="apple-converted-space"/>
          <w:rFonts w:ascii="Arial" w:hAnsi="Arial" w:cs="Arial"/>
          <w:color w:val="000000"/>
        </w:rPr>
        <w:t> </w:t>
      </w:r>
      <w:r>
        <w:rPr>
          <w:rFonts w:ascii="Arial" w:hAnsi="Arial" w:cs="Arial"/>
          <w:color w:val="000000"/>
          <w:sz w:val="20"/>
          <w:szCs w:val="20"/>
        </w:rPr>
        <w:t>from a node that is to remain a member of the Oracle RAC.</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877FEF" w:rsidTr="00B96B4B">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877FEF" w:rsidRDefault="00877FEF">
            <w:pPr>
              <w:pStyle w:val="HTMLPreformatted"/>
            </w:pPr>
            <w:r>
              <w:t xml:space="preserve">[root@racnode1 ~]# </w:t>
            </w:r>
            <w:r>
              <w:rPr>
                <w:b/>
                <w:bCs/>
              </w:rPr>
              <w:t>/u01/app/11.2.0/grid/bin/ocrconfig -manualbackup</w:t>
            </w:r>
          </w:p>
        </w:tc>
      </w:tr>
    </w:tbl>
    <w:p w:rsidR="00877FEF" w:rsidRDefault="00877FEF" w:rsidP="00877FEF">
      <w:pPr>
        <w:pStyle w:val="NormalWeb"/>
        <w:rPr>
          <w:rFonts w:ascii="Arial" w:hAnsi="Arial" w:cs="Arial"/>
          <w:color w:val="000000"/>
          <w:sz w:val="20"/>
          <w:szCs w:val="20"/>
        </w:rPr>
      </w:pPr>
      <w:r>
        <w:rPr>
          <w:rFonts w:ascii="Arial" w:hAnsi="Arial" w:cs="Arial"/>
          <w:color w:val="000000"/>
          <w:sz w:val="20"/>
          <w:szCs w:val="20"/>
        </w:rPr>
        <w:t>Note that voting disks are automatically backed up in OCR after the changes we will be making to the cluster.</w:t>
      </w:r>
    </w:p>
    <w:p w:rsidR="00877FEF" w:rsidRDefault="00877FEF" w:rsidP="00877FEF">
      <w:pPr>
        <w:pStyle w:val="NormalWeb"/>
        <w:rPr>
          <w:rFonts w:ascii="Arial" w:hAnsi="Arial" w:cs="Arial"/>
          <w:color w:val="000000"/>
          <w:sz w:val="20"/>
          <w:szCs w:val="20"/>
        </w:rPr>
      </w:pPr>
    </w:p>
    <w:p w:rsidR="00877FEF" w:rsidRDefault="00877FEF" w:rsidP="00877FEF">
      <w:pPr>
        <w:pStyle w:val="Heading2"/>
        <w:numPr>
          <w:ilvl w:val="0"/>
          <w:numId w:val="19"/>
        </w:numPr>
      </w:pPr>
      <w:r w:rsidRPr="00877FEF">
        <w:t>Remove Instance from any Services - (if necessary)</w:t>
      </w:r>
    </w:p>
    <w:p w:rsidR="00552745" w:rsidRPr="00552745" w:rsidRDefault="00552745" w:rsidP="00552745"/>
    <w:p w:rsidR="00877FEF" w:rsidRDefault="00877FEF" w:rsidP="00877FEF">
      <w:pPr>
        <w:pStyle w:val="NormalWeb"/>
        <w:rPr>
          <w:rFonts w:ascii="Arial" w:hAnsi="Arial" w:cs="Arial"/>
          <w:color w:val="000000"/>
          <w:sz w:val="20"/>
          <w:szCs w:val="20"/>
        </w:rPr>
      </w:pPr>
      <w:r>
        <w:rPr>
          <w:rFonts w:ascii="Arial" w:hAnsi="Arial" w:cs="Arial"/>
          <w:color w:val="000000"/>
          <w:sz w:val="20"/>
          <w:szCs w:val="20"/>
        </w:rPr>
        <w:t>The instance</w:t>
      </w:r>
      <w:r>
        <w:rPr>
          <w:rStyle w:val="apple-converted-space"/>
          <w:rFonts w:ascii="Arial" w:hAnsi="Arial" w:cs="Arial"/>
          <w:color w:val="000000"/>
        </w:rPr>
        <w:t> </w:t>
      </w:r>
      <w:r>
        <w:rPr>
          <w:rStyle w:val="HTMLTypewriter"/>
          <w:color w:val="000000"/>
        </w:rPr>
        <w:t>racdb3</w:t>
      </w:r>
      <w:r>
        <w:rPr>
          <w:rStyle w:val="apple-converted-space"/>
          <w:rFonts w:ascii="Arial" w:hAnsi="Arial" w:cs="Arial"/>
          <w:color w:val="000000"/>
        </w:rPr>
        <w:t> </w:t>
      </w:r>
      <w:r>
        <w:rPr>
          <w:rFonts w:ascii="Arial" w:hAnsi="Arial" w:cs="Arial"/>
          <w:color w:val="000000"/>
          <w:sz w:val="20"/>
          <w:szCs w:val="20"/>
        </w:rPr>
        <w:t>is hosted on node</w:t>
      </w:r>
      <w:r>
        <w:rPr>
          <w:rStyle w:val="apple-converted-space"/>
          <w:rFonts w:ascii="Arial" w:hAnsi="Arial" w:cs="Arial"/>
          <w:color w:val="000000"/>
        </w:rPr>
        <w:t> </w:t>
      </w:r>
      <w:r>
        <w:rPr>
          <w:rStyle w:val="HTMLTypewriter"/>
          <w:color w:val="000000"/>
        </w:rPr>
        <w:t>racnode3</w:t>
      </w:r>
      <w:r>
        <w:rPr>
          <w:rStyle w:val="apple-converted-space"/>
          <w:rFonts w:ascii="Arial" w:hAnsi="Arial" w:cs="Arial"/>
          <w:color w:val="000000"/>
        </w:rPr>
        <w:t> </w:t>
      </w:r>
      <w:r>
        <w:rPr>
          <w:rFonts w:ascii="Arial" w:hAnsi="Arial" w:cs="Arial"/>
          <w:color w:val="000000"/>
          <w:sz w:val="20"/>
          <w:szCs w:val="20"/>
        </w:rPr>
        <w:t>which is part of the existing Oracle RAC and the node being removed in this guide. The</w:t>
      </w:r>
      <w:r>
        <w:rPr>
          <w:rStyle w:val="apple-converted-space"/>
          <w:rFonts w:ascii="Arial" w:hAnsi="Arial" w:cs="Arial"/>
          <w:color w:val="000000"/>
        </w:rPr>
        <w:t> </w:t>
      </w:r>
      <w:r>
        <w:rPr>
          <w:rStyle w:val="HTMLTypewriter"/>
          <w:color w:val="000000"/>
        </w:rPr>
        <w:t>racdb3</w:t>
      </w:r>
      <w:r>
        <w:rPr>
          <w:rStyle w:val="apple-converted-space"/>
          <w:rFonts w:ascii="Arial" w:hAnsi="Arial" w:cs="Arial"/>
          <w:color w:val="000000"/>
        </w:rPr>
        <w:t> </w:t>
      </w:r>
      <w:r>
        <w:rPr>
          <w:rFonts w:ascii="Arial" w:hAnsi="Arial" w:cs="Arial"/>
          <w:color w:val="000000"/>
          <w:sz w:val="20"/>
          <w:szCs w:val="20"/>
        </w:rPr>
        <w:t>instance is in the preferred list of the service</w:t>
      </w:r>
      <w:r>
        <w:rPr>
          <w:rStyle w:val="apple-converted-space"/>
          <w:rFonts w:ascii="Arial" w:hAnsi="Arial" w:cs="Arial"/>
          <w:color w:val="000000"/>
        </w:rPr>
        <w:t> </w:t>
      </w:r>
      <w:r>
        <w:rPr>
          <w:rStyle w:val="HTMLTypewriter"/>
          <w:color w:val="000000"/>
        </w:rPr>
        <w:t>racdbsvc.idevelopment.info</w:t>
      </w:r>
      <w:r>
        <w:rPr>
          <w:rFonts w:ascii="Arial" w:hAnsi="Arial" w:cs="Arial"/>
          <w:color w:val="000000"/>
          <w:sz w:val="20"/>
          <w:szCs w:val="20"/>
        </w:rPr>
        <w:t>.</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877FEF" w:rsidTr="00B96B4B">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877FEF" w:rsidRDefault="00877FEF">
            <w:pPr>
              <w:pStyle w:val="HTMLPreformatted"/>
            </w:pPr>
            <w:r>
              <w:t xml:space="preserve">[oracle@racnode1 ~]$ </w:t>
            </w:r>
            <w:r>
              <w:rPr>
                <w:b/>
                <w:bCs/>
              </w:rPr>
              <w:t>srvctl config service -d racdb -s racdbsvc.idevelopment.info -v</w:t>
            </w:r>
          </w:p>
          <w:p w:rsidR="00877FEF" w:rsidRDefault="00877FEF">
            <w:pPr>
              <w:pStyle w:val="HTMLPreformatted"/>
            </w:pPr>
            <w:r>
              <w:t>Service name: racdbsvc.idevelopment.info</w:t>
            </w:r>
          </w:p>
          <w:p w:rsidR="00877FEF" w:rsidRDefault="00877FEF">
            <w:pPr>
              <w:pStyle w:val="HTMLPreformatted"/>
            </w:pPr>
            <w:r>
              <w:t>Service is enabled</w:t>
            </w:r>
          </w:p>
          <w:p w:rsidR="00877FEF" w:rsidRDefault="00877FEF">
            <w:pPr>
              <w:pStyle w:val="HTMLPreformatted"/>
            </w:pPr>
            <w:r>
              <w:t>Server pool: racdb_racdbsvc.idevelopment.info</w:t>
            </w:r>
          </w:p>
          <w:p w:rsidR="00877FEF" w:rsidRDefault="00877FEF">
            <w:pPr>
              <w:pStyle w:val="HTMLPreformatted"/>
            </w:pPr>
            <w:r>
              <w:lastRenderedPageBreak/>
              <w:t>Cardinality: 3</w:t>
            </w:r>
          </w:p>
          <w:p w:rsidR="00877FEF" w:rsidRDefault="00877FEF">
            <w:pPr>
              <w:pStyle w:val="HTMLPreformatted"/>
            </w:pPr>
            <w:r>
              <w:t>Disconnect: false</w:t>
            </w:r>
          </w:p>
          <w:p w:rsidR="00877FEF" w:rsidRDefault="00877FEF">
            <w:pPr>
              <w:pStyle w:val="HTMLPreformatted"/>
            </w:pPr>
            <w:r>
              <w:t>Service role: PRIMARY</w:t>
            </w:r>
          </w:p>
          <w:p w:rsidR="00877FEF" w:rsidRDefault="00877FEF">
            <w:pPr>
              <w:pStyle w:val="HTMLPreformatted"/>
            </w:pPr>
            <w:r>
              <w:t>Management policy: AUTOMATIC</w:t>
            </w:r>
          </w:p>
          <w:p w:rsidR="00877FEF" w:rsidRDefault="00877FEF">
            <w:pPr>
              <w:pStyle w:val="HTMLPreformatted"/>
            </w:pPr>
            <w:r>
              <w:t>DTP transaction: false</w:t>
            </w:r>
          </w:p>
          <w:p w:rsidR="00877FEF" w:rsidRDefault="00877FEF">
            <w:pPr>
              <w:pStyle w:val="HTMLPreformatted"/>
            </w:pPr>
            <w:r>
              <w:t>AQ HA notifications: false</w:t>
            </w:r>
          </w:p>
          <w:p w:rsidR="00877FEF" w:rsidRDefault="00877FEF">
            <w:pPr>
              <w:pStyle w:val="HTMLPreformatted"/>
            </w:pPr>
            <w:r>
              <w:t>Failover type: NONE</w:t>
            </w:r>
          </w:p>
          <w:p w:rsidR="00877FEF" w:rsidRDefault="00877FEF">
            <w:pPr>
              <w:pStyle w:val="HTMLPreformatted"/>
            </w:pPr>
            <w:r>
              <w:t>Failover method: NONE</w:t>
            </w:r>
          </w:p>
          <w:p w:rsidR="00877FEF" w:rsidRDefault="00877FEF">
            <w:pPr>
              <w:pStyle w:val="HTMLPreformatted"/>
            </w:pPr>
            <w:r>
              <w:t>TAF failover retries: 0</w:t>
            </w:r>
          </w:p>
          <w:p w:rsidR="00877FEF" w:rsidRDefault="00877FEF">
            <w:pPr>
              <w:pStyle w:val="HTMLPreformatted"/>
            </w:pPr>
            <w:r>
              <w:t>TAF failover delay: 0</w:t>
            </w:r>
          </w:p>
          <w:p w:rsidR="00877FEF" w:rsidRDefault="00877FEF">
            <w:pPr>
              <w:pStyle w:val="HTMLPreformatted"/>
            </w:pPr>
            <w:r>
              <w:t>Connection Load Balancing Goal: LONG</w:t>
            </w:r>
          </w:p>
          <w:p w:rsidR="00877FEF" w:rsidRDefault="00877FEF">
            <w:pPr>
              <w:pStyle w:val="HTMLPreformatted"/>
            </w:pPr>
            <w:r>
              <w:t>Runtime Load Balancing Goal: NONE</w:t>
            </w:r>
          </w:p>
          <w:p w:rsidR="00877FEF" w:rsidRDefault="00877FEF">
            <w:pPr>
              <w:pStyle w:val="HTMLPreformatted"/>
            </w:pPr>
            <w:r>
              <w:t>TAF policy specification: NONE</w:t>
            </w:r>
          </w:p>
          <w:p w:rsidR="00877FEF" w:rsidRDefault="00877FEF">
            <w:pPr>
              <w:pStyle w:val="HTMLPreformatted"/>
            </w:pPr>
            <w:r>
              <w:t>Edition:</w:t>
            </w:r>
          </w:p>
          <w:p w:rsidR="00877FEF" w:rsidRDefault="00877FEF">
            <w:pPr>
              <w:pStyle w:val="HTMLPreformatted"/>
            </w:pPr>
            <w:r>
              <w:t xml:space="preserve">Preferred instances: </w:t>
            </w:r>
            <w:r>
              <w:rPr>
                <w:color w:val="000099"/>
              </w:rPr>
              <w:t>racdb3</w:t>
            </w:r>
            <w:r>
              <w:t>,racdb1,racdb2</w:t>
            </w:r>
          </w:p>
          <w:p w:rsidR="00877FEF" w:rsidRDefault="00877FEF">
            <w:pPr>
              <w:pStyle w:val="HTMLPreformatted"/>
            </w:pPr>
            <w:r>
              <w:t>Available instances:</w:t>
            </w:r>
          </w:p>
        </w:tc>
      </w:tr>
    </w:tbl>
    <w:p w:rsidR="00877FEF" w:rsidRDefault="00877FEF" w:rsidP="00877FEF">
      <w:pPr>
        <w:pStyle w:val="NormalWeb"/>
        <w:rPr>
          <w:rFonts w:ascii="Arial" w:hAnsi="Arial" w:cs="Arial"/>
          <w:color w:val="000000"/>
          <w:sz w:val="20"/>
          <w:szCs w:val="20"/>
        </w:rPr>
      </w:pPr>
      <w:r>
        <w:rPr>
          <w:rFonts w:ascii="Arial" w:hAnsi="Arial" w:cs="Arial"/>
          <w:color w:val="000000"/>
          <w:sz w:val="20"/>
          <w:szCs w:val="20"/>
        </w:rPr>
        <w:lastRenderedPageBreak/>
        <w:t>Update the</w:t>
      </w:r>
      <w:r>
        <w:rPr>
          <w:rStyle w:val="apple-converted-space"/>
          <w:rFonts w:ascii="Arial" w:hAnsi="Arial" w:cs="Arial"/>
          <w:color w:val="000000"/>
        </w:rPr>
        <w:t> </w:t>
      </w:r>
      <w:r>
        <w:rPr>
          <w:rStyle w:val="HTMLTypewriter"/>
          <w:color w:val="000000"/>
        </w:rPr>
        <w:t>racdbsvc.idevelopment.info</w:t>
      </w:r>
      <w:r>
        <w:rPr>
          <w:rStyle w:val="apple-converted-space"/>
          <w:rFonts w:ascii="Arial" w:hAnsi="Arial" w:cs="Arial"/>
          <w:color w:val="000000"/>
        </w:rPr>
        <w:t> </w:t>
      </w:r>
      <w:r>
        <w:rPr>
          <w:rFonts w:ascii="Arial" w:hAnsi="Arial" w:cs="Arial"/>
          <w:color w:val="000000"/>
          <w:sz w:val="20"/>
          <w:szCs w:val="20"/>
        </w:rPr>
        <w:t>service to remove the</w:t>
      </w:r>
      <w:r>
        <w:rPr>
          <w:rStyle w:val="apple-converted-space"/>
          <w:rFonts w:ascii="Arial" w:hAnsi="Arial" w:cs="Arial"/>
          <w:color w:val="000000"/>
        </w:rPr>
        <w:t> </w:t>
      </w:r>
      <w:r>
        <w:rPr>
          <w:rStyle w:val="HTMLTypewriter"/>
          <w:color w:val="000000"/>
        </w:rPr>
        <w:t>racdb3</w:t>
      </w:r>
      <w:r>
        <w:rPr>
          <w:rStyle w:val="apple-converted-space"/>
          <w:rFonts w:ascii="Arial" w:hAnsi="Arial" w:cs="Arial"/>
          <w:color w:val="000000"/>
        </w:rPr>
        <w:t> </w:t>
      </w:r>
      <w:r>
        <w:rPr>
          <w:rFonts w:ascii="Arial" w:hAnsi="Arial" w:cs="Arial"/>
          <w:color w:val="000000"/>
          <w:sz w:val="20"/>
          <w:szCs w:val="20"/>
        </w:rPr>
        <w:t>instance.</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877FEF" w:rsidTr="00B96B4B">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877FEF" w:rsidRDefault="00877FEF">
            <w:pPr>
              <w:pStyle w:val="HTMLPreformatted"/>
            </w:pPr>
            <w:r>
              <w:t xml:space="preserve">[oracle@racnode1 ~]$ </w:t>
            </w:r>
            <w:r>
              <w:rPr>
                <w:b/>
                <w:bCs/>
              </w:rPr>
              <w:t>srvctl modify service -d racdb -s racdbsvc.idevelopment.info -n -i racdb1,racdb2</w:t>
            </w:r>
          </w:p>
          <w:p w:rsidR="00877FEF" w:rsidRDefault="00877FEF">
            <w:pPr>
              <w:pStyle w:val="HTMLPreformatted"/>
            </w:pPr>
          </w:p>
          <w:p w:rsidR="00877FEF" w:rsidRDefault="00877FEF">
            <w:pPr>
              <w:pStyle w:val="HTMLPreformatted"/>
            </w:pPr>
            <w:r>
              <w:t xml:space="preserve">[oracle@racnode1 ~]$ </w:t>
            </w:r>
            <w:r>
              <w:rPr>
                <w:b/>
                <w:bCs/>
              </w:rPr>
              <w:t>srvctl config service -d racdb -s racdbsvc.idevelopment.info -v</w:t>
            </w:r>
          </w:p>
          <w:p w:rsidR="00877FEF" w:rsidRDefault="00877FEF">
            <w:pPr>
              <w:pStyle w:val="HTMLPreformatted"/>
            </w:pPr>
            <w:r>
              <w:t>Service name: racdbsvc.idevelopment.info</w:t>
            </w:r>
          </w:p>
          <w:p w:rsidR="00877FEF" w:rsidRDefault="00877FEF">
            <w:pPr>
              <w:pStyle w:val="HTMLPreformatted"/>
            </w:pPr>
            <w:r>
              <w:t>Service is enabled</w:t>
            </w:r>
          </w:p>
          <w:p w:rsidR="00877FEF" w:rsidRDefault="00877FEF">
            <w:pPr>
              <w:pStyle w:val="HTMLPreformatted"/>
            </w:pPr>
            <w:r>
              <w:t>Server pool: racdb_racdbsvc.idevelopment.info</w:t>
            </w:r>
          </w:p>
          <w:p w:rsidR="00877FEF" w:rsidRDefault="00877FEF">
            <w:pPr>
              <w:pStyle w:val="HTMLPreformatted"/>
            </w:pPr>
            <w:r>
              <w:t>Cardinality: 2</w:t>
            </w:r>
          </w:p>
          <w:p w:rsidR="00877FEF" w:rsidRDefault="00877FEF">
            <w:pPr>
              <w:pStyle w:val="HTMLPreformatted"/>
            </w:pPr>
            <w:r>
              <w:t>Disconnect: false</w:t>
            </w:r>
          </w:p>
          <w:p w:rsidR="00877FEF" w:rsidRDefault="00877FEF">
            <w:pPr>
              <w:pStyle w:val="HTMLPreformatted"/>
            </w:pPr>
            <w:r>
              <w:t>Service role: PRIMARY</w:t>
            </w:r>
          </w:p>
          <w:p w:rsidR="00877FEF" w:rsidRDefault="00877FEF">
            <w:pPr>
              <w:pStyle w:val="HTMLPreformatted"/>
            </w:pPr>
            <w:r>
              <w:t>Management policy: AUTOMATIC</w:t>
            </w:r>
          </w:p>
          <w:p w:rsidR="00877FEF" w:rsidRDefault="00877FEF">
            <w:pPr>
              <w:pStyle w:val="HTMLPreformatted"/>
            </w:pPr>
            <w:r>
              <w:t>DTP transaction: false</w:t>
            </w:r>
          </w:p>
          <w:p w:rsidR="00877FEF" w:rsidRDefault="00877FEF">
            <w:pPr>
              <w:pStyle w:val="HTMLPreformatted"/>
            </w:pPr>
            <w:r>
              <w:t>AQ HA notifications: false</w:t>
            </w:r>
          </w:p>
          <w:p w:rsidR="00877FEF" w:rsidRDefault="00877FEF">
            <w:pPr>
              <w:pStyle w:val="HTMLPreformatted"/>
            </w:pPr>
            <w:r>
              <w:t>Failover type: NONE</w:t>
            </w:r>
          </w:p>
          <w:p w:rsidR="00877FEF" w:rsidRDefault="00877FEF">
            <w:pPr>
              <w:pStyle w:val="HTMLPreformatted"/>
            </w:pPr>
            <w:r>
              <w:t>Failover method: NONE</w:t>
            </w:r>
          </w:p>
          <w:p w:rsidR="00877FEF" w:rsidRDefault="00877FEF">
            <w:pPr>
              <w:pStyle w:val="HTMLPreformatted"/>
            </w:pPr>
            <w:r>
              <w:t>TAF failover retries: 0</w:t>
            </w:r>
          </w:p>
          <w:p w:rsidR="00877FEF" w:rsidRDefault="00877FEF">
            <w:pPr>
              <w:pStyle w:val="HTMLPreformatted"/>
            </w:pPr>
            <w:r>
              <w:t>TAF failover delay: 0</w:t>
            </w:r>
          </w:p>
          <w:p w:rsidR="00877FEF" w:rsidRDefault="00877FEF">
            <w:pPr>
              <w:pStyle w:val="HTMLPreformatted"/>
            </w:pPr>
            <w:r>
              <w:t>Connection Load Balancing Goal: LONG</w:t>
            </w:r>
          </w:p>
          <w:p w:rsidR="00877FEF" w:rsidRDefault="00877FEF">
            <w:pPr>
              <w:pStyle w:val="HTMLPreformatted"/>
            </w:pPr>
            <w:r>
              <w:t>Runtime Load Balancing Goal: NONE</w:t>
            </w:r>
          </w:p>
          <w:p w:rsidR="00877FEF" w:rsidRDefault="00877FEF">
            <w:pPr>
              <w:pStyle w:val="HTMLPreformatted"/>
            </w:pPr>
            <w:r>
              <w:t>TAF policy specification: NONE</w:t>
            </w:r>
          </w:p>
          <w:p w:rsidR="00877FEF" w:rsidRDefault="00877FEF">
            <w:pPr>
              <w:pStyle w:val="HTMLPreformatted"/>
            </w:pPr>
            <w:r>
              <w:t>Edition:</w:t>
            </w:r>
          </w:p>
          <w:p w:rsidR="00877FEF" w:rsidRDefault="00877FEF">
            <w:pPr>
              <w:pStyle w:val="HTMLPreformatted"/>
            </w:pPr>
            <w:r>
              <w:t>Preferred instances: racdb1,racdb2</w:t>
            </w:r>
          </w:p>
          <w:p w:rsidR="00877FEF" w:rsidRDefault="00877FEF">
            <w:pPr>
              <w:pStyle w:val="HTMLPreformatted"/>
            </w:pPr>
            <w:r>
              <w:t>Available instances:</w:t>
            </w:r>
          </w:p>
          <w:p w:rsidR="00877FEF" w:rsidRDefault="00877FEF">
            <w:pPr>
              <w:pStyle w:val="HTMLPreformatted"/>
            </w:pPr>
          </w:p>
          <w:p w:rsidR="00877FEF" w:rsidRDefault="00877FEF">
            <w:pPr>
              <w:pStyle w:val="HTMLPreformatted"/>
            </w:pPr>
            <w:r>
              <w:t xml:space="preserve">[oracle@racnode1 ~]$ </w:t>
            </w:r>
            <w:r>
              <w:rPr>
                <w:b/>
                <w:bCs/>
              </w:rPr>
              <w:t>srvctl status service -d racdb -s racdbsvc.idevelopment.info -v</w:t>
            </w:r>
          </w:p>
          <w:p w:rsidR="00877FEF" w:rsidRDefault="00877FEF">
            <w:pPr>
              <w:pStyle w:val="HTMLPreformatted"/>
            </w:pPr>
            <w:r>
              <w:t>Service racdbsvc.idevelopment.info is running on instance(s) racdb1,racdb2</w:t>
            </w:r>
          </w:p>
        </w:tc>
      </w:tr>
    </w:tbl>
    <w:p w:rsidR="00877FEF" w:rsidRDefault="00877FEF" w:rsidP="00877FEF"/>
    <w:p w:rsidR="00877FEF" w:rsidRPr="00877FEF" w:rsidRDefault="00877FEF" w:rsidP="00877FEF">
      <w:pPr>
        <w:pStyle w:val="Heading2"/>
        <w:numPr>
          <w:ilvl w:val="0"/>
          <w:numId w:val="19"/>
        </w:numPr>
      </w:pPr>
      <w:r w:rsidRPr="00877FEF">
        <w:lastRenderedPageBreak/>
        <w:t>Remove Instance from the Cluster Database</w:t>
      </w:r>
    </w:p>
    <w:p w:rsidR="00877FEF" w:rsidRDefault="00877FEF" w:rsidP="00877FEF">
      <w:pPr>
        <w:pStyle w:val="NormalWeb"/>
        <w:rPr>
          <w:rFonts w:ascii="Arial" w:hAnsi="Arial" w:cs="Arial"/>
          <w:color w:val="000000"/>
          <w:sz w:val="20"/>
          <w:szCs w:val="20"/>
        </w:rPr>
      </w:pPr>
      <w:r>
        <w:rPr>
          <w:rFonts w:ascii="Arial" w:hAnsi="Arial" w:cs="Arial"/>
          <w:color w:val="000000"/>
          <w:sz w:val="20"/>
          <w:szCs w:val="20"/>
        </w:rPr>
        <w:t>As the Oracle software owner, run the Oracle Database Configuration Assistant (DBCA) in silent mode from a node that will remain in the cluster to remove the</w:t>
      </w:r>
      <w:r>
        <w:rPr>
          <w:rStyle w:val="apple-converted-space"/>
          <w:rFonts w:ascii="Arial" w:hAnsi="Arial" w:cs="Arial"/>
          <w:color w:val="000000"/>
        </w:rPr>
        <w:t> </w:t>
      </w:r>
      <w:r>
        <w:rPr>
          <w:rStyle w:val="HTMLTypewriter"/>
          <w:color w:val="000000"/>
        </w:rPr>
        <w:t>racdb3</w:t>
      </w:r>
      <w:r>
        <w:rPr>
          <w:rStyle w:val="apple-converted-space"/>
          <w:rFonts w:ascii="Arial" w:hAnsi="Arial" w:cs="Arial"/>
          <w:color w:val="000000"/>
        </w:rPr>
        <w:t> </w:t>
      </w:r>
      <w:r>
        <w:rPr>
          <w:rFonts w:ascii="Arial" w:hAnsi="Arial" w:cs="Arial"/>
          <w:color w:val="000000"/>
          <w:sz w:val="20"/>
          <w:szCs w:val="20"/>
        </w:rPr>
        <w:t>instance from the existing cluster database. The instance that's being removed by DBCA must be up and running.</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877FEF" w:rsidTr="00B96B4B">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877FEF" w:rsidRDefault="00877FEF">
            <w:pPr>
              <w:pStyle w:val="HTMLPreformatted"/>
              <w:rPr>
                <w:b/>
                <w:bCs/>
              </w:rPr>
            </w:pPr>
            <w:r>
              <w:t xml:space="preserve">[oracle@racnode1 ~]$ </w:t>
            </w:r>
            <w:r>
              <w:rPr>
                <w:b/>
                <w:bCs/>
              </w:rPr>
              <w:t>dbca -silent -deleteInstance -nodeList racnode3 \</w:t>
            </w:r>
          </w:p>
          <w:p w:rsidR="00877FEF" w:rsidRDefault="00877FEF">
            <w:pPr>
              <w:pStyle w:val="HTMLPreformatted"/>
              <w:rPr>
                <w:b/>
                <w:bCs/>
              </w:rPr>
            </w:pPr>
            <w:r>
              <w:rPr>
                <w:b/>
                <w:bCs/>
              </w:rPr>
              <w:t xml:space="preserve">                          -gdbName racdb.idevelopment.info -instanceName racdb3 \</w:t>
            </w:r>
          </w:p>
          <w:p w:rsidR="00877FEF" w:rsidRDefault="00877FEF">
            <w:pPr>
              <w:pStyle w:val="HTMLPreformatted"/>
            </w:pPr>
            <w:r>
              <w:rPr>
                <w:b/>
                <w:bCs/>
              </w:rPr>
              <w:t xml:space="preserve">                          -sysDBAUserName sys -sysDBAPassword ******</w:t>
            </w:r>
          </w:p>
          <w:p w:rsidR="00877FEF" w:rsidRDefault="00877FEF">
            <w:pPr>
              <w:pStyle w:val="HTMLPreformatted"/>
            </w:pPr>
            <w:r>
              <w:t>Deleting instance</w:t>
            </w:r>
          </w:p>
          <w:p w:rsidR="00877FEF" w:rsidRDefault="00877FEF">
            <w:pPr>
              <w:pStyle w:val="HTMLPreformatted"/>
            </w:pPr>
            <w:r>
              <w:t>20% complete</w:t>
            </w:r>
          </w:p>
          <w:p w:rsidR="00877FEF" w:rsidRDefault="00877FEF">
            <w:pPr>
              <w:pStyle w:val="HTMLPreformatted"/>
            </w:pPr>
            <w:r>
              <w:t>21% complete</w:t>
            </w:r>
          </w:p>
          <w:p w:rsidR="00877FEF" w:rsidRDefault="00877FEF">
            <w:pPr>
              <w:pStyle w:val="HTMLPreformatted"/>
            </w:pPr>
            <w:r>
              <w:t>22% complete</w:t>
            </w:r>
          </w:p>
          <w:p w:rsidR="00877FEF" w:rsidRDefault="00877FEF">
            <w:pPr>
              <w:pStyle w:val="HTMLPreformatted"/>
            </w:pPr>
            <w:r>
              <w:t>26% complete</w:t>
            </w:r>
          </w:p>
          <w:p w:rsidR="00877FEF" w:rsidRDefault="00877FEF">
            <w:pPr>
              <w:pStyle w:val="HTMLPreformatted"/>
            </w:pPr>
            <w:r>
              <w:t>33% complete</w:t>
            </w:r>
          </w:p>
          <w:p w:rsidR="00877FEF" w:rsidRDefault="00877FEF">
            <w:pPr>
              <w:pStyle w:val="HTMLPreformatted"/>
            </w:pPr>
            <w:r>
              <w:t>40% complete</w:t>
            </w:r>
          </w:p>
          <w:p w:rsidR="00877FEF" w:rsidRDefault="00877FEF">
            <w:pPr>
              <w:pStyle w:val="HTMLPreformatted"/>
            </w:pPr>
            <w:r>
              <w:t>46% complete</w:t>
            </w:r>
          </w:p>
          <w:p w:rsidR="00877FEF" w:rsidRDefault="00877FEF">
            <w:pPr>
              <w:pStyle w:val="HTMLPreformatted"/>
            </w:pPr>
            <w:r>
              <w:t>53% complete</w:t>
            </w:r>
          </w:p>
          <w:p w:rsidR="00877FEF" w:rsidRDefault="00877FEF">
            <w:pPr>
              <w:pStyle w:val="HTMLPreformatted"/>
            </w:pPr>
            <w:r>
              <w:t>60% complete</w:t>
            </w:r>
          </w:p>
          <w:p w:rsidR="00877FEF" w:rsidRDefault="00877FEF">
            <w:pPr>
              <w:pStyle w:val="HTMLPreformatted"/>
            </w:pPr>
            <w:r>
              <w:t>66% complete</w:t>
            </w:r>
          </w:p>
          <w:p w:rsidR="00877FEF" w:rsidRDefault="00877FEF">
            <w:pPr>
              <w:pStyle w:val="HTMLPreformatted"/>
            </w:pPr>
            <w:r>
              <w:t>Completing instance management.</w:t>
            </w:r>
          </w:p>
          <w:p w:rsidR="00877FEF" w:rsidRDefault="00877FEF">
            <w:pPr>
              <w:pStyle w:val="HTMLPreformatted"/>
            </w:pPr>
            <w:r>
              <w:t>100% complete</w:t>
            </w:r>
          </w:p>
          <w:p w:rsidR="00877FEF" w:rsidRDefault="00877FEF">
            <w:pPr>
              <w:pStyle w:val="HTMLPreformatted"/>
            </w:pPr>
            <w:r>
              <w:t>Look at the log file "/u01/app/oracle/cfgtoollogs/dbca/racdb.log" for further details.</w:t>
            </w:r>
          </w:p>
        </w:tc>
      </w:tr>
    </w:tbl>
    <w:p w:rsidR="00877FEF" w:rsidRDefault="00877FEF" w:rsidP="00877FEF">
      <w:pPr>
        <w:pStyle w:val="NormalWeb"/>
        <w:rPr>
          <w:rFonts w:ascii="Arial" w:hAnsi="Arial" w:cs="Arial"/>
          <w:color w:val="000000"/>
          <w:sz w:val="20"/>
          <w:szCs w:val="20"/>
        </w:rPr>
      </w:pPr>
      <w:r>
        <w:rPr>
          <w:rFonts w:ascii="Arial" w:hAnsi="Arial" w:cs="Arial"/>
          <w:color w:val="000000"/>
          <w:sz w:val="20"/>
          <w:szCs w:val="20"/>
        </w:rPr>
        <w:t>Review the DBCA trace file which is located in</w:t>
      </w:r>
      <w:r>
        <w:rPr>
          <w:rStyle w:val="apple-converted-space"/>
          <w:rFonts w:ascii="Arial" w:hAnsi="Arial" w:cs="Arial"/>
          <w:color w:val="000000"/>
        </w:rPr>
        <w:t> </w:t>
      </w:r>
      <w:hyperlink r:id="rId6" w:history="1">
        <w:r>
          <w:rPr>
            <w:rStyle w:val="HTMLTypewriter"/>
            <w:color w:val="005CF0"/>
          </w:rPr>
          <w:t>/u01/app/oracle/cfgtoollogs/dbca/trace.log_OraDb11g_home1_&lt;DATE&gt;</w:t>
        </w:r>
      </w:hyperlink>
      <w:r>
        <w:rPr>
          <w:rFonts w:ascii="Arial" w:hAnsi="Arial" w:cs="Arial"/>
          <w:color w:val="000000"/>
          <w:sz w:val="20"/>
          <w:szCs w:val="20"/>
        </w:rPr>
        <w:t>.</w:t>
      </w:r>
    </w:p>
    <w:p w:rsidR="00877FEF" w:rsidRDefault="00877FEF" w:rsidP="00877FEF">
      <w:pPr>
        <w:pStyle w:val="NormalWeb"/>
        <w:rPr>
          <w:rFonts w:ascii="Arial" w:hAnsi="Arial" w:cs="Arial"/>
          <w:color w:val="000000"/>
          <w:sz w:val="20"/>
          <w:szCs w:val="20"/>
        </w:rPr>
      </w:pPr>
      <w:r>
        <w:rPr>
          <w:rFonts w:ascii="Arial" w:hAnsi="Arial" w:cs="Arial"/>
          <w:color w:val="000000"/>
          <w:sz w:val="20"/>
          <w:szCs w:val="20"/>
        </w:rPr>
        <w:t>Verify that the</w:t>
      </w:r>
      <w:r>
        <w:rPr>
          <w:rStyle w:val="apple-converted-space"/>
          <w:rFonts w:ascii="Arial" w:hAnsi="Arial" w:cs="Arial"/>
          <w:color w:val="000000"/>
        </w:rPr>
        <w:t> </w:t>
      </w:r>
      <w:r>
        <w:rPr>
          <w:rStyle w:val="HTMLTypewriter"/>
          <w:color w:val="000000"/>
        </w:rPr>
        <w:t>racdb3</w:t>
      </w:r>
      <w:r>
        <w:rPr>
          <w:rStyle w:val="apple-converted-space"/>
          <w:rFonts w:ascii="Arial" w:hAnsi="Arial" w:cs="Arial"/>
          <w:color w:val="000000"/>
        </w:rPr>
        <w:t> </w:t>
      </w:r>
      <w:r>
        <w:rPr>
          <w:rFonts w:ascii="Arial" w:hAnsi="Arial" w:cs="Arial"/>
          <w:color w:val="000000"/>
          <w:sz w:val="20"/>
          <w:szCs w:val="20"/>
        </w:rPr>
        <w:t>database instance was removed from the cluster database.</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877FEF" w:rsidTr="00B96B4B">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877FEF" w:rsidRDefault="00877FEF">
            <w:pPr>
              <w:pStyle w:val="HTMLPreformatted"/>
            </w:pPr>
            <w:r>
              <w:t xml:space="preserve">[oracle@racnode1 ~]$ </w:t>
            </w:r>
            <w:r>
              <w:rPr>
                <w:b/>
                <w:bCs/>
              </w:rPr>
              <w:t>srvctl config database -d racdb -v</w:t>
            </w:r>
          </w:p>
          <w:p w:rsidR="00877FEF" w:rsidRDefault="00877FEF">
            <w:pPr>
              <w:pStyle w:val="HTMLPreformatted"/>
            </w:pPr>
            <w:r>
              <w:t>Database unique name: racdb</w:t>
            </w:r>
          </w:p>
          <w:p w:rsidR="00877FEF" w:rsidRDefault="00877FEF">
            <w:pPr>
              <w:pStyle w:val="HTMLPreformatted"/>
            </w:pPr>
            <w:r>
              <w:t>Database name: racdb</w:t>
            </w:r>
          </w:p>
          <w:p w:rsidR="00877FEF" w:rsidRDefault="00877FEF">
            <w:pPr>
              <w:pStyle w:val="HTMLPreformatted"/>
            </w:pPr>
            <w:r>
              <w:t>Oracle home: /u01/app/oracle/product/11.2.0/dbhome_1</w:t>
            </w:r>
          </w:p>
          <w:p w:rsidR="00877FEF" w:rsidRDefault="00877FEF">
            <w:pPr>
              <w:pStyle w:val="HTMLPreformatted"/>
            </w:pPr>
            <w:r>
              <w:t>Oracle user: oracle</w:t>
            </w:r>
          </w:p>
          <w:p w:rsidR="00877FEF" w:rsidRDefault="00877FEF">
            <w:pPr>
              <w:pStyle w:val="HTMLPreformatted"/>
            </w:pPr>
            <w:r>
              <w:t>Spfile: +RACDB_DATA/racdb/spfileracdb.ora</w:t>
            </w:r>
          </w:p>
          <w:p w:rsidR="00877FEF" w:rsidRDefault="00877FEF">
            <w:pPr>
              <w:pStyle w:val="HTMLPreformatted"/>
            </w:pPr>
            <w:r>
              <w:t>Domain: idevelopment.info</w:t>
            </w:r>
          </w:p>
          <w:p w:rsidR="00877FEF" w:rsidRDefault="00877FEF">
            <w:pPr>
              <w:pStyle w:val="HTMLPreformatted"/>
            </w:pPr>
            <w:r>
              <w:t>Start options: open</w:t>
            </w:r>
          </w:p>
          <w:p w:rsidR="00877FEF" w:rsidRDefault="00877FEF">
            <w:pPr>
              <w:pStyle w:val="HTMLPreformatted"/>
            </w:pPr>
            <w:r>
              <w:t>Stop options: immediate</w:t>
            </w:r>
          </w:p>
          <w:p w:rsidR="00877FEF" w:rsidRDefault="00877FEF">
            <w:pPr>
              <w:pStyle w:val="HTMLPreformatted"/>
            </w:pPr>
            <w:r>
              <w:t>Database role: PRIMARY</w:t>
            </w:r>
          </w:p>
          <w:p w:rsidR="00877FEF" w:rsidRDefault="00877FEF">
            <w:pPr>
              <w:pStyle w:val="HTMLPreformatted"/>
            </w:pPr>
            <w:r>
              <w:t>Management policy: AUTOMATIC</w:t>
            </w:r>
          </w:p>
          <w:p w:rsidR="00877FEF" w:rsidRDefault="00877FEF">
            <w:pPr>
              <w:pStyle w:val="HTMLPreformatted"/>
            </w:pPr>
            <w:r>
              <w:t>Server pools: racdb</w:t>
            </w:r>
          </w:p>
          <w:p w:rsidR="00877FEF" w:rsidRDefault="00877FEF">
            <w:pPr>
              <w:pStyle w:val="HTMLPreformatted"/>
            </w:pPr>
            <w:r>
              <w:t>Database instances: racdb1,racdb2</w:t>
            </w:r>
          </w:p>
          <w:p w:rsidR="00877FEF" w:rsidRDefault="00877FEF">
            <w:pPr>
              <w:pStyle w:val="HTMLPreformatted"/>
            </w:pPr>
            <w:r>
              <w:t>Disk Groups: RACDB_DATA,FRA</w:t>
            </w:r>
          </w:p>
          <w:p w:rsidR="00877FEF" w:rsidRDefault="00877FEF">
            <w:pPr>
              <w:pStyle w:val="HTMLPreformatted"/>
            </w:pPr>
            <w:r>
              <w:t>Mount point paths:</w:t>
            </w:r>
          </w:p>
          <w:p w:rsidR="00877FEF" w:rsidRDefault="00877FEF">
            <w:pPr>
              <w:pStyle w:val="HTMLPreformatted"/>
            </w:pPr>
            <w:r>
              <w:t>Services: racdbsvc.idevelopment.info</w:t>
            </w:r>
          </w:p>
          <w:p w:rsidR="00877FEF" w:rsidRDefault="00877FEF">
            <w:pPr>
              <w:pStyle w:val="HTMLPreformatted"/>
            </w:pPr>
            <w:r>
              <w:t>Type: RAC</w:t>
            </w:r>
          </w:p>
          <w:p w:rsidR="00877FEF" w:rsidRDefault="00877FEF">
            <w:pPr>
              <w:pStyle w:val="HTMLPreformatted"/>
            </w:pPr>
            <w:r>
              <w:t>Database is administrator managed</w:t>
            </w:r>
          </w:p>
          <w:p w:rsidR="00877FEF" w:rsidRDefault="00877FEF">
            <w:pPr>
              <w:pStyle w:val="HTMLPreformatted"/>
            </w:pPr>
          </w:p>
          <w:p w:rsidR="00877FEF" w:rsidRDefault="00877FEF">
            <w:pPr>
              <w:pStyle w:val="HTMLPreformatted"/>
            </w:pPr>
            <w:r>
              <w:t xml:space="preserve">[oracle@racnode1 ~]$ </w:t>
            </w:r>
            <w:r>
              <w:rPr>
                <w:b/>
                <w:bCs/>
              </w:rPr>
              <w:t>sqlplus / as sysdba</w:t>
            </w:r>
          </w:p>
          <w:p w:rsidR="00877FEF" w:rsidRDefault="00877FEF">
            <w:pPr>
              <w:pStyle w:val="HTMLPreformatted"/>
            </w:pPr>
          </w:p>
          <w:p w:rsidR="00877FEF" w:rsidRDefault="00877FEF">
            <w:pPr>
              <w:pStyle w:val="HTMLPreformatted"/>
            </w:pPr>
            <w:r>
              <w:t xml:space="preserve">SQL&gt; </w:t>
            </w:r>
            <w:r>
              <w:rPr>
                <w:b/>
                <w:bCs/>
              </w:rPr>
              <w:t xml:space="preserve">select inst_id, instance_name, status, </w:t>
            </w:r>
          </w:p>
          <w:p w:rsidR="00877FEF" w:rsidRDefault="00877FEF">
            <w:pPr>
              <w:pStyle w:val="HTMLPreformatted"/>
            </w:pPr>
            <w:r>
              <w:lastRenderedPageBreak/>
              <w:t xml:space="preserve">  2  </w:t>
            </w:r>
            <w:r>
              <w:rPr>
                <w:b/>
                <w:bCs/>
              </w:rPr>
              <w:t>to_char(startup_time, 'DD-MON-YYYY HH24:MI:SS') as "START_TIME"</w:t>
            </w:r>
          </w:p>
          <w:p w:rsidR="00877FEF" w:rsidRDefault="00877FEF">
            <w:pPr>
              <w:pStyle w:val="HTMLPreformatted"/>
            </w:pPr>
            <w:r>
              <w:t xml:space="preserve">  3  </w:t>
            </w:r>
            <w:r>
              <w:rPr>
                <w:b/>
                <w:bCs/>
              </w:rPr>
              <w:t>from gv$instance order by inst_id;</w:t>
            </w:r>
          </w:p>
          <w:p w:rsidR="00877FEF" w:rsidRDefault="00877FEF">
            <w:pPr>
              <w:pStyle w:val="HTMLPreformatted"/>
            </w:pPr>
          </w:p>
          <w:p w:rsidR="00877FEF" w:rsidRDefault="00877FEF">
            <w:pPr>
              <w:pStyle w:val="HTMLPreformatted"/>
            </w:pPr>
            <w:r>
              <w:t xml:space="preserve">   INST_ID INSTANCE_NAME    STATUS       START_TIME</w:t>
            </w:r>
          </w:p>
          <w:p w:rsidR="00877FEF" w:rsidRDefault="00877FEF">
            <w:pPr>
              <w:pStyle w:val="HTMLPreformatted"/>
            </w:pPr>
            <w:r>
              <w:t>---------- ---------------- ------------ --------------------</w:t>
            </w:r>
          </w:p>
          <w:p w:rsidR="00877FEF" w:rsidRDefault="00877FEF">
            <w:pPr>
              <w:pStyle w:val="HTMLPreformatted"/>
            </w:pPr>
            <w:r>
              <w:t xml:space="preserve">         1 racdb1           OPEN         01-MAY-2012 11:30:01</w:t>
            </w:r>
          </w:p>
          <w:p w:rsidR="00877FEF" w:rsidRDefault="00877FEF">
            <w:pPr>
              <w:pStyle w:val="HTMLPreformatted"/>
            </w:pPr>
            <w:r>
              <w:t xml:space="preserve">         2 racdb2           OPEN         01-MAY-2012 11:30:00</w:t>
            </w:r>
          </w:p>
        </w:tc>
      </w:tr>
    </w:tbl>
    <w:p w:rsidR="00877FEF" w:rsidRDefault="00877FEF" w:rsidP="00877FEF">
      <w:pPr>
        <w:pStyle w:val="NormalWeb"/>
        <w:rPr>
          <w:rFonts w:ascii="Arial" w:hAnsi="Arial" w:cs="Arial"/>
          <w:color w:val="000000"/>
          <w:sz w:val="20"/>
          <w:szCs w:val="20"/>
        </w:rPr>
      </w:pPr>
      <w:r>
        <w:rPr>
          <w:rFonts w:ascii="Arial" w:hAnsi="Arial" w:cs="Arial"/>
          <w:color w:val="000000"/>
          <w:sz w:val="20"/>
          <w:szCs w:val="20"/>
        </w:rPr>
        <w:lastRenderedPageBreak/>
        <w:t>As seen from the output above, the</w:t>
      </w:r>
      <w:r>
        <w:rPr>
          <w:rStyle w:val="apple-converted-space"/>
          <w:rFonts w:ascii="Arial" w:hAnsi="Arial" w:cs="Arial"/>
          <w:color w:val="000000"/>
        </w:rPr>
        <w:t> </w:t>
      </w:r>
      <w:r>
        <w:rPr>
          <w:rStyle w:val="HTMLTypewriter"/>
          <w:color w:val="000000"/>
        </w:rPr>
        <w:t>racdb3</w:t>
      </w:r>
      <w:r>
        <w:rPr>
          <w:rStyle w:val="apple-converted-space"/>
          <w:rFonts w:ascii="Arial" w:hAnsi="Arial" w:cs="Arial"/>
          <w:color w:val="000000"/>
        </w:rPr>
        <w:t> </w:t>
      </w:r>
      <w:r>
        <w:rPr>
          <w:rFonts w:ascii="Arial" w:hAnsi="Arial" w:cs="Arial"/>
          <w:color w:val="000000"/>
          <w:sz w:val="20"/>
          <w:szCs w:val="20"/>
        </w:rPr>
        <w:t>database instance was removed and only</w:t>
      </w:r>
      <w:r>
        <w:rPr>
          <w:rStyle w:val="apple-converted-space"/>
          <w:rFonts w:ascii="Arial" w:hAnsi="Arial" w:cs="Arial"/>
          <w:color w:val="000000"/>
        </w:rPr>
        <w:t> </w:t>
      </w:r>
      <w:r>
        <w:rPr>
          <w:rStyle w:val="HTMLTypewriter"/>
          <w:color w:val="000000"/>
        </w:rPr>
        <w:t>racdb1</w:t>
      </w:r>
      <w:r>
        <w:rPr>
          <w:rStyle w:val="apple-converted-space"/>
          <w:rFonts w:ascii="Arial" w:hAnsi="Arial" w:cs="Arial"/>
          <w:color w:val="000000"/>
        </w:rPr>
        <w:t> </w:t>
      </w:r>
      <w:r>
        <w:rPr>
          <w:rFonts w:ascii="Arial" w:hAnsi="Arial" w:cs="Arial"/>
          <w:color w:val="000000"/>
          <w:sz w:val="20"/>
          <w:szCs w:val="20"/>
        </w:rPr>
        <w:t>and</w:t>
      </w:r>
      <w:r>
        <w:rPr>
          <w:rStyle w:val="apple-converted-space"/>
          <w:rFonts w:ascii="Arial" w:hAnsi="Arial" w:cs="Arial"/>
          <w:color w:val="000000"/>
        </w:rPr>
        <w:t> </w:t>
      </w:r>
      <w:r>
        <w:rPr>
          <w:rStyle w:val="HTMLTypewriter"/>
          <w:color w:val="000000"/>
        </w:rPr>
        <w:t>racdb2</w:t>
      </w:r>
      <w:r>
        <w:rPr>
          <w:rStyle w:val="apple-converted-space"/>
          <w:rFonts w:ascii="Arial" w:hAnsi="Arial" w:cs="Arial"/>
          <w:color w:val="000000"/>
        </w:rPr>
        <w:t> </w:t>
      </w:r>
      <w:r>
        <w:rPr>
          <w:rFonts w:ascii="Arial" w:hAnsi="Arial" w:cs="Arial"/>
          <w:color w:val="000000"/>
          <w:sz w:val="20"/>
          <w:szCs w:val="20"/>
        </w:rPr>
        <w:t>remain.</w:t>
      </w:r>
    </w:p>
    <w:p w:rsidR="00877FEF" w:rsidRDefault="00877FEF" w:rsidP="00877FEF">
      <w:pPr>
        <w:pStyle w:val="NormalWeb"/>
        <w:rPr>
          <w:rFonts w:ascii="Arial" w:hAnsi="Arial" w:cs="Arial"/>
          <w:color w:val="000000"/>
          <w:sz w:val="20"/>
          <w:szCs w:val="20"/>
        </w:rPr>
      </w:pPr>
      <w:r>
        <w:rPr>
          <w:rFonts w:ascii="Arial" w:hAnsi="Arial" w:cs="Arial"/>
          <w:color w:val="000000"/>
          <w:sz w:val="20"/>
          <w:szCs w:val="20"/>
        </w:rPr>
        <w:t>When DBCA is used to delete the instance, it also takes care of removing any</w:t>
      </w:r>
      <w:r>
        <w:rPr>
          <w:rStyle w:val="apple-converted-space"/>
          <w:rFonts w:ascii="Arial" w:hAnsi="Arial" w:cs="Arial"/>
          <w:color w:val="000000"/>
        </w:rPr>
        <w:t> </w:t>
      </w:r>
      <w:hyperlink r:id="rId7" w:anchor="Add Instance - Oracle dependencies" w:history="1">
        <w:r>
          <w:rPr>
            <w:rStyle w:val="Hyperlink"/>
            <w:rFonts w:ascii="Arial" w:hAnsi="Arial" w:cs="Arial"/>
            <w:color w:val="005CF0"/>
            <w:sz w:val="20"/>
            <w:szCs w:val="20"/>
          </w:rPr>
          <w:t>Oracle dependencies</w:t>
        </w:r>
      </w:hyperlink>
      <w:r>
        <w:rPr>
          <w:rStyle w:val="apple-converted-space"/>
          <w:rFonts w:ascii="Arial" w:hAnsi="Arial" w:cs="Arial"/>
          <w:color w:val="000000"/>
        </w:rPr>
        <w:t> </w:t>
      </w:r>
      <w:r>
        <w:rPr>
          <w:rFonts w:ascii="Arial" w:hAnsi="Arial" w:cs="Arial"/>
          <w:color w:val="000000"/>
          <w:sz w:val="20"/>
          <w:szCs w:val="20"/>
        </w:rPr>
        <w:t>like the public redo log thread, undo tablespace, and all instance related parameter entries for the deleted instance. This can be examined in the trace file produced by DBCA</w:t>
      </w:r>
      <w:r>
        <w:rPr>
          <w:rStyle w:val="apple-converted-space"/>
          <w:rFonts w:ascii="Arial" w:hAnsi="Arial" w:cs="Arial"/>
          <w:color w:val="000000"/>
        </w:rPr>
        <w:t> </w:t>
      </w:r>
      <w:r>
        <w:rPr>
          <w:rStyle w:val="HTMLTypewriter"/>
          <w:color w:val="000000"/>
        </w:rPr>
        <w:t>/u01/app/oracle/cfgtoollogs/dbca/trace.log_OraDb11g_home1_&lt;DATE&gt;</w:t>
      </w:r>
      <w:r>
        <w:rPr>
          <w:rFonts w:ascii="Arial" w:hAnsi="Arial" w:cs="Arial"/>
          <w:color w:val="000000"/>
          <w:sz w:val="20"/>
          <w:szCs w:val="20"/>
        </w:rPr>
        <w:t>:</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877FEF" w:rsidTr="00B96B4B">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877FEF" w:rsidRDefault="00877FEF">
            <w:pPr>
              <w:pStyle w:val="HTMLPreformatted"/>
            </w:pPr>
            <w:r>
              <w:t>...  thread SQL = SELECT THREAD# FROM V$THREAD WHERE UPPER(INSTANCE) = UPPER('racdb3')</w:t>
            </w:r>
          </w:p>
          <w:p w:rsidR="00877FEF" w:rsidRDefault="00877FEF">
            <w:pPr>
              <w:pStyle w:val="HTMLPreformatted"/>
            </w:pPr>
            <w:r>
              <w:t>...  threadNum.length=1</w:t>
            </w:r>
          </w:p>
          <w:p w:rsidR="00877FEF" w:rsidRDefault="00877FEF">
            <w:pPr>
              <w:pStyle w:val="HTMLPreformatted"/>
            </w:pPr>
            <w:r>
              <w:t>...  threadNum=3</w:t>
            </w:r>
          </w:p>
          <w:p w:rsidR="00877FEF" w:rsidRDefault="00877FEF">
            <w:pPr>
              <w:pStyle w:val="HTMLPreformatted"/>
            </w:pPr>
            <w:r>
              <w:t>...  redoLog SQL =SELECT GROUP# FROM V$LOG WHERE THREAD# = 3</w:t>
            </w:r>
          </w:p>
          <w:p w:rsidR="00877FEF" w:rsidRDefault="00877FEF">
            <w:pPr>
              <w:pStyle w:val="HTMLPreformatted"/>
            </w:pPr>
            <w:r>
              <w:t>...  redoLogGrNames length=2</w:t>
            </w:r>
          </w:p>
          <w:p w:rsidR="00877FEF" w:rsidRDefault="00877FEF">
            <w:pPr>
              <w:pStyle w:val="HTMLPreformatted"/>
            </w:pPr>
            <w:r>
              <w:t>...  Group numbers=(5,6)</w:t>
            </w:r>
          </w:p>
          <w:p w:rsidR="00877FEF" w:rsidRDefault="00877FEF">
            <w:pPr>
              <w:pStyle w:val="HTMLPreformatted"/>
            </w:pPr>
            <w:r>
              <w:t>...  logFileName SQL=SELECT MEMBER FROM V$LOGFILE WHERE GROUP# IN (5,6)</w:t>
            </w:r>
          </w:p>
          <w:p w:rsidR="00877FEF" w:rsidRDefault="00877FEF">
            <w:pPr>
              <w:pStyle w:val="HTMLPreformatted"/>
            </w:pPr>
            <w:r>
              <w:t>...  logFiles length=4</w:t>
            </w:r>
          </w:p>
          <w:p w:rsidR="00877FEF" w:rsidRDefault="00877FEF">
            <w:pPr>
              <w:pStyle w:val="HTMLPreformatted"/>
            </w:pPr>
            <w:r>
              <w:t>...  SQL= ALTER DATABASE DISABLE THREAD 3</w:t>
            </w:r>
          </w:p>
          <w:p w:rsidR="00877FEF" w:rsidRDefault="00877FEF">
            <w:pPr>
              <w:pStyle w:val="HTMLPreformatted"/>
            </w:pPr>
            <w:r>
              <w:t>...  archive mode = false</w:t>
            </w:r>
          </w:p>
          <w:p w:rsidR="00877FEF" w:rsidRDefault="00877FEF">
            <w:pPr>
              <w:pStyle w:val="HTMLPreformatted"/>
            </w:pPr>
            <w:r>
              <w:t>...  SQL= ALTER DATABASE DROP LOGFILE GROUP 5</w:t>
            </w:r>
          </w:p>
          <w:p w:rsidR="00877FEF" w:rsidRDefault="00877FEF">
            <w:pPr>
              <w:pStyle w:val="HTMLPreformatted"/>
            </w:pPr>
            <w:r>
              <w:t>...  SQL= ALTER DATABASE DROP LOGFILE GROUP 6</w:t>
            </w:r>
          </w:p>
          <w:p w:rsidR="00877FEF" w:rsidRDefault="00877FEF">
            <w:pPr>
              <w:pStyle w:val="HTMLPreformatted"/>
            </w:pPr>
            <w:r>
              <w:t>...  SQL=DROP TABLESPACE UNDOTBS3 INCLUDING CONTENTS AND DATAFILES</w:t>
            </w:r>
          </w:p>
          <w:p w:rsidR="00877FEF" w:rsidRDefault="00877FEF">
            <w:pPr>
              <w:pStyle w:val="HTMLPreformatted"/>
            </w:pPr>
            <w:r>
              <w:t>...  sidParams.length=2</w:t>
            </w:r>
          </w:p>
          <w:p w:rsidR="00877FEF" w:rsidRDefault="00877FEF">
            <w:pPr>
              <w:pStyle w:val="HTMLPreformatted"/>
            </w:pPr>
            <w:r>
              <w:t>...  SQL=ALTER SYSTEM RESET undo_tablespace SCOPE=SPFILE SID = 'racdb3'</w:t>
            </w:r>
          </w:p>
          <w:p w:rsidR="00877FEF" w:rsidRDefault="00877FEF" w:rsidP="000E4871">
            <w:pPr>
              <w:pStyle w:val="HTMLPreformatted"/>
            </w:pPr>
            <w:r>
              <w:t>...  SQL=ALTER SYSTEM RESET instance_number SCOPE=SPFILE SID = 'racdb3'</w:t>
            </w:r>
          </w:p>
        </w:tc>
      </w:tr>
    </w:tbl>
    <w:p w:rsidR="00877FEF" w:rsidRDefault="00877FEF" w:rsidP="00877FEF">
      <w:pPr>
        <w:pStyle w:val="NormalWeb"/>
        <w:rPr>
          <w:rFonts w:ascii="Arial" w:hAnsi="Arial" w:cs="Arial"/>
          <w:color w:val="000000"/>
          <w:sz w:val="20"/>
          <w:szCs w:val="20"/>
        </w:rPr>
      </w:pPr>
      <w:r>
        <w:rPr>
          <w:rFonts w:ascii="Arial" w:hAnsi="Arial" w:cs="Arial"/>
          <w:color w:val="000000"/>
          <w:sz w:val="20"/>
          <w:szCs w:val="20"/>
        </w:rPr>
        <w:t>Check if the redo log thread and UNDO tablespace for the deleted instance is removed (which for my example, they were successfully removed). If not, manually remove them.</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877FEF" w:rsidTr="00B96B4B">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877FEF" w:rsidRDefault="00877FEF">
            <w:pPr>
              <w:pStyle w:val="HTMLPreformatted"/>
            </w:pPr>
            <w:r>
              <w:t xml:space="preserve">SQL&gt; </w:t>
            </w:r>
            <w:r>
              <w:rPr>
                <w:b/>
                <w:bCs/>
              </w:rPr>
              <w:t>select thread# from v$thread where upper(instance) = upper('racdb3');</w:t>
            </w:r>
          </w:p>
          <w:p w:rsidR="00877FEF" w:rsidRDefault="00877FEF">
            <w:pPr>
              <w:pStyle w:val="HTMLPreformatted"/>
            </w:pPr>
          </w:p>
          <w:p w:rsidR="00877FEF" w:rsidRDefault="00877FEF">
            <w:pPr>
              <w:pStyle w:val="HTMLPreformatted"/>
            </w:pPr>
            <w:r>
              <w:t xml:space="preserve">   THREAD#</w:t>
            </w:r>
          </w:p>
          <w:p w:rsidR="00877FEF" w:rsidRDefault="00877FEF">
            <w:pPr>
              <w:pStyle w:val="HTMLPreformatted"/>
            </w:pPr>
            <w:r>
              <w:t>----------</w:t>
            </w:r>
          </w:p>
          <w:p w:rsidR="00877FEF" w:rsidRDefault="00877FEF">
            <w:pPr>
              <w:pStyle w:val="HTMLPreformatted"/>
            </w:pPr>
            <w:r>
              <w:t xml:space="preserve">         3</w:t>
            </w:r>
          </w:p>
          <w:p w:rsidR="00877FEF" w:rsidRDefault="00877FEF">
            <w:pPr>
              <w:pStyle w:val="HTMLPreformatted"/>
            </w:pPr>
          </w:p>
          <w:p w:rsidR="00877FEF" w:rsidRDefault="00877FEF">
            <w:pPr>
              <w:pStyle w:val="HTMLPreformatted"/>
            </w:pPr>
            <w:r>
              <w:t xml:space="preserve">SQL&gt; </w:t>
            </w:r>
            <w:r>
              <w:rPr>
                <w:b/>
                <w:bCs/>
              </w:rPr>
              <w:t>select group# from v$log where thread# = 3;</w:t>
            </w:r>
          </w:p>
          <w:p w:rsidR="00877FEF" w:rsidRDefault="00877FEF">
            <w:pPr>
              <w:pStyle w:val="HTMLPreformatted"/>
            </w:pPr>
          </w:p>
          <w:p w:rsidR="00877FEF" w:rsidRDefault="00877FEF">
            <w:pPr>
              <w:pStyle w:val="HTMLPreformatted"/>
            </w:pPr>
            <w:r>
              <w:t xml:space="preserve">    GROUP#</w:t>
            </w:r>
          </w:p>
          <w:p w:rsidR="00877FEF" w:rsidRDefault="00877FEF">
            <w:pPr>
              <w:pStyle w:val="HTMLPreformatted"/>
            </w:pPr>
            <w:r>
              <w:t>----------</w:t>
            </w:r>
          </w:p>
          <w:p w:rsidR="00877FEF" w:rsidRDefault="00877FEF">
            <w:pPr>
              <w:pStyle w:val="HTMLPreformatted"/>
            </w:pPr>
            <w:r>
              <w:t xml:space="preserve">         5</w:t>
            </w:r>
          </w:p>
          <w:p w:rsidR="00877FEF" w:rsidRDefault="00877FEF">
            <w:pPr>
              <w:pStyle w:val="HTMLPreformatted"/>
            </w:pPr>
            <w:r>
              <w:t xml:space="preserve">         6</w:t>
            </w:r>
          </w:p>
          <w:p w:rsidR="00877FEF" w:rsidRDefault="00877FEF">
            <w:pPr>
              <w:pStyle w:val="HTMLPreformatted"/>
            </w:pPr>
          </w:p>
          <w:p w:rsidR="00877FEF" w:rsidRDefault="00877FEF">
            <w:pPr>
              <w:pStyle w:val="HTMLPreformatted"/>
            </w:pPr>
            <w:r>
              <w:t xml:space="preserve">SQL&gt; </w:t>
            </w:r>
            <w:r>
              <w:rPr>
                <w:b/>
                <w:bCs/>
              </w:rPr>
              <w:t>select member from v$logfile where group# in (5,6);</w:t>
            </w:r>
          </w:p>
          <w:p w:rsidR="00877FEF" w:rsidRDefault="00877FEF">
            <w:pPr>
              <w:pStyle w:val="HTMLPreformatted"/>
            </w:pPr>
          </w:p>
          <w:p w:rsidR="00877FEF" w:rsidRDefault="00877FEF">
            <w:pPr>
              <w:pStyle w:val="HTMLPreformatted"/>
            </w:pPr>
            <w:r>
              <w:lastRenderedPageBreak/>
              <w:t>MEMBER</w:t>
            </w:r>
          </w:p>
          <w:p w:rsidR="00877FEF" w:rsidRDefault="00877FEF">
            <w:pPr>
              <w:pStyle w:val="HTMLPreformatted"/>
            </w:pPr>
            <w:r>
              <w:t>--------------------------------------------------</w:t>
            </w:r>
          </w:p>
          <w:p w:rsidR="00877FEF" w:rsidRDefault="00877FEF">
            <w:pPr>
              <w:pStyle w:val="HTMLPreformatted"/>
            </w:pPr>
            <w:r>
              <w:t>+RACDB_DATA/racdb/onlinelog/group_5.270.781657813</w:t>
            </w:r>
          </w:p>
          <w:p w:rsidR="00877FEF" w:rsidRDefault="00877FEF">
            <w:pPr>
              <w:pStyle w:val="HTMLPreformatted"/>
            </w:pPr>
            <w:r>
              <w:t>+FRA/racdb/onlinelog/group_5.281.781657813</w:t>
            </w:r>
          </w:p>
          <w:p w:rsidR="00877FEF" w:rsidRDefault="00877FEF">
            <w:pPr>
              <w:pStyle w:val="HTMLPreformatted"/>
            </w:pPr>
            <w:r>
              <w:t>+RACDB_DATA/racdb/onlinelog/group_6.271.781657815</w:t>
            </w:r>
          </w:p>
          <w:p w:rsidR="00877FEF" w:rsidRDefault="00877FEF">
            <w:pPr>
              <w:pStyle w:val="HTMLPreformatted"/>
            </w:pPr>
            <w:r>
              <w:t>+FRA/racdb/onlinelog/group_6.289.781657815</w:t>
            </w:r>
          </w:p>
          <w:p w:rsidR="00877FEF" w:rsidRDefault="00877FEF">
            <w:pPr>
              <w:pStyle w:val="HTMLPreformatted"/>
            </w:pPr>
          </w:p>
          <w:p w:rsidR="00877FEF" w:rsidRDefault="00877FEF">
            <w:pPr>
              <w:pStyle w:val="HTMLPreformatted"/>
            </w:pPr>
            <w:r>
              <w:t xml:space="preserve">SQL&gt; </w:t>
            </w:r>
            <w:r>
              <w:rPr>
                <w:b/>
                <w:bCs/>
              </w:rPr>
              <w:t>alter database disable thread 3;</w:t>
            </w:r>
          </w:p>
          <w:p w:rsidR="00877FEF" w:rsidRDefault="00877FEF">
            <w:pPr>
              <w:pStyle w:val="HTMLPreformatted"/>
            </w:pPr>
          </w:p>
          <w:p w:rsidR="00877FEF" w:rsidRDefault="00877FEF">
            <w:pPr>
              <w:pStyle w:val="HTMLPreformatted"/>
            </w:pPr>
            <w:r>
              <w:t>Database altered.</w:t>
            </w:r>
          </w:p>
          <w:p w:rsidR="00877FEF" w:rsidRDefault="00877FEF">
            <w:pPr>
              <w:pStyle w:val="HTMLPreformatted"/>
            </w:pPr>
          </w:p>
          <w:p w:rsidR="00877FEF" w:rsidRDefault="00877FEF">
            <w:pPr>
              <w:pStyle w:val="HTMLPreformatted"/>
            </w:pPr>
            <w:r>
              <w:t xml:space="preserve">SQL&gt; </w:t>
            </w:r>
            <w:r>
              <w:rPr>
                <w:b/>
                <w:bCs/>
              </w:rPr>
              <w:t>alter database drop logfile group 5;</w:t>
            </w:r>
          </w:p>
          <w:p w:rsidR="00877FEF" w:rsidRDefault="00877FEF">
            <w:pPr>
              <w:pStyle w:val="HTMLPreformatted"/>
            </w:pPr>
          </w:p>
          <w:p w:rsidR="00877FEF" w:rsidRDefault="00877FEF">
            <w:pPr>
              <w:pStyle w:val="HTMLPreformatted"/>
            </w:pPr>
            <w:r>
              <w:t>Database altered.</w:t>
            </w:r>
          </w:p>
          <w:p w:rsidR="00877FEF" w:rsidRDefault="00877FEF">
            <w:pPr>
              <w:pStyle w:val="HTMLPreformatted"/>
            </w:pPr>
          </w:p>
          <w:p w:rsidR="00877FEF" w:rsidRDefault="00877FEF">
            <w:pPr>
              <w:pStyle w:val="HTMLPreformatted"/>
            </w:pPr>
            <w:r>
              <w:t xml:space="preserve">SQL&gt; </w:t>
            </w:r>
            <w:r>
              <w:rPr>
                <w:b/>
                <w:bCs/>
              </w:rPr>
              <w:t>alter database drop logfile group 6;</w:t>
            </w:r>
          </w:p>
          <w:p w:rsidR="00877FEF" w:rsidRDefault="00877FEF">
            <w:pPr>
              <w:pStyle w:val="HTMLPreformatted"/>
            </w:pPr>
          </w:p>
          <w:p w:rsidR="00877FEF" w:rsidRDefault="00877FEF">
            <w:pPr>
              <w:pStyle w:val="HTMLPreformatted"/>
            </w:pPr>
            <w:r>
              <w:t>Database altered.</w:t>
            </w:r>
          </w:p>
          <w:p w:rsidR="00877FEF" w:rsidRDefault="00877FEF">
            <w:pPr>
              <w:pStyle w:val="HTMLPreformatted"/>
            </w:pPr>
          </w:p>
          <w:p w:rsidR="00877FEF" w:rsidRDefault="00877FEF">
            <w:pPr>
              <w:pStyle w:val="HTMLPreformatted"/>
            </w:pPr>
            <w:r>
              <w:t xml:space="preserve">SQL&gt; </w:t>
            </w:r>
            <w:r>
              <w:rPr>
                <w:b/>
                <w:bCs/>
              </w:rPr>
              <w:t>drop tablespace undotbs3 including contents and datafiles;</w:t>
            </w:r>
          </w:p>
          <w:p w:rsidR="00877FEF" w:rsidRDefault="00877FEF">
            <w:pPr>
              <w:pStyle w:val="HTMLPreformatted"/>
            </w:pPr>
          </w:p>
          <w:p w:rsidR="00877FEF" w:rsidRDefault="00877FEF">
            <w:pPr>
              <w:pStyle w:val="HTMLPreformatted"/>
            </w:pPr>
            <w:r>
              <w:t>Tablespace dropped.</w:t>
            </w:r>
          </w:p>
          <w:p w:rsidR="00877FEF" w:rsidRDefault="00877FEF">
            <w:pPr>
              <w:pStyle w:val="HTMLPreformatted"/>
            </w:pPr>
          </w:p>
          <w:p w:rsidR="00877FEF" w:rsidRDefault="00877FEF">
            <w:pPr>
              <w:pStyle w:val="HTMLPreformatted"/>
            </w:pPr>
            <w:r>
              <w:t xml:space="preserve">SQL&gt; </w:t>
            </w:r>
            <w:r>
              <w:rPr>
                <w:b/>
                <w:bCs/>
              </w:rPr>
              <w:t>alter system reset undo_tablespace scope=spfile sid = 'racdb3';</w:t>
            </w:r>
          </w:p>
          <w:p w:rsidR="00877FEF" w:rsidRDefault="00877FEF">
            <w:pPr>
              <w:pStyle w:val="HTMLPreformatted"/>
            </w:pPr>
          </w:p>
          <w:p w:rsidR="00877FEF" w:rsidRDefault="00877FEF">
            <w:pPr>
              <w:pStyle w:val="HTMLPreformatted"/>
            </w:pPr>
            <w:r>
              <w:t>System altered.</w:t>
            </w:r>
          </w:p>
          <w:p w:rsidR="00877FEF" w:rsidRDefault="00877FEF">
            <w:pPr>
              <w:pStyle w:val="HTMLPreformatted"/>
            </w:pPr>
          </w:p>
          <w:p w:rsidR="00877FEF" w:rsidRDefault="00877FEF">
            <w:pPr>
              <w:pStyle w:val="HTMLPreformatted"/>
            </w:pPr>
            <w:r>
              <w:t xml:space="preserve">SQL&gt; </w:t>
            </w:r>
            <w:r>
              <w:rPr>
                <w:b/>
                <w:bCs/>
              </w:rPr>
              <w:t>alter system reset instance_number scope=spfile sid = 'racdb3';</w:t>
            </w:r>
          </w:p>
          <w:p w:rsidR="00877FEF" w:rsidRDefault="00877FEF">
            <w:pPr>
              <w:pStyle w:val="HTMLPreformatted"/>
            </w:pPr>
          </w:p>
          <w:p w:rsidR="00877FEF" w:rsidRDefault="00877FEF">
            <w:pPr>
              <w:pStyle w:val="HTMLPreformatted"/>
            </w:pPr>
            <w:r>
              <w:t>System altered.</w:t>
            </w:r>
          </w:p>
        </w:tc>
      </w:tr>
    </w:tbl>
    <w:p w:rsidR="00877FEF" w:rsidRDefault="00877FEF" w:rsidP="00877FEF">
      <w:bookmarkStart w:id="1" w:name="Remove_Oracle_Database_Software"/>
      <w:bookmarkEnd w:id="1"/>
    </w:p>
    <w:p w:rsidR="00B96B4B" w:rsidRDefault="00B96B4B" w:rsidP="00877FEF"/>
    <w:p w:rsidR="00877FEF" w:rsidRPr="00877FEF" w:rsidRDefault="00877FEF" w:rsidP="00877FEF">
      <w:pPr>
        <w:pStyle w:val="Heading1"/>
        <w:numPr>
          <w:ilvl w:val="0"/>
          <w:numId w:val="18"/>
        </w:numPr>
      </w:pPr>
      <w:r w:rsidRPr="00877FEF">
        <w:t>Remove Oracle Database Software</w:t>
      </w:r>
    </w:p>
    <w:p w:rsidR="00877FEF" w:rsidRDefault="00877FEF" w:rsidP="00877FEF">
      <w:pPr>
        <w:pStyle w:val="NormalWeb"/>
        <w:rPr>
          <w:rFonts w:ascii="Arial" w:hAnsi="Arial" w:cs="Arial"/>
          <w:color w:val="000000"/>
          <w:sz w:val="20"/>
          <w:szCs w:val="20"/>
        </w:rPr>
      </w:pPr>
      <w:r>
        <w:rPr>
          <w:rFonts w:ascii="Arial" w:hAnsi="Arial" w:cs="Arial"/>
          <w:color w:val="000000"/>
          <w:sz w:val="20"/>
          <w:szCs w:val="20"/>
        </w:rPr>
        <w:t>In this step, the Oracle Database software will be removed from the node that will be deleted. In addition, the inventories of the remaining nodes will be updated to reflect the removal of the node's Oracle Database software home.</w:t>
      </w:r>
    </w:p>
    <w:p w:rsidR="00877FEF" w:rsidRDefault="00877FEF" w:rsidP="00877FEF">
      <w:pPr>
        <w:pStyle w:val="NormalWeb"/>
        <w:rPr>
          <w:rFonts w:ascii="Arial" w:hAnsi="Arial" w:cs="Arial"/>
          <w:color w:val="000000"/>
          <w:sz w:val="20"/>
          <w:szCs w:val="20"/>
        </w:rPr>
      </w:pPr>
      <w:r>
        <w:rPr>
          <w:rFonts w:ascii="Arial" w:hAnsi="Arial" w:cs="Arial"/>
          <w:color w:val="000000"/>
          <w:sz w:val="20"/>
          <w:szCs w:val="20"/>
        </w:rPr>
        <w:t>Log in as the Oracle Database software owner when executing the tasks in this section.</w:t>
      </w:r>
    </w:p>
    <w:p w:rsidR="00877FEF" w:rsidRPr="00877FEF" w:rsidRDefault="00877FEF" w:rsidP="00877FEF">
      <w:pPr>
        <w:pStyle w:val="Heading2"/>
        <w:numPr>
          <w:ilvl w:val="0"/>
          <w:numId w:val="21"/>
        </w:numPr>
      </w:pPr>
      <w:r w:rsidRPr="00877FEF">
        <w:t>Verify Listener Not Running in Oracle Home</w:t>
      </w:r>
    </w:p>
    <w:p w:rsidR="00877FEF" w:rsidRDefault="00877FEF" w:rsidP="00877FEF">
      <w:pPr>
        <w:pStyle w:val="NormalWeb"/>
        <w:rPr>
          <w:rFonts w:ascii="Arial" w:hAnsi="Arial" w:cs="Arial"/>
          <w:color w:val="000000"/>
          <w:sz w:val="20"/>
          <w:szCs w:val="20"/>
        </w:rPr>
      </w:pPr>
      <w:r>
        <w:rPr>
          <w:rFonts w:ascii="Arial" w:hAnsi="Arial" w:cs="Arial"/>
          <w:color w:val="000000"/>
          <w:sz w:val="20"/>
          <w:szCs w:val="20"/>
        </w:rPr>
        <w:t>If any listeners are running from the Oracle home being removed, they will need to be disabled and stopped.</w:t>
      </w:r>
    </w:p>
    <w:p w:rsidR="00877FEF" w:rsidRDefault="00877FEF" w:rsidP="00877FEF">
      <w:pPr>
        <w:pStyle w:val="NormalWeb"/>
        <w:rPr>
          <w:rFonts w:ascii="Arial" w:hAnsi="Arial" w:cs="Arial"/>
          <w:color w:val="000000"/>
          <w:sz w:val="20"/>
          <w:szCs w:val="20"/>
        </w:rPr>
      </w:pPr>
      <w:r>
        <w:rPr>
          <w:rFonts w:ascii="Arial" w:hAnsi="Arial" w:cs="Arial"/>
          <w:color w:val="000000"/>
          <w:sz w:val="20"/>
          <w:szCs w:val="20"/>
        </w:rPr>
        <w:t>Check if any listeners are running from the Oracle home to be removed.</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877FEF" w:rsidTr="00B96B4B">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877FEF" w:rsidRDefault="00877FEF">
            <w:pPr>
              <w:pStyle w:val="HTMLPreformatted"/>
            </w:pPr>
            <w:r>
              <w:t xml:space="preserve">[oracle@racnode3 ~]$ </w:t>
            </w:r>
            <w:r>
              <w:rPr>
                <w:b/>
                <w:bCs/>
              </w:rPr>
              <w:t>srvctl config listener -a</w:t>
            </w:r>
          </w:p>
          <w:p w:rsidR="00877FEF" w:rsidRDefault="00877FEF">
            <w:pPr>
              <w:pStyle w:val="HTMLPreformatted"/>
            </w:pPr>
            <w:r>
              <w:t>Name: LISTENER</w:t>
            </w:r>
          </w:p>
          <w:p w:rsidR="00877FEF" w:rsidRDefault="00877FEF">
            <w:pPr>
              <w:pStyle w:val="HTMLPreformatted"/>
            </w:pPr>
            <w:r>
              <w:lastRenderedPageBreak/>
              <w:t xml:space="preserve">Network: 1, Owner: </w:t>
            </w:r>
            <w:r>
              <w:rPr>
                <w:color w:val="000099"/>
              </w:rPr>
              <w:t>grid</w:t>
            </w:r>
          </w:p>
          <w:p w:rsidR="00877FEF" w:rsidRDefault="00877FEF">
            <w:pPr>
              <w:pStyle w:val="HTMLPreformatted"/>
            </w:pPr>
            <w:r>
              <w:t>Home: &lt;CRS home&gt;</w:t>
            </w:r>
          </w:p>
          <w:p w:rsidR="00877FEF" w:rsidRDefault="00877FEF">
            <w:pPr>
              <w:pStyle w:val="HTMLPreformatted"/>
            </w:pPr>
            <w:r>
              <w:t xml:space="preserve">  </w:t>
            </w:r>
            <w:r>
              <w:rPr>
                <w:color w:val="000099"/>
              </w:rPr>
              <w:t>/u01/app/11.2.0/grid</w:t>
            </w:r>
            <w:r>
              <w:t xml:space="preserve"> on node(s) racnode3,racnode2,racnode1</w:t>
            </w:r>
          </w:p>
          <w:p w:rsidR="00877FEF" w:rsidRDefault="00877FEF">
            <w:pPr>
              <w:pStyle w:val="HTMLPreformatted"/>
            </w:pPr>
            <w:r>
              <w:t>End points: TCP:1521</w:t>
            </w:r>
          </w:p>
        </w:tc>
      </w:tr>
    </w:tbl>
    <w:p w:rsidR="00877FEF" w:rsidRDefault="00877FEF" w:rsidP="00877FEF">
      <w:pPr>
        <w:pStyle w:val="NormalWeb"/>
        <w:rPr>
          <w:rFonts w:ascii="Arial" w:hAnsi="Arial" w:cs="Arial"/>
          <w:color w:val="000000"/>
          <w:sz w:val="20"/>
          <w:szCs w:val="20"/>
        </w:rPr>
      </w:pPr>
      <w:r>
        <w:rPr>
          <w:rFonts w:ascii="Arial" w:hAnsi="Arial" w:cs="Arial"/>
          <w:color w:val="000000"/>
          <w:sz w:val="20"/>
          <w:szCs w:val="20"/>
        </w:rPr>
        <w:lastRenderedPageBreak/>
        <w:t>In Oracle 11</w:t>
      </w:r>
      <w:r>
        <w:rPr>
          <w:rFonts w:ascii="Arial" w:hAnsi="Arial" w:cs="Arial"/>
          <w:i/>
          <w:iCs/>
          <w:color w:val="000000"/>
          <w:sz w:val="20"/>
          <w:szCs w:val="20"/>
        </w:rPr>
        <w:t>g</w:t>
      </w:r>
      <w:r>
        <w:rPr>
          <w:rStyle w:val="apple-converted-space"/>
          <w:rFonts w:ascii="Arial" w:hAnsi="Arial" w:cs="Arial"/>
          <w:color w:val="000000"/>
        </w:rPr>
        <w:t> </w:t>
      </w:r>
      <w:r>
        <w:rPr>
          <w:rFonts w:ascii="Arial" w:hAnsi="Arial" w:cs="Arial"/>
          <w:color w:val="000000"/>
          <w:sz w:val="20"/>
          <w:szCs w:val="20"/>
        </w:rPr>
        <w:t>Release 2 (11.2) the default listener runs from Grid home. Since the listener is running from the Grid home (shown above), disabling and stopping the listener can be skipped in release 11.2.</w:t>
      </w:r>
    </w:p>
    <w:p w:rsidR="00877FEF" w:rsidRDefault="00877FEF" w:rsidP="00877FEF">
      <w:pPr>
        <w:pStyle w:val="NormalWeb"/>
        <w:rPr>
          <w:rFonts w:ascii="Arial" w:hAnsi="Arial" w:cs="Arial"/>
          <w:color w:val="000000"/>
          <w:sz w:val="20"/>
          <w:szCs w:val="20"/>
        </w:rPr>
      </w:pPr>
      <w:r>
        <w:rPr>
          <w:rFonts w:ascii="Arial" w:hAnsi="Arial" w:cs="Arial"/>
          <w:color w:val="000000"/>
          <w:sz w:val="20"/>
          <w:szCs w:val="20"/>
        </w:rPr>
        <w:t>If any listeners were explicitly created to run from the Oracle home being removed, they would need to be disabled and stopped.</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877FEF" w:rsidTr="00B96B4B">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877FEF" w:rsidRDefault="00877FEF">
            <w:pPr>
              <w:pStyle w:val="HTMLPreformatted"/>
            </w:pPr>
            <w:r>
              <w:t>$ srvctl disable listener -l &lt;listener_name&gt; -n &lt;name_of_node_to_delete&gt;</w:t>
            </w:r>
          </w:p>
          <w:p w:rsidR="00877FEF" w:rsidRDefault="00877FEF">
            <w:pPr>
              <w:pStyle w:val="HTMLPreformatted"/>
            </w:pPr>
            <w:r>
              <w:t>$ srvctl stop listener -l &lt;listener_name&gt; -n &lt;name_of_node_to_delete&gt;</w:t>
            </w:r>
          </w:p>
        </w:tc>
      </w:tr>
    </w:tbl>
    <w:p w:rsidR="00B96B4B" w:rsidRDefault="00B96B4B" w:rsidP="00B96B4B"/>
    <w:p w:rsidR="00877FEF" w:rsidRPr="00877FEF" w:rsidRDefault="00877FEF" w:rsidP="00877FEF">
      <w:pPr>
        <w:pStyle w:val="Heading2"/>
        <w:numPr>
          <w:ilvl w:val="0"/>
          <w:numId w:val="21"/>
        </w:numPr>
      </w:pPr>
      <w:r w:rsidRPr="00877FEF">
        <w:t>Update Oracle Inventory - (Node Being Removed)</w:t>
      </w:r>
    </w:p>
    <w:p w:rsidR="00877FEF" w:rsidRDefault="00877FEF" w:rsidP="00877FEF">
      <w:pPr>
        <w:pStyle w:val="NormalWeb"/>
        <w:rPr>
          <w:rFonts w:ascii="Arial" w:hAnsi="Arial" w:cs="Arial"/>
          <w:color w:val="000000"/>
          <w:sz w:val="20"/>
          <w:szCs w:val="20"/>
        </w:rPr>
      </w:pPr>
      <w:r>
        <w:rPr>
          <w:rFonts w:ascii="Arial" w:hAnsi="Arial" w:cs="Arial"/>
          <w:color w:val="000000"/>
          <w:sz w:val="20"/>
          <w:szCs w:val="20"/>
        </w:rPr>
        <w:t>As the Oracle software owner, execute</w:t>
      </w:r>
      <w:r>
        <w:rPr>
          <w:rStyle w:val="apple-converted-space"/>
          <w:rFonts w:ascii="Arial" w:hAnsi="Arial" w:cs="Arial"/>
          <w:color w:val="000000"/>
        </w:rPr>
        <w:t> </w:t>
      </w:r>
      <w:r>
        <w:rPr>
          <w:rStyle w:val="HTMLTypewriter"/>
          <w:color w:val="000000"/>
        </w:rPr>
        <w:t>runInstaller</w:t>
      </w:r>
      <w:r>
        <w:rPr>
          <w:rStyle w:val="apple-converted-space"/>
          <w:rFonts w:ascii="Arial" w:hAnsi="Arial" w:cs="Arial"/>
          <w:color w:val="000000"/>
        </w:rPr>
        <w:t> </w:t>
      </w:r>
      <w:r>
        <w:rPr>
          <w:rFonts w:ascii="Arial" w:hAnsi="Arial" w:cs="Arial"/>
          <w:color w:val="000000"/>
          <w:sz w:val="20"/>
          <w:szCs w:val="20"/>
        </w:rPr>
        <w:t>from</w:t>
      </w:r>
      <w:r>
        <w:rPr>
          <w:rStyle w:val="apple-converted-space"/>
          <w:rFonts w:ascii="Arial" w:hAnsi="Arial" w:cs="Arial"/>
          <w:color w:val="000000"/>
        </w:rPr>
        <w:t> </w:t>
      </w:r>
      <w:r>
        <w:rPr>
          <w:rStyle w:val="HTMLTypewriter"/>
          <w:i/>
          <w:iCs/>
          <w:color w:val="000000"/>
        </w:rPr>
        <w:t>Oracle_home</w:t>
      </w:r>
      <w:r>
        <w:rPr>
          <w:rStyle w:val="HTMLTypewriter"/>
          <w:color w:val="000000"/>
        </w:rPr>
        <w:t>/oui/bin</w:t>
      </w:r>
      <w:r>
        <w:rPr>
          <w:rStyle w:val="apple-converted-space"/>
          <w:rFonts w:ascii="Arial" w:hAnsi="Arial" w:cs="Arial"/>
          <w:color w:val="000000"/>
        </w:rPr>
        <w:t> </w:t>
      </w:r>
      <w:r>
        <w:rPr>
          <w:rFonts w:ascii="Arial" w:hAnsi="Arial" w:cs="Arial"/>
          <w:color w:val="000000"/>
          <w:sz w:val="20"/>
          <w:szCs w:val="20"/>
        </w:rPr>
        <w:t>on the node being removed to update the inventory. Set</w:t>
      </w:r>
      <w:r>
        <w:rPr>
          <w:rStyle w:val="apple-converted-space"/>
          <w:rFonts w:ascii="Arial" w:hAnsi="Arial" w:cs="Arial"/>
          <w:color w:val="000000"/>
        </w:rPr>
        <w:t> </w:t>
      </w:r>
      <w:r>
        <w:rPr>
          <w:rStyle w:val="HTMLTypewriter"/>
          <w:color w:val="000000"/>
        </w:rPr>
        <w:t>"CLUSTER_NODES={</w:t>
      </w:r>
      <w:r>
        <w:rPr>
          <w:rStyle w:val="HTMLTypewriter"/>
          <w:i/>
          <w:iCs/>
          <w:color w:val="000000"/>
        </w:rPr>
        <w:t>name_of_node_to_delete</w:t>
      </w:r>
      <w:r>
        <w:rPr>
          <w:rStyle w:val="HTMLTypewriter"/>
          <w:color w:val="000000"/>
        </w:rPr>
        <w:t>}"</w:t>
      </w:r>
      <w:r>
        <w:rPr>
          <w:rFonts w:ascii="Arial" w:hAnsi="Arial" w:cs="Arial"/>
          <w:color w:val="000000"/>
          <w:sz w:val="20"/>
          <w:szCs w:val="20"/>
        </w:rPr>
        <w:t>.</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877FEF" w:rsidTr="00B96B4B">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877FEF" w:rsidRDefault="00877FEF">
            <w:pPr>
              <w:pStyle w:val="HTMLPreformatted"/>
            </w:pPr>
            <w:r>
              <w:t xml:space="preserve">[oracle@racnode3 ~]$ </w:t>
            </w:r>
            <w:r>
              <w:rPr>
                <w:b/>
                <w:bCs/>
              </w:rPr>
              <w:t>cd $ORACLE_HOME/oui/bin</w:t>
            </w:r>
          </w:p>
          <w:p w:rsidR="00877FEF" w:rsidRDefault="00877FEF">
            <w:pPr>
              <w:pStyle w:val="HTMLPreformatted"/>
            </w:pPr>
          </w:p>
          <w:p w:rsidR="00877FEF" w:rsidRDefault="00877FEF">
            <w:pPr>
              <w:pStyle w:val="HTMLPreformatted"/>
            </w:pPr>
            <w:r>
              <w:t xml:space="preserve">[oracle@racnode3 bin]$ </w:t>
            </w:r>
            <w:r>
              <w:rPr>
                <w:b/>
                <w:bCs/>
              </w:rPr>
              <w:t>./runInstaller -updateNodeList ORACLE_HOME=$ORACLE_HOME "CLUSTER_NODES={racnode3}" -local</w:t>
            </w:r>
          </w:p>
          <w:p w:rsidR="00877FEF" w:rsidRDefault="00877FEF">
            <w:pPr>
              <w:pStyle w:val="HTMLPreformatted"/>
            </w:pPr>
            <w:r>
              <w:t>Starting Oracle Universal Installer...</w:t>
            </w:r>
          </w:p>
          <w:p w:rsidR="00877FEF" w:rsidRDefault="00877FEF">
            <w:pPr>
              <w:pStyle w:val="HTMLPreformatted"/>
            </w:pPr>
          </w:p>
          <w:p w:rsidR="00877FEF" w:rsidRDefault="00877FEF">
            <w:pPr>
              <w:pStyle w:val="HTMLPreformatted"/>
            </w:pPr>
            <w:r>
              <w:t>Checking swap space: must be greater than 500 MB.   Actual 9983 MB    Passed</w:t>
            </w:r>
          </w:p>
          <w:p w:rsidR="00877FEF" w:rsidRDefault="00877FEF">
            <w:pPr>
              <w:pStyle w:val="HTMLPreformatted"/>
            </w:pPr>
            <w:r>
              <w:t>The inventory pointer is located at /etc/oraInst.loc</w:t>
            </w:r>
          </w:p>
          <w:p w:rsidR="00877FEF" w:rsidRDefault="00877FEF">
            <w:pPr>
              <w:pStyle w:val="HTMLPreformatted"/>
            </w:pPr>
            <w:r>
              <w:t>The inventory is located at /u01/app/oraInventory</w:t>
            </w:r>
          </w:p>
          <w:p w:rsidR="00877FEF" w:rsidRDefault="00877FEF">
            <w:pPr>
              <w:pStyle w:val="HTMLPreformatted"/>
            </w:pPr>
            <w:r>
              <w:t>'UpdateNodeList' was successful.</w:t>
            </w:r>
          </w:p>
        </w:tc>
      </w:tr>
    </w:tbl>
    <w:p w:rsidR="00877FEF" w:rsidRDefault="00877FEF" w:rsidP="00877FEF">
      <w:pPr>
        <w:pStyle w:val="indent18"/>
        <w:spacing w:before="0" w:beforeAutospacing="0" w:after="0" w:afterAutospacing="0"/>
        <w:rPr>
          <w:rFonts w:ascii="Arial" w:hAnsi="Arial" w:cs="Arial"/>
          <w:vanish/>
          <w:color w:val="000000"/>
          <w:sz w:val="20"/>
          <w:szCs w:val="20"/>
        </w:rPr>
      </w:pPr>
    </w:p>
    <w:p w:rsidR="00877FEF" w:rsidRDefault="00877FEF" w:rsidP="00877FEF">
      <w:pPr>
        <w:pStyle w:val="NormalWeb"/>
        <w:rPr>
          <w:rFonts w:ascii="Arial" w:hAnsi="Arial" w:cs="Arial"/>
          <w:color w:val="000000"/>
          <w:sz w:val="20"/>
          <w:szCs w:val="20"/>
        </w:rPr>
      </w:pPr>
      <w:r>
        <w:rPr>
          <w:rFonts w:ascii="Arial" w:hAnsi="Arial" w:cs="Arial"/>
          <w:color w:val="000000"/>
          <w:sz w:val="20"/>
          <w:szCs w:val="20"/>
        </w:rPr>
        <w:t>After executing</w:t>
      </w:r>
      <w:r>
        <w:rPr>
          <w:rStyle w:val="apple-converted-space"/>
          <w:rFonts w:ascii="Arial" w:hAnsi="Arial" w:cs="Arial"/>
          <w:color w:val="000000"/>
        </w:rPr>
        <w:t> </w:t>
      </w:r>
      <w:r>
        <w:rPr>
          <w:rStyle w:val="HTMLTypewriter"/>
          <w:color w:val="000000"/>
        </w:rPr>
        <w:t>runInstaller</w:t>
      </w:r>
      <w:r>
        <w:rPr>
          <w:rStyle w:val="apple-converted-space"/>
          <w:rFonts w:ascii="Arial" w:hAnsi="Arial" w:cs="Arial"/>
          <w:color w:val="000000"/>
        </w:rPr>
        <w:t> </w:t>
      </w:r>
      <w:r>
        <w:rPr>
          <w:rFonts w:ascii="Arial" w:hAnsi="Arial" w:cs="Arial"/>
          <w:color w:val="000000"/>
          <w:sz w:val="20"/>
          <w:szCs w:val="20"/>
        </w:rPr>
        <w:t>on the node to be deleted, the</w:t>
      </w:r>
      <w:r>
        <w:rPr>
          <w:rStyle w:val="apple-converted-space"/>
          <w:rFonts w:ascii="Arial" w:hAnsi="Arial" w:cs="Arial"/>
          <w:color w:val="000000"/>
        </w:rPr>
        <w:t> </w:t>
      </w:r>
      <w:r>
        <w:rPr>
          <w:rStyle w:val="HTMLTypewriter"/>
          <w:color w:val="000000"/>
        </w:rPr>
        <w:t>inventory.xml</w:t>
      </w:r>
      <w:r>
        <w:rPr>
          <w:rStyle w:val="apple-converted-space"/>
          <w:rFonts w:ascii="Arial" w:hAnsi="Arial" w:cs="Arial"/>
          <w:color w:val="000000"/>
        </w:rPr>
        <w:t> </w:t>
      </w:r>
      <w:r>
        <w:rPr>
          <w:rFonts w:ascii="Arial" w:hAnsi="Arial" w:cs="Arial"/>
          <w:color w:val="000000"/>
          <w:sz w:val="20"/>
          <w:szCs w:val="20"/>
        </w:rPr>
        <w:t>file on that node (</w:t>
      </w:r>
      <w:r>
        <w:rPr>
          <w:rStyle w:val="HTMLTypewriter"/>
          <w:color w:val="000000"/>
        </w:rPr>
        <w:t>/u01/app/oraInventory/ContentsXML/inventory.xml</w:t>
      </w:r>
      <w:r>
        <w:rPr>
          <w:rFonts w:ascii="Arial" w:hAnsi="Arial" w:cs="Arial"/>
          <w:color w:val="000000"/>
          <w:sz w:val="20"/>
          <w:szCs w:val="20"/>
        </w:rPr>
        <w:t>) will show only the node to be deleted under the Oracle home name.</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877FEF" w:rsidTr="00B96B4B">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877FEF" w:rsidRDefault="00877FEF">
            <w:pPr>
              <w:pStyle w:val="HTMLPreformatted"/>
            </w:pPr>
            <w:r>
              <w:t>...</w:t>
            </w:r>
          </w:p>
          <w:p w:rsidR="00877FEF" w:rsidRDefault="00877FEF">
            <w:pPr>
              <w:pStyle w:val="HTMLPreformatted"/>
            </w:pPr>
            <w:r>
              <w:t>&lt;HOME NAME="OraDb11g_home1" LOC="/u01/app/oracle/product/11.2.0/dbhome_1" TYPE="O" IDX="2"&gt;</w:t>
            </w:r>
          </w:p>
          <w:p w:rsidR="00877FEF" w:rsidRDefault="00877FEF">
            <w:pPr>
              <w:pStyle w:val="HTMLPreformatted"/>
            </w:pPr>
            <w:r>
              <w:t xml:space="preserve">   &lt;NODE_LIST&gt;</w:t>
            </w:r>
          </w:p>
          <w:p w:rsidR="00877FEF" w:rsidRDefault="00877FEF">
            <w:pPr>
              <w:pStyle w:val="HTMLPreformatted"/>
            </w:pPr>
            <w:r>
              <w:t xml:space="preserve">      </w:t>
            </w:r>
            <w:r>
              <w:rPr>
                <w:color w:val="000099"/>
              </w:rPr>
              <w:t>&lt;NODE NAME="racnode3"/&gt;</w:t>
            </w:r>
          </w:p>
          <w:p w:rsidR="00877FEF" w:rsidRDefault="00877FEF">
            <w:pPr>
              <w:pStyle w:val="HTMLPreformatted"/>
            </w:pPr>
            <w:r>
              <w:t xml:space="preserve">   &lt;/NODE_LIST&gt;</w:t>
            </w:r>
          </w:p>
          <w:p w:rsidR="00877FEF" w:rsidRDefault="00877FEF">
            <w:pPr>
              <w:pStyle w:val="HTMLPreformatted"/>
            </w:pPr>
            <w:r>
              <w:t>&lt;/HOME&gt;</w:t>
            </w:r>
          </w:p>
          <w:p w:rsidR="00877FEF" w:rsidRDefault="00877FEF">
            <w:pPr>
              <w:pStyle w:val="HTMLPreformatted"/>
            </w:pPr>
            <w:r>
              <w:t>...</w:t>
            </w:r>
          </w:p>
        </w:tc>
      </w:tr>
    </w:tbl>
    <w:p w:rsidR="00877FEF" w:rsidRDefault="00877FEF" w:rsidP="00877FEF">
      <w:pPr>
        <w:pStyle w:val="NormalWeb"/>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rPr>
        <w:t> </w:t>
      </w:r>
      <w:r>
        <w:rPr>
          <w:rStyle w:val="HTMLTypewriter"/>
          <w:color w:val="000000"/>
        </w:rPr>
        <w:t>inventory.xml</w:t>
      </w:r>
      <w:r>
        <w:rPr>
          <w:rStyle w:val="apple-converted-space"/>
          <w:rFonts w:ascii="Arial" w:hAnsi="Arial" w:cs="Arial"/>
          <w:color w:val="000000"/>
        </w:rPr>
        <w:t> </w:t>
      </w:r>
      <w:r>
        <w:rPr>
          <w:rFonts w:ascii="Arial" w:hAnsi="Arial" w:cs="Arial"/>
          <w:color w:val="000000"/>
          <w:sz w:val="20"/>
          <w:szCs w:val="20"/>
        </w:rPr>
        <w:t>file on the other nodes will still show all of the nodes in the cluster. The inventory on the remaining nodes will be updated after de-installing the Oracle Database software.</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877FEF" w:rsidTr="00B96B4B">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877FEF" w:rsidRDefault="00877FEF">
            <w:pPr>
              <w:pStyle w:val="HTMLPreformatted"/>
            </w:pPr>
            <w:r>
              <w:t>...</w:t>
            </w:r>
          </w:p>
          <w:p w:rsidR="00877FEF" w:rsidRDefault="00877FEF">
            <w:pPr>
              <w:pStyle w:val="HTMLPreformatted"/>
            </w:pPr>
            <w:r>
              <w:t xml:space="preserve">&lt;HOME NAME="OraDb11g_home1" LOC="/u01/app/oracle/product/11.2.0/dbhome_1" </w:t>
            </w:r>
            <w:r>
              <w:lastRenderedPageBreak/>
              <w:t>TYPE="O" IDX="2"&gt;</w:t>
            </w:r>
          </w:p>
          <w:p w:rsidR="00877FEF" w:rsidRDefault="00877FEF">
            <w:pPr>
              <w:pStyle w:val="HTMLPreformatted"/>
            </w:pPr>
            <w:r>
              <w:t xml:space="preserve">   &lt;NODE_LIST&gt;</w:t>
            </w:r>
          </w:p>
          <w:p w:rsidR="00877FEF" w:rsidRDefault="00877FEF">
            <w:pPr>
              <w:pStyle w:val="HTMLPreformatted"/>
            </w:pPr>
            <w:r>
              <w:t xml:space="preserve">      &lt;NODE NAME="racnode1"/&gt;</w:t>
            </w:r>
          </w:p>
          <w:p w:rsidR="00877FEF" w:rsidRDefault="00877FEF">
            <w:pPr>
              <w:pStyle w:val="HTMLPreformatted"/>
            </w:pPr>
            <w:r>
              <w:t xml:space="preserve">      &lt;NODE NAME="racnode2"/&gt;</w:t>
            </w:r>
          </w:p>
          <w:p w:rsidR="00877FEF" w:rsidRDefault="00877FEF">
            <w:pPr>
              <w:pStyle w:val="HTMLPreformatted"/>
            </w:pPr>
            <w:r>
              <w:t xml:space="preserve">      &lt;NODE NAME="racnode3"/&gt;</w:t>
            </w:r>
          </w:p>
          <w:p w:rsidR="00877FEF" w:rsidRDefault="00877FEF">
            <w:pPr>
              <w:pStyle w:val="HTMLPreformatted"/>
            </w:pPr>
            <w:r>
              <w:t xml:space="preserve">   &lt;/NODE_LIST&gt;</w:t>
            </w:r>
          </w:p>
          <w:p w:rsidR="00877FEF" w:rsidRDefault="00877FEF">
            <w:pPr>
              <w:pStyle w:val="HTMLPreformatted"/>
            </w:pPr>
            <w:r>
              <w:t>&lt;/HOME&gt;</w:t>
            </w:r>
          </w:p>
          <w:p w:rsidR="00877FEF" w:rsidRDefault="00877FEF">
            <w:pPr>
              <w:pStyle w:val="HTMLPreformatted"/>
            </w:pPr>
            <w:r>
              <w:t>...</w:t>
            </w:r>
          </w:p>
        </w:tc>
      </w:tr>
    </w:tbl>
    <w:p w:rsidR="00877FEF" w:rsidRPr="00137344" w:rsidRDefault="00877FEF" w:rsidP="00137344">
      <w:pPr>
        <w:pStyle w:val="Heading2"/>
        <w:numPr>
          <w:ilvl w:val="0"/>
          <w:numId w:val="21"/>
        </w:numPr>
      </w:pPr>
      <w:r w:rsidRPr="00137344">
        <w:lastRenderedPageBreak/>
        <w:t>De-install Oracle Home</w:t>
      </w:r>
    </w:p>
    <w:p w:rsidR="00877FEF" w:rsidRDefault="00877FEF" w:rsidP="00877FEF">
      <w:pPr>
        <w:pStyle w:val="NormalWeb"/>
        <w:rPr>
          <w:rFonts w:ascii="Arial" w:hAnsi="Arial" w:cs="Arial"/>
          <w:color w:val="000000"/>
          <w:sz w:val="20"/>
          <w:szCs w:val="20"/>
        </w:rPr>
      </w:pPr>
      <w:r>
        <w:rPr>
          <w:rFonts w:ascii="Arial" w:hAnsi="Arial" w:cs="Arial"/>
          <w:color w:val="000000"/>
          <w:sz w:val="20"/>
          <w:szCs w:val="20"/>
        </w:rPr>
        <w:t>Before attempting to de-install the Oracle Database software, review the</w:t>
      </w:r>
      <w:r>
        <w:rPr>
          <w:rStyle w:val="apple-converted-space"/>
          <w:rFonts w:ascii="Arial" w:hAnsi="Arial" w:cs="Arial"/>
          <w:color w:val="000000"/>
        </w:rPr>
        <w:t> </w:t>
      </w:r>
      <w:r>
        <w:rPr>
          <w:rStyle w:val="HTMLTypewriter"/>
          <w:color w:val="000000"/>
        </w:rPr>
        <w:t>/etc/oratab</w:t>
      </w:r>
      <w:r>
        <w:rPr>
          <w:rStyle w:val="apple-converted-space"/>
          <w:rFonts w:ascii="Arial" w:hAnsi="Arial" w:cs="Arial"/>
          <w:color w:val="000000"/>
        </w:rPr>
        <w:t> </w:t>
      </w:r>
      <w:r>
        <w:rPr>
          <w:rFonts w:ascii="Arial" w:hAnsi="Arial" w:cs="Arial"/>
          <w:color w:val="000000"/>
          <w:sz w:val="20"/>
          <w:szCs w:val="20"/>
        </w:rPr>
        <w:t>file on the node to be deleted and remove any entries that contain a database instance running out of the Oracle home being de-installed. Do not remove any</w:t>
      </w:r>
      <w:r>
        <w:rPr>
          <w:rStyle w:val="apple-converted-space"/>
          <w:rFonts w:ascii="Arial" w:hAnsi="Arial" w:cs="Arial"/>
          <w:color w:val="000000"/>
        </w:rPr>
        <w:t> </w:t>
      </w:r>
      <w:r>
        <w:rPr>
          <w:rStyle w:val="HTMLTypewriter"/>
          <w:color w:val="000000"/>
        </w:rPr>
        <w:t>+ASM</w:t>
      </w:r>
      <w:r>
        <w:rPr>
          <w:rStyle w:val="apple-converted-space"/>
          <w:rFonts w:ascii="Arial" w:hAnsi="Arial" w:cs="Arial"/>
          <w:color w:val="000000"/>
        </w:rPr>
        <w:t> </w:t>
      </w:r>
      <w:r>
        <w:rPr>
          <w:rFonts w:ascii="Arial" w:hAnsi="Arial" w:cs="Arial"/>
          <w:color w:val="000000"/>
          <w:sz w:val="20"/>
          <w:szCs w:val="20"/>
        </w:rPr>
        <w:t>entries.</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877FEF" w:rsidTr="00B96B4B">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877FEF" w:rsidRDefault="00877FEF">
            <w:pPr>
              <w:pStyle w:val="HTMLPreformatted"/>
            </w:pPr>
            <w:r>
              <w:t>...</w:t>
            </w:r>
          </w:p>
          <w:p w:rsidR="00877FEF" w:rsidRDefault="00877FEF">
            <w:pPr>
              <w:pStyle w:val="HTMLPreformatted"/>
            </w:pPr>
            <w:r>
              <w:t>#</w:t>
            </w:r>
          </w:p>
          <w:p w:rsidR="00877FEF" w:rsidRDefault="00877FEF">
            <w:pPr>
              <w:pStyle w:val="HTMLPreformatted"/>
            </w:pPr>
            <w:r>
              <w:t>+ASM3:/u01/app/11.2.0/grid:N                        # line added by Agent</w:t>
            </w:r>
          </w:p>
          <w:p w:rsidR="00877FEF" w:rsidRDefault="00877FEF">
            <w:pPr>
              <w:pStyle w:val="HTMLPreformatted"/>
            </w:pPr>
            <w:del w:id="2" w:author="Unknown">
              <w:r>
                <w:rPr>
                  <w:color w:val="000099"/>
                </w:rPr>
                <w:delText>racdb3:/u01/app/oracle/product/11.2.0/dbhome_1:N    # line added for DBA scripts</w:delText>
              </w:r>
            </w:del>
          </w:p>
          <w:p w:rsidR="00877FEF" w:rsidRDefault="00877FEF">
            <w:pPr>
              <w:pStyle w:val="HTMLPreformatted"/>
            </w:pPr>
            <w:r>
              <w:t>...</w:t>
            </w:r>
          </w:p>
        </w:tc>
      </w:tr>
    </w:tbl>
    <w:p w:rsidR="00877FEF" w:rsidRDefault="00877FEF" w:rsidP="00877FEF">
      <w:pPr>
        <w:pStyle w:val="NormalWeb"/>
        <w:rPr>
          <w:rFonts w:ascii="Arial" w:hAnsi="Arial" w:cs="Arial"/>
          <w:color w:val="000000"/>
          <w:sz w:val="20"/>
          <w:szCs w:val="20"/>
        </w:rPr>
      </w:pPr>
      <w:r>
        <w:rPr>
          <w:rFonts w:ascii="Arial" w:hAnsi="Arial" w:cs="Arial"/>
          <w:color w:val="000000"/>
          <w:sz w:val="20"/>
          <w:szCs w:val="20"/>
        </w:rPr>
        <w:t>If a rouge entry exists in the</w:t>
      </w:r>
      <w:r>
        <w:rPr>
          <w:rStyle w:val="apple-converted-space"/>
          <w:rFonts w:ascii="Arial" w:hAnsi="Arial" w:cs="Arial"/>
          <w:color w:val="000000"/>
        </w:rPr>
        <w:t> </w:t>
      </w:r>
      <w:r>
        <w:rPr>
          <w:rStyle w:val="HTMLTypewriter"/>
          <w:color w:val="000000"/>
        </w:rPr>
        <w:t>/etc/oratab</w:t>
      </w:r>
      <w:r>
        <w:rPr>
          <w:rStyle w:val="apple-converted-space"/>
          <w:rFonts w:ascii="Arial" w:hAnsi="Arial" w:cs="Arial"/>
          <w:color w:val="000000"/>
        </w:rPr>
        <w:t> </w:t>
      </w:r>
      <w:r>
        <w:rPr>
          <w:rFonts w:ascii="Arial" w:hAnsi="Arial" w:cs="Arial"/>
          <w:color w:val="000000"/>
          <w:sz w:val="20"/>
          <w:szCs w:val="20"/>
        </w:rPr>
        <w:t>file that contains the Oracle home being deleted, then the</w:t>
      </w:r>
      <w:r>
        <w:rPr>
          <w:rStyle w:val="apple-converted-space"/>
          <w:rFonts w:ascii="Arial" w:hAnsi="Arial" w:cs="Arial"/>
          <w:color w:val="000000"/>
        </w:rPr>
        <w:t> </w:t>
      </w:r>
      <w:r>
        <w:rPr>
          <w:rStyle w:val="HTMLTypewriter"/>
          <w:color w:val="000000"/>
        </w:rPr>
        <w:t>deinstall</w:t>
      </w:r>
      <w:r>
        <w:rPr>
          <w:rStyle w:val="apple-converted-space"/>
          <w:rFonts w:ascii="Arial" w:hAnsi="Arial" w:cs="Arial"/>
          <w:color w:val="000000"/>
        </w:rPr>
        <w:t> </w:t>
      </w:r>
      <w:r>
        <w:rPr>
          <w:rFonts w:ascii="Arial" w:hAnsi="Arial" w:cs="Arial"/>
          <w:color w:val="000000"/>
          <w:sz w:val="20"/>
          <w:szCs w:val="20"/>
        </w:rPr>
        <w:t>described in the next step will fail:</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877FEF" w:rsidTr="00B96B4B">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877FEF" w:rsidRDefault="00877FEF">
            <w:pPr>
              <w:pStyle w:val="HTMLPreformatted"/>
              <w:rPr>
                <w:color w:val="990000"/>
              </w:rPr>
            </w:pPr>
            <w:r>
              <w:rPr>
                <w:color w:val="990000"/>
              </w:rPr>
              <w:t>ERROR: The option -local will not modify any database configuration for this Oracle home.</w:t>
            </w:r>
          </w:p>
          <w:p w:rsidR="00877FEF" w:rsidRDefault="00877FEF">
            <w:pPr>
              <w:pStyle w:val="HTMLPreformatted"/>
              <w:rPr>
                <w:color w:val="990000"/>
              </w:rPr>
            </w:pPr>
            <w:r>
              <w:rPr>
                <w:color w:val="990000"/>
              </w:rPr>
              <w:t>Following databases have instances configured on local node : 'racdb3'. Remove these</w:t>
            </w:r>
          </w:p>
          <w:p w:rsidR="00877FEF" w:rsidRDefault="00877FEF">
            <w:pPr>
              <w:pStyle w:val="HTMLPreformatted"/>
            </w:pPr>
            <w:r>
              <w:rPr>
                <w:color w:val="990000"/>
              </w:rPr>
              <w:t>database instances using dbca before de-installing the local Oracle home.</w:t>
            </w:r>
          </w:p>
        </w:tc>
      </w:tr>
    </w:tbl>
    <w:p w:rsidR="00877FEF" w:rsidRDefault="00877FEF" w:rsidP="00877FEF">
      <w:pPr>
        <w:pStyle w:val="NormalWeb"/>
        <w:rPr>
          <w:rFonts w:ascii="Arial" w:hAnsi="Arial" w:cs="Arial"/>
          <w:color w:val="000000"/>
          <w:sz w:val="20"/>
          <w:szCs w:val="20"/>
        </w:rPr>
      </w:pPr>
      <w:r>
        <w:rPr>
          <w:rFonts w:ascii="Arial" w:hAnsi="Arial" w:cs="Arial"/>
          <w:color w:val="000000"/>
          <w:sz w:val="20"/>
          <w:szCs w:val="20"/>
        </w:rPr>
        <w:t>When using a non-shared Oracle home (as is the case in this example guide), run</w:t>
      </w:r>
      <w:r>
        <w:rPr>
          <w:rStyle w:val="apple-converted-space"/>
          <w:rFonts w:ascii="Arial" w:hAnsi="Arial" w:cs="Arial"/>
          <w:color w:val="000000"/>
        </w:rPr>
        <w:t> </w:t>
      </w:r>
      <w:r>
        <w:rPr>
          <w:rStyle w:val="HTMLTypewriter"/>
          <w:color w:val="000000"/>
        </w:rPr>
        <w:t>deinstall</w:t>
      </w:r>
      <w:r>
        <w:rPr>
          <w:rStyle w:val="apple-converted-space"/>
          <w:rFonts w:ascii="Arial" w:hAnsi="Arial" w:cs="Arial"/>
          <w:color w:val="000000"/>
        </w:rPr>
        <w:t> </w:t>
      </w:r>
      <w:r>
        <w:rPr>
          <w:rFonts w:ascii="Arial" w:hAnsi="Arial" w:cs="Arial"/>
          <w:color w:val="000000"/>
          <w:sz w:val="20"/>
          <w:szCs w:val="20"/>
        </w:rPr>
        <w:t>as the Oracle Database software owner from the node to be removed in order to delete the Oracle Database software.</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877FEF" w:rsidTr="00B96B4B">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877FEF" w:rsidRDefault="00877FEF">
            <w:pPr>
              <w:pStyle w:val="HTMLPreformatted"/>
            </w:pPr>
            <w:r>
              <w:t xml:space="preserve">[oracle@racnode3 ~]$ </w:t>
            </w:r>
            <w:r>
              <w:rPr>
                <w:b/>
                <w:bCs/>
              </w:rPr>
              <w:t>cd $ORACLE_HOME/deinstall</w:t>
            </w:r>
          </w:p>
          <w:p w:rsidR="00877FEF" w:rsidRDefault="00877FEF">
            <w:pPr>
              <w:pStyle w:val="HTMLPreformatted"/>
            </w:pPr>
          </w:p>
          <w:p w:rsidR="00877FEF" w:rsidRDefault="00877FEF">
            <w:pPr>
              <w:pStyle w:val="HTMLPreformatted"/>
            </w:pPr>
            <w:r>
              <w:t xml:space="preserve">[oracle@racnode3 deinstall]$ </w:t>
            </w:r>
            <w:r>
              <w:rPr>
                <w:b/>
                <w:bCs/>
              </w:rPr>
              <w:t>./deinstall -local</w:t>
            </w:r>
          </w:p>
          <w:p w:rsidR="00877FEF" w:rsidRDefault="00877FEF">
            <w:pPr>
              <w:pStyle w:val="HTMLPreformatted"/>
            </w:pPr>
            <w:r>
              <w:t>Checking for required files and bootstrapping ...</w:t>
            </w:r>
          </w:p>
          <w:p w:rsidR="00877FEF" w:rsidRDefault="00877FEF">
            <w:pPr>
              <w:pStyle w:val="HTMLPreformatted"/>
            </w:pPr>
            <w:r>
              <w:t>Please wait ...</w:t>
            </w:r>
          </w:p>
          <w:p w:rsidR="00877FEF" w:rsidRDefault="00877FEF">
            <w:pPr>
              <w:pStyle w:val="HTMLPreformatted"/>
            </w:pPr>
            <w:r>
              <w:t>Location of logs /u01/app/oraInventory/logs/</w:t>
            </w:r>
          </w:p>
          <w:p w:rsidR="00877FEF" w:rsidRDefault="00877FEF">
            <w:pPr>
              <w:pStyle w:val="HTMLPreformatted"/>
            </w:pPr>
          </w:p>
          <w:p w:rsidR="00877FEF" w:rsidRDefault="00877FEF">
            <w:pPr>
              <w:pStyle w:val="HTMLPreformatted"/>
            </w:pPr>
            <w:r>
              <w:t>############ ORACLE DEINSTALL &amp; DECONFIG TOOL START ############</w:t>
            </w:r>
          </w:p>
          <w:p w:rsidR="00877FEF" w:rsidRDefault="00877FEF">
            <w:pPr>
              <w:pStyle w:val="HTMLPreformatted"/>
            </w:pPr>
          </w:p>
          <w:p w:rsidR="00877FEF" w:rsidRDefault="00877FEF">
            <w:pPr>
              <w:pStyle w:val="HTMLPreformatted"/>
            </w:pPr>
          </w:p>
          <w:p w:rsidR="00877FEF" w:rsidRDefault="00877FEF">
            <w:pPr>
              <w:pStyle w:val="HTMLPreformatted"/>
            </w:pPr>
            <w:r>
              <w:t>######################### CHECK OPERATION START #########################</w:t>
            </w:r>
          </w:p>
          <w:p w:rsidR="00877FEF" w:rsidRDefault="00877FEF">
            <w:pPr>
              <w:pStyle w:val="HTMLPreformatted"/>
            </w:pPr>
            <w:r>
              <w:t>## [START] Install check configuration ##</w:t>
            </w:r>
          </w:p>
          <w:p w:rsidR="00877FEF" w:rsidRDefault="00877FEF">
            <w:pPr>
              <w:pStyle w:val="HTMLPreformatted"/>
            </w:pPr>
          </w:p>
          <w:p w:rsidR="00877FEF" w:rsidRDefault="00877FEF">
            <w:pPr>
              <w:pStyle w:val="HTMLPreformatted"/>
            </w:pPr>
          </w:p>
          <w:p w:rsidR="00877FEF" w:rsidRDefault="00877FEF">
            <w:pPr>
              <w:pStyle w:val="HTMLPreformatted"/>
            </w:pPr>
            <w:r>
              <w:t>No Enterprise Manager configuration to be updated for any database(s)</w:t>
            </w:r>
          </w:p>
          <w:p w:rsidR="00877FEF" w:rsidRDefault="00877FEF">
            <w:pPr>
              <w:pStyle w:val="HTMLPreformatted"/>
            </w:pPr>
            <w:r>
              <w:t>No Enterprise Manager ASM targets to update</w:t>
            </w:r>
          </w:p>
          <w:p w:rsidR="00877FEF" w:rsidRDefault="00877FEF">
            <w:pPr>
              <w:pStyle w:val="HTMLPreformatted"/>
            </w:pPr>
            <w:r>
              <w:lastRenderedPageBreak/>
              <w:t>No Enterprise Manager listener targets to migrate</w:t>
            </w:r>
          </w:p>
          <w:p w:rsidR="00877FEF" w:rsidRDefault="00877FEF">
            <w:pPr>
              <w:pStyle w:val="HTMLPreformatted"/>
            </w:pPr>
            <w:r>
              <w:t>Checking the config status for CCR</w:t>
            </w:r>
          </w:p>
          <w:p w:rsidR="00877FEF" w:rsidRDefault="00877FEF">
            <w:pPr>
              <w:pStyle w:val="HTMLPreformatted"/>
            </w:pPr>
            <w:r>
              <w:t>Oracle Home exists with CCR directory, but CCR is not configured</w:t>
            </w:r>
          </w:p>
          <w:p w:rsidR="00877FEF" w:rsidRDefault="00877FEF">
            <w:pPr>
              <w:pStyle w:val="HTMLPreformatted"/>
            </w:pPr>
            <w:r>
              <w:t>CCR check is finished</w:t>
            </w:r>
          </w:p>
          <w:p w:rsidR="00877FEF" w:rsidRDefault="00877FEF">
            <w:pPr>
              <w:pStyle w:val="HTMLPreformatted"/>
            </w:pPr>
            <w:r>
              <w:t xml:space="preserve">Do you want to continue (y - yes, n - no)? [n]: </w:t>
            </w:r>
            <w:r>
              <w:rPr>
                <w:b/>
                <w:bCs/>
                <w:color w:val="000099"/>
              </w:rPr>
              <w:t>y</w:t>
            </w:r>
          </w:p>
          <w:p w:rsidR="00877FEF" w:rsidRDefault="00877FEF">
            <w:pPr>
              <w:pStyle w:val="HTMLPreformatted"/>
            </w:pPr>
            <w:r>
              <w:t xml:space="preserve">A log of this session will be written to: </w:t>
            </w:r>
          </w:p>
          <w:p w:rsidR="00877FEF" w:rsidRDefault="00877FEF">
            <w:pPr>
              <w:pStyle w:val="HTMLPreformatted"/>
            </w:pPr>
            <w:r>
              <w:t>'/u01/app/oraInventory/logs/deinstall_deconfig2012-05-04_01-39-32-PM.out'</w:t>
            </w:r>
          </w:p>
          <w:p w:rsidR="00877FEF" w:rsidRDefault="00877FEF">
            <w:pPr>
              <w:pStyle w:val="HTMLPreformatted"/>
            </w:pPr>
            <w:r>
              <w:t>Any error messages from this session will be written to:</w:t>
            </w:r>
          </w:p>
          <w:p w:rsidR="00877FEF" w:rsidRDefault="00877FEF">
            <w:pPr>
              <w:pStyle w:val="HTMLPreformatted"/>
            </w:pPr>
            <w:r>
              <w:t>'/u01/app/oraInventory/logs/deinstall_deconfig2012-05-04_01-39-32-PM.err'</w:t>
            </w:r>
          </w:p>
          <w:p w:rsidR="00877FEF" w:rsidRDefault="00877FEF">
            <w:pPr>
              <w:pStyle w:val="HTMLPreformatted"/>
            </w:pPr>
          </w:p>
          <w:p w:rsidR="00877FEF" w:rsidRDefault="00877FEF">
            <w:pPr>
              <w:pStyle w:val="HTMLPreformatted"/>
            </w:pPr>
            <w:r>
              <w:rPr>
                <w:color w:val="CC0000"/>
              </w:rPr>
              <w:t>... &lt;SNIP&gt; ...</w:t>
            </w:r>
          </w:p>
          <w:p w:rsidR="00877FEF" w:rsidRDefault="00877FEF">
            <w:pPr>
              <w:pStyle w:val="HTMLPreformatted"/>
            </w:pPr>
          </w:p>
          <w:p w:rsidR="00877FEF" w:rsidRDefault="00877FEF">
            <w:pPr>
              <w:pStyle w:val="HTMLPreformatted"/>
            </w:pPr>
          </w:p>
          <w:p w:rsidR="00877FEF" w:rsidRDefault="00877FEF">
            <w:pPr>
              <w:pStyle w:val="HTMLPreformatted"/>
            </w:pPr>
            <w:r>
              <w:t>Oracle deinstall tool successfully cleaned up temporary directories.</w:t>
            </w:r>
          </w:p>
          <w:p w:rsidR="00877FEF" w:rsidRDefault="00877FEF">
            <w:pPr>
              <w:pStyle w:val="HTMLPreformatted"/>
            </w:pPr>
            <w:r>
              <w:t>#######################################################################</w:t>
            </w:r>
          </w:p>
          <w:p w:rsidR="00877FEF" w:rsidRDefault="00877FEF">
            <w:pPr>
              <w:pStyle w:val="HTMLPreformatted"/>
            </w:pPr>
          </w:p>
          <w:p w:rsidR="00877FEF" w:rsidRDefault="00877FEF">
            <w:pPr>
              <w:pStyle w:val="HTMLPreformatted"/>
            </w:pPr>
          </w:p>
          <w:p w:rsidR="00877FEF" w:rsidRDefault="00877FEF">
            <w:pPr>
              <w:pStyle w:val="HTMLPreformatted"/>
            </w:pPr>
            <w:r>
              <w:t>############# ORACLE DEINSTALL &amp; DECONFIG TOOL END #############</w:t>
            </w:r>
          </w:p>
        </w:tc>
      </w:tr>
    </w:tbl>
    <w:p w:rsidR="00877FEF" w:rsidRDefault="00877FEF" w:rsidP="00877FEF">
      <w:pPr>
        <w:pStyle w:val="NormalWeb"/>
        <w:rPr>
          <w:rFonts w:ascii="Arial" w:hAnsi="Arial" w:cs="Arial"/>
          <w:color w:val="000000"/>
          <w:sz w:val="20"/>
          <w:szCs w:val="20"/>
        </w:rPr>
      </w:pPr>
      <w:r>
        <w:rPr>
          <w:rFonts w:ascii="Arial" w:hAnsi="Arial" w:cs="Arial"/>
          <w:color w:val="000000"/>
          <w:sz w:val="20"/>
          <w:szCs w:val="20"/>
        </w:rPr>
        <w:lastRenderedPageBreak/>
        <w:t>Review the complete</w:t>
      </w:r>
      <w:r>
        <w:rPr>
          <w:rStyle w:val="apple-converted-space"/>
          <w:rFonts w:ascii="Arial" w:hAnsi="Arial" w:cs="Arial"/>
          <w:color w:val="000000"/>
        </w:rPr>
        <w:t> </w:t>
      </w:r>
      <w:hyperlink r:id="rId8" w:history="1">
        <w:r>
          <w:rPr>
            <w:rStyle w:val="Hyperlink"/>
            <w:rFonts w:ascii="Arial" w:hAnsi="Arial" w:cs="Arial"/>
            <w:color w:val="005CF0"/>
            <w:sz w:val="20"/>
            <w:szCs w:val="20"/>
          </w:rPr>
          <w:t>deinstall output</w:t>
        </w:r>
      </w:hyperlink>
      <w:r>
        <w:rPr>
          <w:rFonts w:ascii="Arial" w:hAnsi="Arial" w:cs="Arial"/>
          <w:color w:val="000000"/>
          <w:sz w:val="20"/>
          <w:szCs w:val="20"/>
        </w:rPr>
        <w:t>.</w:t>
      </w:r>
    </w:p>
    <w:p w:rsidR="00877FEF" w:rsidRDefault="00877FEF" w:rsidP="00877FEF">
      <w:pPr>
        <w:pStyle w:val="NormalWeb"/>
        <w:rPr>
          <w:rFonts w:ascii="Arial" w:hAnsi="Arial" w:cs="Arial"/>
          <w:color w:val="000000"/>
          <w:sz w:val="20"/>
          <w:szCs w:val="20"/>
        </w:rPr>
      </w:pPr>
      <w:r>
        <w:rPr>
          <w:rFonts w:ascii="Arial" w:hAnsi="Arial" w:cs="Arial"/>
          <w:color w:val="000000"/>
          <w:sz w:val="20"/>
          <w:szCs w:val="20"/>
        </w:rPr>
        <w:t>After the de-install completes, the Oracle home node will be successfully removed from the</w:t>
      </w:r>
      <w:r>
        <w:rPr>
          <w:rStyle w:val="apple-converted-space"/>
          <w:rFonts w:ascii="Arial" w:hAnsi="Arial" w:cs="Arial"/>
          <w:color w:val="000000"/>
        </w:rPr>
        <w:t> </w:t>
      </w:r>
      <w:r>
        <w:rPr>
          <w:rStyle w:val="HTMLTypewriter"/>
          <w:color w:val="000000"/>
        </w:rPr>
        <w:t>inventory.xml</w:t>
      </w:r>
      <w:r>
        <w:rPr>
          <w:rStyle w:val="apple-converted-space"/>
          <w:rFonts w:ascii="Arial" w:hAnsi="Arial" w:cs="Arial"/>
          <w:color w:val="000000"/>
        </w:rPr>
        <w:t> </w:t>
      </w:r>
      <w:r>
        <w:rPr>
          <w:rFonts w:ascii="Arial" w:hAnsi="Arial" w:cs="Arial"/>
          <w:color w:val="000000"/>
          <w:sz w:val="20"/>
          <w:szCs w:val="20"/>
        </w:rPr>
        <w:t>file on the local node.</w:t>
      </w:r>
    </w:p>
    <w:p w:rsidR="00137344" w:rsidRDefault="00137344" w:rsidP="00137344"/>
    <w:p w:rsidR="00877FEF" w:rsidRPr="00137344" w:rsidRDefault="00877FEF" w:rsidP="00137344">
      <w:pPr>
        <w:pStyle w:val="Heading2"/>
        <w:numPr>
          <w:ilvl w:val="0"/>
          <w:numId w:val="21"/>
        </w:numPr>
      </w:pPr>
      <w:r w:rsidRPr="00137344">
        <w:t>Update Oracle Inventory - (All Remaining Nodes)</w:t>
      </w:r>
    </w:p>
    <w:p w:rsidR="00877FEF" w:rsidRDefault="00877FEF" w:rsidP="00877FEF">
      <w:pPr>
        <w:pStyle w:val="NormalWeb"/>
        <w:rPr>
          <w:rFonts w:ascii="Arial" w:hAnsi="Arial" w:cs="Arial"/>
          <w:color w:val="000000"/>
          <w:sz w:val="20"/>
          <w:szCs w:val="20"/>
        </w:rPr>
      </w:pPr>
      <w:r>
        <w:rPr>
          <w:rFonts w:ascii="Arial" w:hAnsi="Arial" w:cs="Arial"/>
          <w:color w:val="000000"/>
          <w:sz w:val="20"/>
          <w:szCs w:val="20"/>
        </w:rPr>
        <w:t>From one of the nodes that is to remain part of the cluster, execute</w:t>
      </w:r>
      <w:r>
        <w:rPr>
          <w:rStyle w:val="apple-converted-space"/>
          <w:rFonts w:ascii="Arial" w:hAnsi="Arial" w:cs="Arial"/>
          <w:color w:val="000000"/>
        </w:rPr>
        <w:t> </w:t>
      </w:r>
      <w:r>
        <w:rPr>
          <w:rStyle w:val="HTMLTypewriter"/>
          <w:color w:val="000000"/>
        </w:rPr>
        <w:t>runInstaller</w:t>
      </w:r>
      <w:r>
        <w:rPr>
          <w:rStyle w:val="apple-converted-space"/>
          <w:rFonts w:ascii="Arial" w:hAnsi="Arial" w:cs="Arial"/>
          <w:color w:val="000000"/>
        </w:rPr>
        <w:t> </w:t>
      </w:r>
      <w:r>
        <w:rPr>
          <w:rFonts w:ascii="Arial" w:hAnsi="Arial" w:cs="Arial"/>
          <w:color w:val="000000"/>
          <w:sz w:val="20"/>
          <w:szCs w:val="20"/>
        </w:rPr>
        <w:t>(without the</w:t>
      </w:r>
      <w:r>
        <w:rPr>
          <w:rStyle w:val="apple-converted-space"/>
          <w:rFonts w:ascii="Arial" w:hAnsi="Arial" w:cs="Arial"/>
          <w:color w:val="000000"/>
        </w:rPr>
        <w:t> </w:t>
      </w:r>
      <w:r>
        <w:rPr>
          <w:rStyle w:val="HTMLTypewriter"/>
          <w:color w:val="000000"/>
        </w:rPr>
        <w:t>-local</w:t>
      </w:r>
      <w:r>
        <w:rPr>
          <w:rStyle w:val="apple-converted-space"/>
          <w:rFonts w:ascii="Arial" w:hAnsi="Arial" w:cs="Arial"/>
          <w:color w:val="000000"/>
        </w:rPr>
        <w:t> </w:t>
      </w:r>
      <w:r>
        <w:rPr>
          <w:rFonts w:ascii="Arial" w:hAnsi="Arial" w:cs="Arial"/>
          <w:color w:val="000000"/>
          <w:sz w:val="20"/>
          <w:szCs w:val="20"/>
        </w:rPr>
        <w:t>option) as the Oracle software owner to update the inventories with a list of the nodes that are to remain in the cluster. Use the</w:t>
      </w:r>
      <w:r>
        <w:rPr>
          <w:rStyle w:val="apple-converted-space"/>
          <w:rFonts w:ascii="Arial" w:hAnsi="Arial" w:cs="Arial"/>
          <w:color w:val="000000"/>
        </w:rPr>
        <w:t> </w:t>
      </w:r>
      <w:r>
        <w:rPr>
          <w:rStyle w:val="HTMLTypewriter"/>
          <w:color w:val="000000"/>
        </w:rPr>
        <w:t>CLUSTER_NODES</w:t>
      </w:r>
      <w:r>
        <w:rPr>
          <w:rStyle w:val="apple-converted-space"/>
          <w:rFonts w:ascii="Arial" w:hAnsi="Arial" w:cs="Arial"/>
          <w:color w:val="000000"/>
        </w:rPr>
        <w:t> </w:t>
      </w:r>
      <w:r>
        <w:rPr>
          <w:rFonts w:ascii="Arial" w:hAnsi="Arial" w:cs="Arial"/>
          <w:color w:val="000000"/>
          <w:sz w:val="20"/>
          <w:szCs w:val="20"/>
        </w:rPr>
        <w:t>option to specify the nodes that will remain in the cluster.</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877FEF" w:rsidTr="00B96B4B">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877FEF" w:rsidRDefault="00877FEF">
            <w:pPr>
              <w:pStyle w:val="HTMLPreformatted"/>
            </w:pPr>
            <w:r>
              <w:br/>
              <w:t xml:space="preserve">[oracle@racnode1 ~]$ </w:t>
            </w:r>
            <w:r>
              <w:rPr>
                <w:b/>
                <w:bCs/>
              </w:rPr>
              <w:t>cd $ORACLE_HOME/oui/bin</w:t>
            </w:r>
          </w:p>
          <w:p w:rsidR="00877FEF" w:rsidRDefault="00877FEF">
            <w:pPr>
              <w:pStyle w:val="HTMLPreformatted"/>
            </w:pPr>
          </w:p>
          <w:p w:rsidR="00877FEF" w:rsidRDefault="00877FEF">
            <w:pPr>
              <w:pStyle w:val="HTMLPreformatted"/>
            </w:pPr>
            <w:r>
              <w:t xml:space="preserve">[oracle@racnode1 bin]$ </w:t>
            </w:r>
            <w:r>
              <w:rPr>
                <w:b/>
                <w:bCs/>
              </w:rPr>
              <w:t>./runInstaller -updateNodeList ORACLE_HOME=$ORACLE_HOME "CLUSTER_NODES={racnode1,racnode2}"</w:t>
            </w:r>
          </w:p>
          <w:p w:rsidR="00877FEF" w:rsidRDefault="00877FEF">
            <w:pPr>
              <w:pStyle w:val="HTMLPreformatted"/>
            </w:pPr>
            <w:r>
              <w:t>Starting Oracle Universal Installer...</w:t>
            </w:r>
          </w:p>
          <w:p w:rsidR="00877FEF" w:rsidRDefault="00877FEF">
            <w:pPr>
              <w:pStyle w:val="HTMLPreformatted"/>
            </w:pPr>
          </w:p>
          <w:p w:rsidR="00877FEF" w:rsidRDefault="00877FEF">
            <w:pPr>
              <w:pStyle w:val="HTMLPreformatted"/>
            </w:pPr>
            <w:r>
              <w:t>Checking swap space: must be greater than 500 MB.   Actual 9521 MB    Passed</w:t>
            </w:r>
          </w:p>
          <w:p w:rsidR="00877FEF" w:rsidRDefault="00877FEF">
            <w:pPr>
              <w:pStyle w:val="HTMLPreformatted"/>
            </w:pPr>
            <w:r>
              <w:t>The inventory pointer is located at /etc/oraInst.loc</w:t>
            </w:r>
          </w:p>
          <w:p w:rsidR="00877FEF" w:rsidRDefault="00877FEF">
            <w:pPr>
              <w:pStyle w:val="HTMLPreformatted"/>
            </w:pPr>
            <w:r>
              <w:t>The inventory is located at /u01/app/oraInventory</w:t>
            </w:r>
          </w:p>
          <w:p w:rsidR="00877FEF" w:rsidRDefault="00877FEF">
            <w:pPr>
              <w:pStyle w:val="HTMLPreformatted"/>
            </w:pPr>
            <w:r>
              <w:t>'UpdateNodeList' was successful.</w:t>
            </w:r>
          </w:p>
        </w:tc>
      </w:tr>
    </w:tbl>
    <w:p w:rsidR="00877FEF" w:rsidRDefault="00877FEF" w:rsidP="00877FEF">
      <w:pPr>
        <w:pStyle w:val="NormalWeb"/>
        <w:rPr>
          <w:rFonts w:ascii="Arial" w:hAnsi="Arial" w:cs="Arial"/>
          <w:color w:val="000000"/>
          <w:sz w:val="20"/>
          <w:szCs w:val="20"/>
        </w:rPr>
      </w:pPr>
      <w:r>
        <w:rPr>
          <w:rFonts w:ascii="Arial" w:hAnsi="Arial" w:cs="Arial"/>
          <w:color w:val="000000"/>
          <w:sz w:val="20"/>
          <w:szCs w:val="20"/>
        </w:rPr>
        <w:t>Review the</w:t>
      </w:r>
      <w:r>
        <w:rPr>
          <w:rStyle w:val="apple-converted-space"/>
          <w:rFonts w:ascii="Arial" w:hAnsi="Arial" w:cs="Arial"/>
          <w:color w:val="000000"/>
        </w:rPr>
        <w:t> </w:t>
      </w:r>
      <w:r>
        <w:rPr>
          <w:rStyle w:val="HTMLTypewriter"/>
          <w:color w:val="000000"/>
        </w:rPr>
        <w:t>inventory.xml</w:t>
      </w:r>
      <w:r>
        <w:rPr>
          <w:rStyle w:val="apple-converted-space"/>
          <w:rFonts w:ascii="Arial" w:hAnsi="Arial" w:cs="Arial"/>
          <w:color w:val="000000"/>
        </w:rPr>
        <w:t> </w:t>
      </w:r>
      <w:r>
        <w:rPr>
          <w:rFonts w:ascii="Arial" w:hAnsi="Arial" w:cs="Arial"/>
          <w:color w:val="000000"/>
          <w:sz w:val="20"/>
          <w:szCs w:val="20"/>
        </w:rPr>
        <w:t>file on each remaining node in the cluster to verify the Oracle home name does not include the node being removed.</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877FEF" w:rsidTr="00B96B4B">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877FEF" w:rsidRDefault="00877FEF">
            <w:pPr>
              <w:pStyle w:val="HTMLPreformatted"/>
            </w:pPr>
            <w:r>
              <w:t>...</w:t>
            </w:r>
          </w:p>
          <w:p w:rsidR="00877FEF" w:rsidRDefault="00877FEF">
            <w:pPr>
              <w:pStyle w:val="HTMLPreformatted"/>
            </w:pPr>
            <w:r>
              <w:t>&lt;HOME NAME="OraDb11g_home1" LOC="/u01/app/oracle/product/11.2.0/dbhome_1" TYPE="O" IDX="2"&gt;</w:t>
            </w:r>
          </w:p>
          <w:p w:rsidR="00877FEF" w:rsidRDefault="00877FEF">
            <w:pPr>
              <w:pStyle w:val="HTMLPreformatted"/>
            </w:pPr>
            <w:r>
              <w:t xml:space="preserve">   &lt;NODE_LIST&gt;</w:t>
            </w:r>
          </w:p>
          <w:p w:rsidR="00877FEF" w:rsidRDefault="00877FEF">
            <w:pPr>
              <w:pStyle w:val="HTMLPreformatted"/>
            </w:pPr>
            <w:r>
              <w:lastRenderedPageBreak/>
              <w:t xml:space="preserve">      &lt;NODE NAME="racnode1"/&gt;</w:t>
            </w:r>
          </w:p>
          <w:p w:rsidR="00877FEF" w:rsidRDefault="00877FEF">
            <w:pPr>
              <w:pStyle w:val="HTMLPreformatted"/>
            </w:pPr>
            <w:r>
              <w:t xml:space="preserve">      &lt;NODE NAME="racnode2"/&gt;</w:t>
            </w:r>
          </w:p>
          <w:p w:rsidR="00877FEF" w:rsidRDefault="00877FEF">
            <w:pPr>
              <w:pStyle w:val="HTMLPreformatted"/>
            </w:pPr>
            <w:r>
              <w:t xml:space="preserve">   &lt;/NODE_LIST&gt;</w:t>
            </w:r>
          </w:p>
          <w:p w:rsidR="00877FEF" w:rsidRDefault="00877FEF">
            <w:pPr>
              <w:pStyle w:val="HTMLPreformatted"/>
            </w:pPr>
            <w:r>
              <w:t>&lt;/HOME&gt;</w:t>
            </w:r>
          </w:p>
          <w:p w:rsidR="00877FEF" w:rsidRDefault="00877FEF">
            <w:pPr>
              <w:pStyle w:val="HTMLPreformatted"/>
            </w:pPr>
            <w:r>
              <w:t>...</w:t>
            </w:r>
          </w:p>
        </w:tc>
      </w:tr>
    </w:tbl>
    <w:p w:rsidR="00877FEF" w:rsidRPr="00137344" w:rsidRDefault="00877FEF" w:rsidP="00137344">
      <w:pPr>
        <w:pStyle w:val="Heading1"/>
        <w:numPr>
          <w:ilvl w:val="0"/>
          <w:numId w:val="18"/>
        </w:numPr>
      </w:pPr>
      <w:bookmarkStart w:id="3" w:name="Remove_Node_from_Clusterware"/>
      <w:bookmarkEnd w:id="3"/>
      <w:r w:rsidRPr="00137344">
        <w:lastRenderedPageBreak/>
        <w:t>Remove Node from Clusterware</w:t>
      </w:r>
    </w:p>
    <w:p w:rsidR="00877FEF" w:rsidRDefault="00877FEF" w:rsidP="00877FEF">
      <w:pPr>
        <w:pStyle w:val="NormalWeb"/>
        <w:rPr>
          <w:rFonts w:ascii="Arial" w:hAnsi="Arial" w:cs="Arial"/>
          <w:color w:val="000000"/>
          <w:sz w:val="20"/>
          <w:szCs w:val="20"/>
        </w:rPr>
      </w:pPr>
      <w:r>
        <w:rPr>
          <w:rFonts w:ascii="Arial" w:hAnsi="Arial" w:cs="Arial"/>
          <w:color w:val="000000"/>
          <w:sz w:val="20"/>
          <w:szCs w:val="20"/>
        </w:rPr>
        <w:t>This section describes the steps to remove a node from Oracle Clusterware.</w:t>
      </w:r>
    </w:p>
    <w:p w:rsidR="00877FEF" w:rsidRPr="00137344" w:rsidRDefault="00877FEF" w:rsidP="00137344">
      <w:pPr>
        <w:pStyle w:val="Heading2"/>
        <w:numPr>
          <w:ilvl w:val="0"/>
          <w:numId w:val="22"/>
        </w:numPr>
      </w:pPr>
      <w:r w:rsidRPr="00137344">
        <w:t>Verify Grid_home</w:t>
      </w:r>
    </w:p>
    <w:p w:rsidR="00877FEF" w:rsidRDefault="00877FEF" w:rsidP="00877FEF">
      <w:pPr>
        <w:pStyle w:val="NormalWeb"/>
        <w:rPr>
          <w:rFonts w:ascii="Arial" w:hAnsi="Arial" w:cs="Arial"/>
          <w:color w:val="000000"/>
          <w:sz w:val="20"/>
          <w:szCs w:val="20"/>
        </w:rPr>
      </w:pPr>
      <w:r>
        <w:rPr>
          <w:rFonts w:ascii="Arial" w:hAnsi="Arial" w:cs="Arial"/>
          <w:color w:val="000000"/>
          <w:sz w:val="20"/>
          <w:szCs w:val="20"/>
        </w:rPr>
        <w:t>Most of the commands in this section will be run as</w:t>
      </w:r>
      <w:r>
        <w:rPr>
          <w:rStyle w:val="apple-converted-space"/>
          <w:rFonts w:ascii="Arial" w:hAnsi="Arial" w:cs="Arial"/>
          <w:color w:val="000000"/>
        </w:rPr>
        <w:t> </w:t>
      </w:r>
      <w:r>
        <w:rPr>
          <w:rStyle w:val="HTMLTypewriter"/>
          <w:color w:val="000000"/>
        </w:rPr>
        <w:t>root</w:t>
      </w:r>
      <w:r>
        <w:rPr>
          <w:rFonts w:ascii="Arial" w:hAnsi="Arial" w:cs="Arial"/>
          <w:color w:val="000000"/>
          <w:sz w:val="20"/>
          <w:szCs w:val="20"/>
        </w:rPr>
        <w:t>. Ensure that</w:t>
      </w:r>
      <w:r>
        <w:rPr>
          <w:rStyle w:val="apple-converted-space"/>
          <w:rFonts w:ascii="Arial" w:hAnsi="Arial" w:cs="Arial"/>
          <w:color w:val="000000"/>
        </w:rPr>
        <w:t> </w:t>
      </w:r>
      <w:r>
        <w:rPr>
          <w:rStyle w:val="HTMLTypewriter"/>
          <w:i/>
          <w:iCs/>
          <w:color w:val="000000"/>
        </w:rPr>
        <w:t>Grid_home</w:t>
      </w:r>
      <w:r>
        <w:rPr>
          <w:rStyle w:val="apple-converted-space"/>
          <w:rFonts w:ascii="Arial" w:hAnsi="Arial" w:cs="Arial"/>
          <w:color w:val="000000"/>
        </w:rPr>
        <w:t> </w:t>
      </w:r>
      <w:r>
        <w:rPr>
          <w:rFonts w:ascii="Arial" w:hAnsi="Arial" w:cs="Arial"/>
          <w:color w:val="000000"/>
          <w:sz w:val="20"/>
          <w:szCs w:val="20"/>
        </w:rPr>
        <w:t>correctly specifies the full directory path for the Oracle Clusterware home on each node, where</w:t>
      </w:r>
      <w:r>
        <w:rPr>
          <w:rStyle w:val="apple-converted-space"/>
          <w:rFonts w:ascii="Arial" w:hAnsi="Arial" w:cs="Arial"/>
          <w:color w:val="000000"/>
        </w:rPr>
        <w:t> </w:t>
      </w:r>
      <w:r>
        <w:rPr>
          <w:rStyle w:val="HTMLTypewriter"/>
          <w:i/>
          <w:iCs/>
          <w:color w:val="000000"/>
        </w:rPr>
        <w:t>Grid_home</w:t>
      </w:r>
      <w:r>
        <w:rPr>
          <w:rStyle w:val="apple-converted-space"/>
          <w:rFonts w:ascii="Arial" w:hAnsi="Arial" w:cs="Arial"/>
          <w:color w:val="000000"/>
        </w:rPr>
        <w:t> </w:t>
      </w:r>
      <w:r>
        <w:rPr>
          <w:rFonts w:ascii="Arial" w:hAnsi="Arial" w:cs="Arial"/>
          <w:color w:val="000000"/>
          <w:sz w:val="20"/>
          <w:szCs w:val="20"/>
        </w:rPr>
        <w:t>is the location of the installed Oracle Clusterware software.</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877FEF" w:rsidTr="00B96B4B">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877FEF" w:rsidRDefault="00877FEF">
            <w:pPr>
              <w:pStyle w:val="HTMLPreformatted"/>
            </w:pPr>
            <w:r>
              <w:t xml:space="preserve">[root@racnode1 ~]# </w:t>
            </w:r>
            <w:r>
              <w:rPr>
                <w:b/>
                <w:bCs/>
              </w:rPr>
              <w:t>GRID_HOME=/u01/app/11.2.0/grid</w:t>
            </w:r>
          </w:p>
          <w:p w:rsidR="00877FEF" w:rsidRDefault="00877FEF">
            <w:pPr>
              <w:pStyle w:val="HTMLPreformatted"/>
            </w:pPr>
            <w:r>
              <w:t xml:space="preserve">[root@racnode1 ~]# </w:t>
            </w:r>
            <w:r>
              <w:rPr>
                <w:b/>
                <w:bCs/>
              </w:rPr>
              <w:t>export GRID_HOME</w:t>
            </w:r>
          </w:p>
        </w:tc>
      </w:tr>
    </w:tbl>
    <w:p w:rsidR="00137344" w:rsidRDefault="00137344" w:rsidP="00137344"/>
    <w:p w:rsidR="00877FEF" w:rsidRPr="00137344" w:rsidRDefault="00877FEF" w:rsidP="00137344">
      <w:pPr>
        <w:pStyle w:val="Heading2"/>
        <w:numPr>
          <w:ilvl w:val="0"/>
          <w:numId w:val="22"/>
        </w:numPr>
      </w:pPr>
      <w:r w:rsidRPr="00137344">
        <w:t>Unpin Node</w:t>
      </w:r>
    </w:p>
    <w:p w:rsidR="00877FEF" w:rsidRDefault="00877FEF" w:rsidP="00877FEF">
      <w:pPr>
        <w:pStyle w:val="NormalWeb"/>
        <w:rPr>
          <w:rFonts w:ascii="Arial" w:hAnsi="Arial" w:cs="Arial"/>
          <w:color w:val="000000"/>
          <w:sz w:val="20"/>
          <w:szCs w:val="20"/>
        </w:rPr>
      </w:pPr>
      <w:r>
        <w:rPr>
          <w:rFonts w:ascii="Arial" w:hAnsi="Arial" w:cs="Arial"/>
          <w:color w:val="000000"/>
          <w:sz w:val="20"/>
          <w:szCs w:val="20"/>
        </w:rPr>
        <w:t>Run the following command as</w:t>
      </w:r>
      <w:r>
        <w:rPr>
          <w:rStyle w:val="apple-converted-space"/>
          <w:rFonts w:ascii="Arial" w:hAnsi="Arial" w:cs="Arial"/>
          <w:color w:val="000000"/>
        </w:rPr>
        <w:t> </w:t>
      </w:r>
      <w:r>
        <w:rPr>
          <w:rStyle w:val="HTMLTypewriter"/>
          <w:color w:val="000000"/>
        </w:rPr>
        <w:t>root</w:t>
      </w:r>
      <w:r>
        <w:rPr>
          <w:rStyle w:val="apple-converted-space"/>
          <w:rFonts w:ascii="Arial" w:hAnsi="Arial" w:cs="Arial"/>
          <w:color w:val="000000"/>
        </w:rPr>
        <w:t> </w:t>
      </w:r>
      <w:r>
        <w:rPr>
          <w:rFonts w:ascii="Arial" w:hAnsi="Arial" w:cs="Arial"/>
          <w:color w:val="000000"/>
          <w:sz w:val="20"/>
          <w:szCs w:val="20"/>
        </w:rPr>
        <w:t>to determine whether the node you want to delete is active and whether it is pinned.</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877FEF" w:rsidTr="00B96B4B">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877FEF" w:rsidRDefault="00877FEF">
            <w:pPr>
              <w:pStyle w:val="HTMLPreformatted"/>
            </w:pPr>
            <w:r>
              <w:t xml:space="preserve">[root@racnode1 ~]# </w:t>
            </w:r>
            <w:r>
              <w:rPr>
                <w:b/>
                <w:bCs/>
              </w:rPr>
              <w:t>$GRID_HOME/bin/olsnodes -s -t</w:t>
            </w:r>
          </w:p>
          <w:p w:rsidR="00877FEF" w:rsidRDefault="00877FEF">
            <w:pPr>
              <w:pStyle w:val="HTMLPreformatted"/>
            </w:pPr>
            <w:r>
              <w:t>racnode1        Active  Unpinned</w:t>
            </w:r>
          </w:p>
          <w:p w:rsidR="00877FEF" w:rsidRDefault="00877FEF">
            <w:pPr>
              <w:pStyle w:val="HTMLPreformatted"/>
            </w:pPr>
            <w:r>
              <w:t>racnode2        Active  Unpinned</w:t>
            </w:r>
          </w:p>
          <w:p w:rsidR="00877FEF" w:rsidRDefault="00877FEF">
            <w:pPr>
              <w:pStyle w:val="HTMLPreformatted"/>
            </w:pPr>
            <w:r>
              <w:rPr>
                <w:color w:val="000099"/>
              </w:rPr>
              <w:t>racnode3        Active  Unpinned</w:t>
            </w:r>
          </w:p>
        </w:tc>
      </w:tr>
    </w:tbl>
    <w:p w:rsidR="00877FEF" w:rsidRDefault="00877FEF" w:rsidP="00877FEF">
      <w:pPr>
        <w:pStyle w:val="NormalWeb"/>
        <w:rPr>
          <w:rFonts w:ascii="Arial" w:hAnsi="Arial" w:cs="Arial"/>
          <w:color w:val="000000"/>
          <w:sz w:val="20"/>
          <w:szCs w:val="20"/>
        </w:rPr>
      </w:pPr>
      <w:r>
        <w:rPr>
          <w:rFonts w:ascii="Arial" w:hAnsi="Arial" w:cs="Arial"/>
          <w:color w:val="000000"/>
          <w:sz w:val="20"/>
          <w:szCs w:val="20"/>
        </w:rPr>
        <w:t>If the node being removed is already unpinned then you do not need to run the</w:t>
      </w:r>
      <w:r>
        <w:rPr>
          <w:rStyle w:val="apple-converted-space"/>
          <w:rFonts w:ascii="Arial" w:hAnsi="Arial" w:cs="Arial"/>
          <w:color w:val="000000"/>
        </w:rPr>
        <w:t> </w:t>
      </w:r>
      <w:r>
        <w:rPr>
          <w:rStyle w:val="HTMLTypewriter"/>
          <w:color w:val="000000"/>
        </w:rPr>
        <w:t>crsctl unpin css</w:t>
      </w:r>
      <w:r>
        <w:rPr>
          <w:rStyle w:val="apple-converted-space"/>
          <w:rFonts w:ascii="Arial" w:hAnsi="Arial" w:cs="Arial"/>
          <w:color w:val="000000"/>
        </w:rPr>
        <w:t> </w:t>
      </w:r>
      <w:r>
        <w:rPr>
          <w:rFonts w:ascii="Arial" w:hAnsi="Arial" w:cs="Arial"/>
          <w:color w:val="000000"/>
          <w:sz w:val="20"/>
          <w:szCs w:val="20"/>
        </w:rPr>
        <w:t>command below and can proceed to the next step.</w:t>
      </w:r>
    </w:p>
    <w:p w:rsidR="00877FEF" w:rsidRDefault="00877FEF" w:rsidP="00877FEF">
      <w:pPr>
        <w:pStyle w:val="NormalWeb"/>
        <w:rPr>
          <w:rFonts w:ascii="Arial" w:hAnsi="Arial" w:cs="Arial"/>
          <w:color w:val="000000"/>
          <w:sz w:val="20"/>
          <w:szCs w:val="20"/>
        </w:rPr>
      </w:pPr>
      <w:r>
        <w:rPr>
          <w:rFonts w:ascii="Arial" w:hAnsi="Arial" w:cs="Arial"/>
          <w:color w:val="000000"/>
          <w:sz w:val="20"/>
          <w:szCs w:val="20"/>
        </w:rPr>
        <w:t>If the node being removed is pinned with a fixed node number, then run the</w:t>
      </w:r>
      <w:r>
        <w:rPr>
          <w:rStyle w:val="apple-converted-space"/>
          <w:rFonts w:ascii="Arial" w:hAnsi="Arial" w:cs="Arial"/>
          <w:color w:val="000000"/>
        </w:rPr>
        <w:t> </w:t>
      </w:r>
      <w:r>
        <w:rPr>
          <w:rStyle w:val="HTMLTypewriter"/>
          <w:color w:val="000000"/>
        </w:rPr>
        <w:t>crsctl unpin css</w:t>
      </w:r>
      <w:r>
        <w:rPr>
          <w:rStyle w:val="apple-converted-space"/>
          <w:rFonts w:ascii="Arial" w:hAnsi="Arial" w:cs="Arial"/>
          <w:color w:val="000000"/>
        </w:rPr>
        <w:t> </w:t>
      </w:r>
      <w:r>
        <w:rPr>
          <w:rFonts w:ascii="Arial" w:hAnsi="Arial" w:cs="Arial"/>
          <w:color w:val="000000"/>
          <w:sz w:val="20"/>
          <w:szCs w:val="20"/>
        </w:rPr>
        <w:t>command as</w:t>
      </w:r>
      <w:r>
        <w:rPr>
          <w:rStyle w:val="apple-converted-space"/>
          <w:rFonts w:ascii="Arial" w:hAnsi="Arial" w:cs="Arial"/>
          <w:color w:val="000000"/>
        </w:rPr>
        <w:t> </w:t>
      </w:r>
      <w:r>
        <w:rPr>
          <w:rStyle w:val="HTMLTypewriter"/>
          <w:color w:val="000000"/>
        </w:rPr>
        <w:t>root</w:t>
      </w:r>
      <w:r>
        <w:rPr>
          <w:rStyle w:val="apple-converted-space"/>
          <w:rFonts w:ascii="Arial" w:hAnsi="Arial" w:cs="Arial"/>
          <w:color w:val="000000"/>
        </w:rPr>
        <w:t> </w:t>
      </w:r>
      <w:r>
        <w:rPr>
          <w:rFonts w:ascii="Arial" w:hAnsi="Arial" w:cs="Arial"/>
          <w:color w:val="000000"/>
          <w:sz w:val="20"/>
          <w:szCs w:val="20"/>
        </w:rPr>
        <w:t>from a node that is to remain a member of the Oracle RAC in order to unpin the node and expire the CSS lease on the node you are deleting.</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877FEF" w:rsidTr="00B96B4B">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877FEF" w:rsidRDefault="00877FEF">
            <w:pPr>
              <w:pStyle w:val="HTMLPreformatted"/>
            </w:pPr>
            <w:r>
              <w:t xml:space="preserve">[root@racnode1 ~]# </w:t>
            </w:r>
            <w:r>
              <w:rPr>
                <w:b/>
                <w:bCs/>
              </w:rPr>
              <w:t>$GRID_HOME/bin/crsctl unpin css -n racnode3</w:t>
            </w:r>
          </w:p>
          <w:p w:rsidR="00877FEF" w:rsidRDefault="00877FEF">
            <w:pPr>
              <w:pStyle w:val="HTMLPreformatted"/>
            </w:pPr>
            <w:r>
              <w:t>CRS-4667: Node racnode3 successfully unpinned.</w:t>
            </w:r>
          </w:p>
        </w:tc>
      </w:tr>
    </w:tbl>
    <w:p w:rsidR="00877FEF" w:rsidRDefault="00877FEF" w:rsidP="00877FEF">
      <w:pPr>
        <w:pStyle w:val="NormalWeb"/>
        <w:rPr>
          <w:rFonts w:ascii="Arial" w:hAnsi="Arial" w:cs="Arial"/>
          <w:color w:val="000000"/>
          <w:sz w:val="20"/>
          <w:szCs w:val="20"/>
        </w:rPr>
      </w:pPr>
      <w:r>
        <w:rPr>
          <w:rFonts w:ascii="Arial" w:hAnsi="Arial" w:cs="Arial"/>
          <w:color w:val="000000"/>
          <w:sz w:val="20"/>
          <w:szCs w:val="20"/>
        </w:rPr>
        <w:t>If Cluster Synchronization Services (CSS) is not running on the node you are deleting, then the</w:t>
      </w:r>
      <w:r>
        <w:rPr>
          <w:rStyle w:val="apple-converted-space"/>
          <w:rFonts w:ascii="Arial" w:hAnsi="Arial" w:cs="Arial"/>
          <w:color w:val="000000"/>
        </w:rPr>
        <w:t> </w:t>
      </w:r>
      <w:r>
        <w:rPr>
          <w:rStyle w:val="HTMLTypewriter"/>
          <w:color w:val="000000"/>
        </w:rPr>
        <w:t>crsctl unpin css</w:t>
      </w:r>
      <w:r>
        <w:rPr>
          <w:rStyle w:val="apple-converted-space"/>
          <w:rFonts w:ascii="Arial" w:hAnsi="Arial" w:cs="Arial"/>
          <w:color w:val="000000"/>
        </w:rPr>
        <w:t> </w:t>
      </w:r>
      <w:r>
        <w:rPr>
          <w:rFonts w:ascii="Arial" w:hAnsi="Arial" w:cs="Arial"/>
          <w:color w:val="000000"/>
          <w:sz w:val="20"/>
          <w:szCs w:val="20"/>
        </w:rPr>
        <w:t>command in this step fails.</w:t>
      </w:r>
    </w:p>
    <w:p w:rsidR="00137344" w:rsidRDefault="00137344" w:rsidP="00137344"/>
    <w:p w:rsidR="00877FEF" w:rsidRPr="00137344" w:rsidRDefault="00877FEF" w:rsidP="00137344">
      <w:pPr>
        <w:pStyle w:val="Heading2"/>
        <w:numPr>
          <w:ilvl w:val="0"/>
          <w:numId w:val="22"/>
        </w:numPr>
      </w:pPr>
      <w:bookmarkStart w:id="4" w:name="_GoBack"/>
      <w:bookmarkEnd w:id="4"/>
      <w:r w:rsidRPr="00137344">
        <w:lastRenderedPageBreak/>
        <w:t>Disable Oracle Clusterware</w:t>
      </w:r>
    </w:p>
    <w:p w:rsidR="00877FEF" w:rsidRDefault="00877FEF" w:rsidP="00877FEF">
      <w:pPr>
        <w:pStyle w:val="NormalWeb"/>
        <w:rPr>
          <w:rFonts w:ascii="Arial" w:hAnsi="Arial" w:cs="Arial"/>
          <w:color w:val="000000"/>
          <w:sz w:val="20"/>
          <w:szCs w:val="20"/>
        </w:rPr>
      </w:pPr>
      <w:r>
        <w:rPr>
          <w:rFonts w:ascii="Arial" w:hAnsi="Arial" w:cs="Arial"/>
          <w:color w:val="000000"/>
          <w:sz w:val="20"/>
          <w:szCs w:val="20"/>
        </w:rPr>
        <w:t>Before executing the</w:t>
      </w:r>
      <w:r>
        <w:rPr>
          <w:rStyle w:val="apple-converted-space"/>
          <w:rFonts w:ascii="Arial" w:hAnsi="Arial" w:cs="Arial"/>
          <w:color w:val="000000"/>
        </w:rPr>
        <w:t> </w:t>
      </w:r>
      <w:r>
        <w:rPr>
          <w:rStyle w:val="HTMLTypewriter"/>
          <w:color w:val="000000"/>
        </w:rPr>
        <w:t>rootcrs.pl</w:t>
      </w:r>
      <w:r>
        <w:rPr>
          <w:rStyle w:val="apple-converted-space"/>
          <w:rFonts w:ascii="Arial" w:hAnsi="Arial" w:cs="Arial"/>
          <w:color w:val="000000"/>
        </w:rPr>
        <w:t> </w:t>
      </w:r>
      <w:r>
        <w:rPr>
          <w:rFonts w:ascii="Arial" w:hAnsi="Arial" w:cs="Arial"/>
          <w:color w:val="000000"/>
          <w:sz w:val="20"/>
          <w:szCs w:val="20"/>
        </w:rPr>
        <w:t>script described in this section, you must ensure</w:t>
      </w:r>
      <w:r>
        <w:rPr>
          <w:rStyle w:val="apple-converted-space"/>
          <w:rFonts w:ascii="Arial" w:hAnsi="Arial" w:cs="Arial"/>
          <w:color w:val="000000"/>
        </w:rPr>
        <w:t> </w:t>
      </w:r>
      <w:r>
        <w:rPr>
          <w:rStyle w:val="HTMLTypewriter"/>
          <w:color w:val="000000"/>
        </w:rPr>
        <w:t>EMAGENT</w:t>
      </w:r>
      <w:r>
        <w:rPr>
          <w:rStyle w:val="apple-converted-space"/>
          <w:rFonts w:ascii="Arial" w:hAnsi="Arial" w:cs="Arial"/>
          <w:color w:val="000000"/>
        </w:rPr>
        <w:t> </w:t>
      </w:r>
      <w:r>
        <w:rPr>
          <w:rFonts w:ascii="Arial" w:hAnsi="Arial" w:cs="Arial"/>
          <w:color w:val="000000"/>
          <w:sz w:val="20"/>
          <w:szCs w:val="20"/>
        </w:rPr>
        <w:t>is not running on the node being deleted.</w:t>
      </w:r>
    </w:p>
    <w:tbl>
      <w:tblPr>
        <w:tblW w:w="18255" w:type="dxa"/>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18255"/>
      </w:tblGrid>
      <w:tr w:rsidR="00877FEF" w:rsidTr="00877FEF">
        <w:tc>
          <w:tcPr>
            <w:tcW w:w="0" w:type="auto"/>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877FEF" w:rsidRDefault="00877FEF">
            <w:pPr>
              <w:pStyle w:val="HTMLPreformatted"/>
            </w:pPr>
            <w:r>
              <w:t xml:space="preserve">[oracle@racnode3 ~]$ </w:t>
            </w:r>
            <w:r>
              <w:rPr>
                <w:b/>
                <w:bCs/>
              </w:rPr>
              <w:t>emctl stop dbconsole</w:t>
            </w:r>
          </w:p>
        </w:tc>
      </w:tr>
    </w:tbl>
    <w:p w:rsidR="00877FEF" w:rsidRDefault="00877FEF" w:rsidP="00877FEF">
      <w:pPr>
        <w:pStyle w:val="NormalWeb"/>
        <w:rPr>
          <w:rFonts w:ascii="Arial" w:hAnsi="Arial" w:cs="Arial"/>
          <w:color w:val="000000"/>
          <w:sz w:val="20"/>
          <w:szCs w:val="20"/>
        </w:rPr>
      </w:pPr>
      <w:r>
        <w:rPr>
          <w:rFonts w:ascii="Arial" w:hAnsi="Arial" w:cs="Arial"/>
          <w:color w:val="000000"/>
          <w:sz w:val="20"/>
          <w:szCs w:val="20"/>
        </w:rPr>
        <w:t>If you have been following along in this guide, the</w:t>
      </w:r>
      <w:r>
        <w:rPr>
          <w:rStyle w:val="apple-converted-space"/>
          <w:rFonts w:ascii="Arial" w:hAnsi="Arial" w:cs="Arial"/>
          <w:color w:val="000000"/>
        </w:rPr>
        <w:t> </w:t>
      </w:r>
      <w:r>
        <w:rPr>
          <w:rStyle w:val="HTMLTypewriter"/>
          <w:color w:val="000000"/>
        </w:rPr>
        <w:t>EMAGENT</w:t>
      </w:r>
      <w:r>
        <w:rPr>
          <w:rStyle w:val="apple-converted-space"/>
          <w:rFonts w:ascii="Arial" w:hAnsi="Arial" w:cs="Arial"/>
          <w:color w:val="000000"/>
        </w:rPr>
        <w:t> </w:t>
      </w:r>
      <w:r>
        <w:rPr>
          <w:rFonts w:ascii="Arial" w:hAnsi="Arial" w:cs="Arial"/>
          <w:color w:val="000000"/>
          <w:sz w:val="20"/>
          <w:szCs w:val="20"/>
        </w:rPr>
        <w:t>should not be running since the instance on the node being deleted was</w:t>
      </w:r>
      <w:r>
        <w:rPr>
          <w:rStyle w:val="apple-converted-space"/>
          <w:rFonts w:ascii="Arial" w:hAnsi="Arial" w:cs="Arial"/>
          <w:color w:val="000000"/>
        </w:rPr>
        <w:t> </w:t>
      </w:r>
      <w:hyperlink r:id="rId9" w:anchor="Remove Instance from OEM Database Control Monitoring" w:history="1">
        <w:r>
          <w:rPr>
            <w:rStyle w:val="Hyperlink"/>
            <w:rFonts w:ascii="Arial" w:hAnsi="Arial" w:cs="Arial"/>
            <w:color w:val="005CF0"/>
            <w:sz w:val="20"/>
            <w:szCs w:val="20"/>
          </w:rPr>
          <w:t>removed from OEM Database Control Monitoring</w:t>
        </w:r>
      </w:hyperlink>
      <w:r>
        <w:rPr>
          <w:rFonts w:ascii="Arial" w:hAnsi="Arial" w:cs="Arial"/>
          <w:color w:val="000000"/>
          <w:sz w:val="20"/>
          <w:szCs w:val="20"/>
        </w:rPr>
        <w:t>.</w:t>
      </w:r>
    </w:p>
    <w:p w:rsidR="00877FEF" w:rsidRDefault="00877FEF" w:rsidP="00877FEF">
      <w:pPr>
        <w:pStyle w:val="NormalWeb"/>
        <w:rPr>
          <w:rFonts w:ascii="Arial" w:hAnsi="Arial" w:cs="Arial"/>
          <w:color w:val="000000"/>
          <w:sz w:val="20"/>
          <w:szCs w:val="20"/>
        </w:rPr>
      </w:pPr>
      <w:r>
        <w:rPr>
          <w:rFonts w:ascii="Arial" w:hAnsi="Arial" w:cs="Arial"/>
          <w:color w:val="000000"/>
          <w:sz w:val="20"/>
          <w:szCs w:val="20"/>
        </w:rPr>
        <w:t>Next, disable the Oracle Clusterware applications and daemons running on the node to be deleted from the cluster. Run the</w:t>
      </w:r>
      <w:r>
        <w:rPr>
          <w:rStyle w:val="apple-converted-space"/>
          <w:rFonts w:ascii="Arial" w:hAnsi="Arial" w:cs="Arial"/>
          <w:color w:val="000000"/>
        </w:rPr>
        <w:t> </w:t>
      </w:r>
      <w:r>
        <w:rPr>
          <w:rStyle w:val="HTMLTypewriter"/>
          <w:color w:val="000000"/>
        </w:rPr>
        <w:t>rootcrs.pl</w:t>
      </w:r>
      <w:r>
        <w:rPr>
          <w:rStyle w:val="apple-converted-space"/>
          <w:rFonts w:ascii="Arial" w:hAnsi="Arial" w:cs="Arial"/>
          <w:color w:val="000000"/>
        </w:rPr>
        <w:t> </w:t>
      </w:r>
      <w:r>
        <w:rPr>
          <w:rFonts w:ascii="Arial" w:hAnsi="Arial" w:cs="Arial"/>
          <w:color w:val="000000"/>
          <w:sz w:val="20"/>
          <w:szCs w:val="20"/>
        </w:rPr>
        <w:t>script as</w:t>
      </w:r>
      <w:r>
        <w:rPr>
          <w:rStyle w:val="apple-converted-space"/>
          <w:rFonts w:ascii="Arial" w:hAnsi="Arial" w:cs="Arial"/>
          <w:color w:val="000000"/>
        </w:rPr>
        <w:t> </w:t>
      </w:r>
      <w:r>
        <w:rPr>
          <w:rStyle w:val="HTMLTypewriter"/>
          <w:color w:val="000000"/>
        </w:rPr>
        <w:t>root</w:t>
      </w:r>
      <w:r>
        <w:rPr>
          <w:rStyle w:val="apple-converted-space"/>
          <w:rFonts w:ascii="Arial" w:hAnsi="Arial" w:cs="Arial"/>
          <w:color w:val="000000"/>
        </w:rPr>
        <w:t> </w:t>
      </w:r>
      <w:r>
        <w:rPr>
          <w:rFonts w:ascii="Arial" w:hAnsi="Arial" w:cs="Arial"/>
          <w:color w:val="000000"/>
          <w:sz w:val="20"/>
          <w:szCs w:val="20"/>
        </w:rPr>
        <w:t>from the</w:t>
      </w:r>
      <w:r>
        <w:rPr>
          <w:rStyle w:val="apple-converted-space"/>
          <w:rFonts w:ascii="Arial" w:hAnsi="Arial" w:cs="Arial"/>
          <w:color w:val="000000"/>
        </w:rPr>
        <w:t> </w:t>
      </w:r>
      <w:r>
        <w:rPr>
          <w:rStyle w:val="HTMLTypewriter"/>
          <w:i/>
          <w:iCs/>
          <w:color w:val="000000"/>
        </w:rPr>
        <w:t>Grid_home</w:t>
      </w:r>
      <w:r>
        <w:rPr>
          <w:rStyle w:val="HTMLTypewriter"/>
          <w:color w:val="000000"/>
        </w:rPr>
        <w:t>/crs/install</w:t>
      </w:r>
      <w:r>
        <w:rPr>
          <w:rStyle w:val="apple-converted-space"/>
          <w:rFonts w:ascii="Arial" w:hAnsi="Arial" w:cs="Arial"/>
          <w:color w:val="000000"/>
        </w:rPr>
        <w:t> </w:t>
      </w:r>
      <w:r>
        <w:rPr>
          <w:rFonts w:ascii="Arial" w:hAnsi="Arial" w:cs="Arial"/>
          <w:color w:val="000000"/>
          <w:sz w:val="20"/>
          <w:szCs w:val="20"/>
        </w:rPr>
        <w:t>directory on the node to be deleted.</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877FEF" w:rsidTr="00B96B4B">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877FEF" w:rsidRDefault="00877FEF">
            <w:pPr>
              <w:pStyle w:val="HTMLPreformatted"/>
            </w:pPr>
            <w:r>
              <w:br/>
              <w:t xml:space="preserve">[root@racnode3 ~]# </w:t>
            </w:r>
            <w:r>
              <w:rPr>
                <w:b/>
                <w:bCs/>
              </w:rPr>
              <w:t>GRID_HOME=/u01/app/11.2.0/grid</w:t>
            </w:r>
          </w:p>
          <w:p w:rsidR="00877FEF" w:rsidRDefault="00877FEF">
            <w:pPr>
              <w:pStyle w:val="HTMLPreformatted"/>
            </w:pPr>
            <w:r>
              <w:t xml:space="preserve">[root@racnode3 ~]# </w:t>
            </w:r>
            <w:r>
              <w:rPr>
                <w:b/>
                <w:bCs/>
              </w:rPr>
              <w:t>export GRID_HOME</w:t>
            </w:r>
          </w:p>
          <w:p w:rsidR="00877FEF" w:rsidRDefault="00877FEF">
            <w:pPr>
              <w:pStyle w:val="HTMLPreformatted"/>
            </w:pPr>
          </w:p>
          <w:p w:rsidR="00877FEF" w:rsidRDefault="00877FEF">
            <w:pPr>
              <w:pStyle w:val="HTMLPreformatted"/>
            </w:pPr>
            <w:r>
              <w:t xml:space="preserve">[root@racnode3 ~]# </w:t>
            </w:r>
            <w:r>
              <w:rPr>
                <w:b/>
                <w:bCs/>
              </w:rPr>
              <w:t>cd $GRID_HOME/crs/install</w:t>
            </w:r>
          </w:p>
          <w:p w:rsidR="00877FEF" w:rsidRDefault="00877FEF">
            <w:pPr>
              <w:pStyle w:val="HTMLPreformatted"/>
            </w:pPr>
          </w:p>
          <w:p w:rsidR="00877FEF" w:rsidRDefault="00877FEF">
            <w:pPr>
              <w:pStyle w:val="HTMLPreformatted"/>
            </w:pPr>
            <w:r>
              <w:t xml:space="preserve">[root@racnode3 ~]# </w:t>
            </w:r>
            <w:r>
              <w:rPr>
                <w:b/>
                <w:bCs/>
              </w:rPr>
              <w:t>./rootcrs.pl -deconfig -force</w:t>
            </w:r>
          </w:p>
          <w:p w:rsidR="00877FEF" w:rsidRDefault="00877FEF">
            <w:pPr>
              <w:pStyle w:val="HTMLPreformatted"/>
            </w:pPr>
            <w:r>
              <w:t>Using configuration parameter file: ./crsconfig_params</w:t>
            </w:r>
          </w:p>
          <w:p w:rsidR="00877FEF" w:rsidRDefault="00877FEF">
            <w:pPr>
              <w:pStyle w:val="HTMLPreformatted"/>
            </w:pPr>
            <w:r>
              <w:t>Network exists: 1/192.168.1.0/255.255.255.0/eth0, type static</w:t>
            </w:r>
          </w:p>
          <w:p w:rsidR="00877FEF" w:rsidRDefault="00877FEF">
            <w:pPr>
              <w:pStyle w:val="HTMLPreformatted"/>
            </w:pPr>
            <w:r>
              <w:t>VIP exists: /racnode1-vip/192.168.1.251/192.168.1.0/255.255.255.0/eth0, hosting node racnode1</w:t>
            </w:r>
          </w:p>
          <w:p w:rsidR="00877FEF" w:rsidRDefault="00877FEF">
            <w:pPr>
              <w:pStyle w:val="HTMLPreformatted"/>
            </w:pPr>
            <w:r>
              <w:t>VIP exists: /racnode2-vip/192.168.1.252/192.168.1.0/255.255.255.0/eth0, hosting node racnode2</w:t>
            </w:r>
          </w:p>
          <w:p w:rsidR="00877FEF" w:rsidRDefault="00877FEF">
            <w:pPr>
              <w:pStyle w:val="HTMLPreformatted"/>
            </w:pPr>
            <w:r>
              <w:t>VIP exists: /racnode3-vip/192.168.1.253/192.168.1.0/255.255.255.0/eth0, hosting node racnode3</w:t>
            </w:r>
          </w:p>
          <w:p w:rsidR="00877FEF" w:rsidRDefault="00877FEF">
            <w:pPr>
              <w:pStyle w:val="HTMLPreformatted"/>
            </w:pPr>
            <w:r>
              <w:t>GSD exists</w:t>
            </w:r>
          </w:p>
          <w:p w:rsidR="00877FEF" w:rsidRDefault="00877FEF">
            <w:pPr>
              <w:pStyle w:val="HTMLPreformatted"/>
            </w:pPr>
            <w:r>
              <w:t>ONS exists: Local port 6100, remote port 6200, EM port 2016</w:t>
            </w:r>
          </w:p>
          <w:p w:rsidR="00877FEF" w:rsidRDefault="00877FEF">
            <w:pPr>
              <w:pStyle w:val="HTMLPreformatted"/>
            </w:pPr>
            <w:r>
              <w:t>CRS-2673: Attempting to stop 'ora.registry.acfs' on 'racnode3'</w:t>
            </w:r>
          </w:p>
          <w:p w:rsidR="00877FEF" w:rsidRDefault="00877FEF">
            <w:pPr>
              <w:pStyle w:val="HTMLPreformatted"/>
            </w:pPr>
            <w:r>
              <w:t>CRS-2677: Stop of 'ora.registry.acfs' on 'racnode3' succeeded</w:t>
            </w:r>
          </w:p>
          <w:p w:rsidR="00877FEF" w:rsidRDefault="00877FEF">
            <w:pPr>
              <w:pStyle w:val="HTMLPreformatted"/>
            </w:pPr>
            <w:r>
              <w:t>CRS-2791: Starting shutdown of Oracle High Availability Services-managed resources on 'racnode3'</w:t>
            </w:r>
          </w:p>
          <w:p w:rsidR="00877FEF" w:rsidRDefault="00877FEF">
            <w:pPr>
              <w:pStyle w:val="HTMLPreformatted"/>
            </w:pPr>
            <w:r>
              <w:t>CRS-2673: Attempting to stop 'ora.crsd' on 'racnode3'</w:t>
            </w:r>
          </w:p>
          <w:p w:rsidR="00877FEF" w:rsidRDefault="00877FEF">
            <w:pPr>
              <w:pStyle w:val="HTMLPreformatted"/>
            </w:pPr>
            <w:r>
              <w:t>CRS-2790: Starting shutdown of Cluster Ready Services-managed resources on 'racnode3'</w:t>
            </w:r>
          </w:p>
          <w:p w:rsidR="00877FEF" w:rsidRDefault="00877FEF">
            <w:pPr>
              <w:pStyle w:val="HTMLPreformatted"/>
            </w:pPr>
            <w:r>
              <w:t>CRS-2673: Attempting to stop 'ora.oc4j' on 'racnode3'</w:t>
            </w:r>
          </w:p>
          <w:p w:rsidR="00877FEF" w:rsidRDefault="00877FEF">
            <w:pPr>
              <w:pStyle w:val="HTMLPreformatted"/>
            </w:pPr>
            <w:r>
              <w:t>CRS-2673: Attempting to stop 'ora.CRS.dg' on 'racnode3'</w:t>
            </w:r>
          </w:p>
          <w:p w:rsidR="00877FEF" w:rsidRDefault="00877FEF">
            <w:pPr>
              <w:pStyle w:val="HTMLPreformatted"/>
            </w:pPr>
            <w:r>
              <w:t>CRS-2673: Attempting to stop 'ora.FRA.dg' on 'racnode3'</w:t>
            </w:r>
          </w:p>
          <w:p w:rsidR="00877FEF" w:rsidRDefault="00877FEF">
            <w:pPr>
              <w:pStyle w:val="HTMLPreformatted"/>
            </w:pPr>
            <w:r>
              <w:t>CRS-2673: Attempting to stop 'ora.RACDB_DATA.dg' on 'racnode3'</w:t>
            </w:r>
          </w:p>
          <w:p w:rsidR="00877FEF" w:rsidRDefault="00877FEF">
            <w:pPr>
              <w:pStyle w:val="HTMLPreformatted"/>
            </w:pPr>
            <w:r>
              <w:t>CRS-2673: Attempting to stop 'ora.DOCS.dg' on 'racnode3'</w:t>
            </w:r>
          </w:p>
          <w:p w:rsidR="00877FEF" w:rsidRDefault="00877FEF">
            <w:pPr>
              <w:pStyle w:val="HTMLPreformatted"/>
            </w:pPr>
            <w:r>
              <w:t>CRS-2677: Stop of 'ora.FRA.dg' on 'racnode3' succeeded</w:t>
            </w:r>
          </w:p>
          <w:p w:rsidR="00877FEF" w:rsidRDefault="00877FEF">
            <w:pPr>
              <w:pStyle w:val="HTMLPreformatted"/>
            </w:pPr>
            <w:r>
              <w:t>CRS-2677: Stop of 'ora.RACDB_DATA.dg' on 'racnode3' succeeded</w:t>
            </w:r>
          </w:p>
          <w:p w:rsidR="00877FEF" w:rsidRDefault="00877FEF">
            <w:pPr>
              <w:pStyle w:val="HTMLPreformatted"/>
            </w:pPr>
            <w:r>
              <w:t>CRS-2677: Stop of 'ora.DOCS.dg' on 'racnode3' succeeded</w:t>
            </w:r>
          </w:p>
          <w:p w:rsidR="00877FEF" w:rsidRDefault="00877FEF">
            <w:pPr>
              <w:pStyle w:val="HTMLPreformatted"/>
            </w:pPr>
            <w:r>
              <w:t>CRS-2677: Stop of 'ora.oc4j' on 'racnode3' succeeded</w:t>
            </w:r>
          </w:p>
          <w:p w:rsidR="00877FEF" w:rsidRDefault="00877FEF">
            <w:pPr>
              <w:pStyle w:val="HTMLPreformatted"/>
            </w:pPr>
            <w:r>
              <w:t>CRS-2672: Attempting to start 'ora.oc4j' on 'racnode2'</w:t>
            </w:r>
          </w:p>
          <w:p w:rsidR="00877FEF" w:rsidRDefault="00877FEF">
            <w:pPr>
              <w:pStyle w:val="HTMLPreformatted"/>
            </w:pPr>
            <w:r>
              <w:t>CRS-2676: Start of 'ora.oc4j' on 'racnode2' succeeded</w:t>
            </w:r>
          </w:p>
          <w:p w:rsidR="00877FEF" w:rsidRDefault="00877FEF">
            <w:pPr>
              <w:pStyle w:val="HTMLPreformatted"/>
            </w:pPr>
            <w:r>
              <w:t>CRS-2677: Stop of 'ora.CRS.dg' on 'racnode3' succeeded</w:t>
            </w:r>
          </w:p>
          <w:p w:rsidR="00877FEF" w:rsidRDefault="00877FEF">
            <w:pPr>
              <w:pStyle w:val="HTMLPreformatted"/>
            </w:pPr>
            <w:r>
              <w:t>CRS-2673: Attempting to stop 'ora.asm' on 'racnode3'</w:t>
            </w:r>
          </w:p>
          <w:p w:rsidR="00877FEF" w:rsidRDefault="00877FEF">
            <w:pPr>
              <w:pStyle w:val="HTMLPreformatted"/>
            </w:pPr>
            <w:r>
              <w:t>CRS-2677: Stop of 'ora.asm' on 'racnode3' succeeded</w:t>
            </w:r>
          </w:p>
          <w:p w:rsidR="00877FEF" w:rsidRDefault="00877FEF">
            <w:pPr>
              <w:pStyle w:val="HTMLPreformatted"/>
            </w:pPr>
            <w:r>
              <w:t xml:space="preserve">CRS-2792: Shutdown of Cluster Ready Services-managed resources on 'racnode3' </w:t>
            </w:r>
            <w:r>
              <w:lastRenderedPageBreak/>
              <w:t>has completed</w:t>
            </w:r>
          </w:p>
          <w:p w:rsidR="00877FEF" w:rsidRDefault="00877FEF">
            <w:pPr>
              <w:pStyle w:val="HTMLPreformatted"/>
            </w:pPr>
            <w:r>
              <w:t>CRS-2677: Stop of 'ora.crsd' on 'racnode3' succeeded</w:t>
            </w:r>
          </w:p>
          <w:p w:rsidR="00877FEF" w:rsidRDefault="00877FEF">
            <w:pPr>
              <w:pStyle w:val="HTMLPreformatted"/>
            </w:pPr>
            <w:r>
              <w:t>CRS-2673: Attempting to stop 'ora.drivers.acfs' on 'racnode3'</w:t>
            </w:r>
          </w:p>
          <w:p w:rsidR="00877FEF" w:rsidRDefault="00877FEF">
            <w:pPr>
              <w:pStyle w:val="HTMLPreformatted"/>
            </w:pPr>
            <w:r>
              <w:t>CRS-2673: Attempting to stop 'ora.mdnsd' on 'racnode3'</w:t>
            </w:r>
          </w:p>
          <w:p w:rsidR="00877FEF" w:rsidRDefault="00877FEF">
            <w:pPr>
              <w:pStyle w:val="HTMLPreformatted"/>
            </w:pPr>
            <w:r>
              <w:t>CRS-2673: Attempting to stop 'ora.crf' on 'racnode3'</w:t>
            </w:r>
          </w:p>
          <w:p w:rsidR="00877FEF" w:rsidRDefault="00877FEF">
            <w:pPr>
              <w:pStyle w:val="HTMLPreformatted"/>
            </w:pPr>
            <w:r>
              <w:t>CRS-2673: Attempting to stop 'ora.ctssd' on 'racnode3'</w:t>
            </w:r>
          </w:p>
          <w:p w:rsidR="00877FEF" w:rsidRDefault="00877FEF">
            <w:pPr>
              <w:pStyle w:val="HTMLPreformatted"/>
            </w:pPr>
            <w:r>
              <w:t>CRS-2673: Attempting to stop 'ora.evmd' on 'racnode3'</w:t>
            </w:r>
          </w:p>
          <w:p w:rsidR="00877FEF" w:rsidRDefault="00877FEF">
            <w:pPr>
              <w:pStyle w:val="HTMLPreformatted"/>
            </w:pPr>
            <w:r>
              <w:t>CRS-2673: Attempting to stop 'ora.asm' on 'racnode3'</w:t>
            </w:r>
          </w:p>
          <w:p w:rsidR="00877FEF" w:rsidRDefault="00877FEF">
            <w:pPr>
              <w:pStyle w:val="HTMLPreformatted"/>
            </w:pPr>
            <w:r>
              <w:t>CRS-2677: Stop of 'ora.mdnsd' on 'racnode3' succeeded</w:t>
            </w:r>
          </w:p>
          <w:p w:rsidR="00877FEF" w:rsidRDefault="00877FEF">
            <w:pPr>
              <w:pStyle w:val="HTMLPreformatted"/>
            </w:pPr>
            <w:r>
              <w:t>CRS-2677: Stop of 'ora.crf' on 'racnode3' succeeded</w:t>
            </w:r>
          </w:p>
          <w:p w:rsidR="00877FEF" w:rsidRDefault="00877FEF">
            <w:pPr>
              <w:pStyle w:val="HTMLPreformatted"/>
            </w:pPr>
            <w:r>
              <w:t>CRS-2677: Stop of 'ora.evmd' on 'racnode3' succeeded</w:t>
            </w:r>
          </w:p>
          <w:p w:rsidR="00877FEF" w:rsidRDefault="00877FEF">
            <w:pPr>
              <w:pStyle w:val="HTMLPreformatted"/>
            </w:pPr>
            <w:r>
              <w:t>CRS-2677: Stop of 'ora.ctssd' on 'racnode3' succeeded</w:t>
            </w:r>
          </w:p>
          <w:p w:rsidR="00877FEF" w:rsidRDefault="00877FEF">
            <w:pPr>
              <w:pStyle w:val="HTMLPreformatted"/>
            </w:pPr>
            <w:r>
              <w:t>CRS-2677: Stop of 'ora.drivers.acfs' on 'racnode3' succeeded</w:t>
            </w:r>
          </w:p>
          <w:p w:rsidR="00877FEF" w:rsidRDefault="00877FEF">
            <w:pPr>
              <w:pStyle w:val="HTMLPreformatted"/>
            </w:pPr>
            <w:r>
              <w:t>CRS-2677: Stop of 'ora.asm' on 'racnode3' succeeded</w:t>
            </w:r>
          </w:p>
          <w:p w:rsidR="00877FEF" w:rsidRDefault="00877FEF">
            <w:pPr>
              <w:pStyle w:val="HTMLPreformatted"/>
            </w:pPr>
            <w:r>
              <w:t>CRS-2673: Attempting to stop 'ora.cluster_interconnect.haip' on 'racnode3'</w:t>
            </w:r>
          </w:p>
          <w:p w:rsidR="00877FEF" w:rsidRDefault="00877FEF">
            <w:pPr>
              <w:pStyle w:val="HTMLPreformatted"/>
            </w:pPr>
            <w:r>
              <w:t>CRS-2677: Stop of 'ora.cluster_interconnect.haip' on 'racnode3' succeeded</w:t>
            </w:r>
          </w:p>
          <w:p w:rsidR="00877FEF" w:rsidRDefault="00877FEF">
            <w:pPr>
              <w:pStyle w:val="HTMLPreformatted"/>
            </w:pPr>
            <w:r>
              <w:t>CRS-2673: Attempting to stop 'ora.cssd' on 'racnode3'</w:t>
            </w:r>
          </w:p>
          <w:p w:rsidR="00877FEF" w:rsidRDefault="00877FEF">
            <w:pPr>
              <w:pStyle w:val="HTMLPreformatted"/>
            </w:pPr>
            <w:r>
              <w:t>CRS-2677: Stop of 'ora.cssd' on 'racnode3' succeeded</w:t>
            </w:r>
          </w:p>
          <w:p w:rsidR="00877FEF" w:rsidRDefault="00877FEF">
            <w:pPr>
              <w:pStyle w:val="HTMLPreformatted"/>
            </w:pPr>
            <w:r>
              <w:t>CRS-2673: Attempting to stop 'ora.gipcd' on 'racnode3'</w:t>
            </w:r>
          </w:p>
          <w:p w:rsidR="00877FEF" w:rsidRDefault="00877FEF">
            <w:pPr>
              <w:pStyle w:val="HTMLPreformatted"/>
            </w:pPr>
            <w:r>
              <w:t>CRS-2677: Stop of 'ora.gipcd' on 'racnode3' succeeded</w:t>
            </w:r>
          </w:p>
          <w:p w:rsidR="00877FEF" w:rsidRDefault="00877FEF">
            <w:pPr>
              <w:pStyle w:val="HTMLPreformatted"/>
            </w:pPr>
            <w:r>
              <w:t>CRS-2673: Attempting to stop 'ora.gpnpd' on 'racnode3'</w:t>
            </w:r>
          </w:p>
          <w:p w:rsidR="00877FEF" w:rsidRDefault="00877FEF">
            <w:pPr>
              <w:pStyle w:val="HTMLPreformatted"/>
            </w:pPr>
            <w:r>
              <w:t>CRS-2677: Stop of 'ora.gpnpd' on 'racnode3' succeeded</w:t>
            </w:r>
          </w:p>
          <w:p w:rsidR="00877FEF" w:rsidRDefault="00877FEF">
            <w:pPr>
              <w:pStyle w:val="HTMLPreformatted"/>
            </w:pPr>
            <w:r>
              <w:t>CRS-2793: Shutdown of Oracle High Availability Services-managed resources on 'racnode3' has completed</w:t>
            </w:r>
          </w:p>
          <w:p w:rsidR="00877FEF" w:rsidRDefault="00877FEF">
            <w:pPr>
              <w:pStyle w:val="HTMLPreformatted"/>
            </w:pPr>
            <w:r>
              <w:t>CRS-4133: Oracle High Availability Services has been stopped.</w:t>
            </w:r>
          </w:p>
          <w:p w:rsidR="00877FEF" w:rsidRDefault="00877FEF">
            <w:pPr>
              <w:pStyle w:val="HTMLPreformatted"/>
            </w:pPr>
            <w:r>
              <w:t>Successfully deconfigured Oracle clusterware stack on this node</w:t>
            </w:r>
          </w:p>
        </w:tc>
      </w:tr>
    </w:tbl>
    <w:p w:rsidR="00877FEF" w:rsidRDefault="00877FEF" w:rsidP="00B96B4B"/>
    <w:p w:rsidR="00877FEF" w:rsidRPr="00137344" w:rsidRDefault="00877FEF" w:rsidP="00137344">
      <w:pPr>
        <w:pStyle w:val="Heading2"/>
        <w:numPr>
          <w:ilvl w:val="0"/>
          <w:numId w:val="22"/>
        </w:numPr>
      </w:pPr>
      <w:r w:rsidRPr="00137344">
        <w:t>Delete Node from Clusterware Configuration</w:t>
      </w:r>
    </w:p>
    <w:p w:rsidR="00877FEF" w:rsidRDefault="00877FEF" w:rsidP="00877FEF">
      <w:pPr>
        <w:pStyle w:val="NormalWeb"/>
        <w:rPr>
          <w:rFonts w:ascii="Arial" w:hAnsi="Arial" w:cs="Arial"/>
          <w:color w:val="000000"/>
          <w:sz w:val="20"/>
          <w:szCs w:val="20"/>
        </w:rPr>
      </w:pPr>
      <w:r>
        <w:rPr>
          <w:rFonts w:ascii="Arial" w:hAnsi="Arial" w:cs="Arial"/>
          <w:color w:val="000000"/>
          <w:sz w:val="20"/>
          <w:szCs w:val="20"/>
        </w:rPr>
        <w:t>From a node that is to remain a member of the Oracle RAC, run the following command from the</w:t>
      </w:r>
      <w:r>
        <w:rPr>
          <w:rStyle w:val="apple-converted-space"/>
          <w:rFonts w:ascii="Arial" w:hAnsi="Arial" w:cs="Arial"/>
          <w:color w:val="000000"/>
        </w:rPr>
        <w:t> </w:t>
      </w:r>
      <w:r>
        <w:rPr>
          <w:rStyle w:val="HTMLTypewriter"/>
          <w:i/>
          <w:iCs/>
          <w:color w:val="000000"/>
        </w:rPr>
        <w:t>Grid_home</w:t>
      </w:r>
      <w:r>
        <w:rPr>
          <w:rStyle w:val="HTMLTypewriter"/>
          <w:color w:val="000000"/>
        </w:rPr>
        <w:t>/bin</w:t>
      </w:r>
      <w:r>
        <w:rPr>
          <w:rStyle w:val="apple-converted-space"/>
          <w:rFonts w:ascii="Arial" w:hAnsi="Arial" w:cs="Arial"/>
          <w:color w:val="000000"/>
        </w:rPr>
        <w:t> </w:t>
      </w:r>
      <w:r>
        <w:rPr>
          <w:rFonts w:ascii="Arial" w:hAnsi="Arial" w:cs="Arial"/>
          <w:color w:val="000000"/>
          <w:sz w:val="20"/>
          <w:szCs w:val="20"/>
        </w:rPr>
        <w:t>directory as</w:t>
      </w:r>
      <w:r>
        <w:rPr>
          <w:rStyle w:val="apple-converted-space"/>
          <w:rFonts w:ascii="Arial" w:hAnsi="Arial" w:cs="Arial"/>
          <w:color w:val="000000"/>
        </w:rPr>
        <w:t> </w:t>
      </w:r>
      <w:r>
        <w:rPr>
          <w:rStyle w:val="HTMLTypewriter"/>
          <w:color w:val="000000"/>
        </w:rPr>
        <w:t>root</w:t>
      </w:r>
      <w:r>
        <w:rPr>
          <w:rStyle w:val="apple-converted-space"/>
          <w:rFonts w:ascii="Arial" w:hAnsi="Arial" w:cs="Arial"/>
          <w:color w:val="000000"/>
        </w:rPr>
        <w:t> </w:t>
      </w:r>
      <w:r>
        <w:rPr>
          <w:rFonts w:ascii="Arial" w:hAnsi="Arial" w:cs="Arial"/>
          <w:color w:val="000000"/>
          <w:sz w:val="20"/>
          <w:szCs w:val="20"/>
        </w:rPr>
        <w:t>to update the Clusterware configuration to delete the node from the cluster.</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877FEF" w:rsidTr="00B96B4B">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877FEF" w:rsidRDefault="00877FEF">
            <w:pPr>
              <w:pStyle w:val="HTMLPreformatted"/>
            </w:pPr>
            <w:r>
              <w:br/>
              <w:t xml:space="preserve">[root@racnode1 ~]# </w:t>
            </w:r>
            <w:r>
              <w:rPr>
                <w:b/>
                <w:bCs/>
              </w:rPr>
              <w:t>$GRID_HOME/bin/crsctl delete node -n racnode3</w:t>
            </w:r>
          </w:p>
          <w:p w:rsidR="00877FEF" w:rsidRDefault="00877FEF">
            <w:pPr>
              <w:pStyle w:val="HTMLPreformatted"/>
            </w:pPr>
            <w:r>
              <w:t>CRS-4661: Node racnode3 successfully deleted.</w:t>
            </w:r>
          </w:p>
          <w:p w:rsidR="00877FEF" w:rsidRDefault="00877FEF">
            <w:pPr>
              <w:pStyle w:val="HTMLPreformatted"/>
            </w:pPr>
          </w:p>
          <w:p w:rsidR="00877FEF" w:rsidRDefault="00877FEF">
            <w:pPr>
              <w:pStyle w:val="HTMLPreformatted"/>
            </w:pPr>
            <w:r>
              <w:t xml:space="preserve">[root@racnode1 ~]# </w:t>
            </w:r>
            <w:r>
              <w:rPr>
                <w:b/>
                <w:bCs/>
              </w:rPr>
              <w:t>$GRID_HOME/bin/olsnodes -t -s</w:t>
            </w:r>
          </w:p>
          <w:p w:rsidR="00877FEF" w:rsidRDefault="00877FEF">
            <w:pPr>
              <w:pStyle w:val="HTMLPreformatted"/>
            </w:pPr>
            <w:r>
              <w:t>racnode1        Active  Unpinned</w:t>
            </w:r>
          </w:p>
          <w:p w:rsidR="00877FEF" w:rsidRDefault="00877FEF">
            <w:pPr>
              <w:pStyle w:val="HTMLPreformatted"/>
            </w:pPr>
            <w:r>
              <w:t>racnode2        Active  Unpinned</w:t>
            </w:r>
          </w:p>
        </w:tc>
      </w:tr>
    </w:tbl>
    <w:p w:rsidR="00877FEF" w:rsidRDefault="00877FEF" w:rsidP="00877FEF">
      <w:pPr>
        <w:pStyle w:val="NormalWeb"/>
        <w:rPr>
          <w:rFonts w:ascii="Arial" w:hAnsi="Arial" w:cs="Arial"/>
          <w:color w:val="000000"/>
          <w:sz w:val="20"/>
          <w:szCs w:val="20"/>
        </w:rPr>
      </w:pPr>
      <w:r>
        <w:rPr>
          <w:rFonts w:ascii="Arial" w:hAnsi="Arial" w:cs="Arial"/>
          <w:color w:val="000000"/>
          <w:sz w:val="20"/>
          <w:szCs w:val="20"/>
        </w:rPr>
        <w:t>where</w:t>
      </w:r>
      <w:r>
        <w:rPr>
          <w:rStyle w:val="apple-converted-space"/>
          <w:rFonts w:ascii="Arial" w:hAnsi="Arial" w:cs="Arial"/>
          <w:color w:val="000000"/>
        </w:rPr>
        <w:t> </w:t>
      </w:r>
      <w:r>
        <w:rPr>
          <w:rStyle w:val="HTMLTypewriter"/>
          <w:color w:val="000000"/>
        </w:rPr>
        <w:t>racnode3</w:t>
      </w:r>
      <w:r>
        <w:rPr>
          <w:rStyle w:val="apple-converted-space"/>
          <w:rFonts w:ascii="Arial" w:hAnsi="Arial" w:cs="Arial"/>
          <w:color w:val="000000"/>
        </w:rPr>
        <w:t> </w:t>
      </w:r>
      <w:r>
        <w:rPr>
          <w:rFonts w:ascii="Arial" w:hAnsi="Arial" w:cs="Arial"/>
          <w:color w:val="000000"/>
          <w:sz w:val="20"/>
          <w:szCs w:val="20"/>
        </w:rPr>
        <w:t>is the node to be deleted.</w:t>
      </w:r>
    </w:p>
    <w:p w:rsidR="00137344" w:rsidRDefault="00137344" w:rsidP="00877FEF">
      <w:pPr>
        <w:pStyle w:val="NormalWeb"/>
        <w:rPr>
          <w:rFonts w:ascii="Arial" w:hAnsi="Arial" w:cs="Arial"/>
          <w:color w:val="000000"/>
          <w:sz w:val="20"/>
          <w:szCs w:val="20"/>
        </w:rPr>
      </w:pPr>
    </w:p>
    <w:p w:rsidR="00877FEF" w:rsidRPr="00137344" w:rsidRDefault="00877FEF" w:rsidP="00137344">
      <w:pPr>
        <w:pStyle w:val="Heading2"/>
        <w:numPr>
          <w:ilvl w:val="0"/>
          <w:numId w:val="22"/>
        </w:numPr>
      </w:pPr>
      <w:r w:rsidRPr="00137344">
        <w:t>Update Oracle Inventory - (Node Being Removed)</w:t>
      </w:r>
    </w:p>
    <w:p w:rsidR="00877FEF" w:rsidRDefault="00877FEF" w:rsidP="00877FEF">
      <w:pPr>
        <w:pStyle w:val="NormalWeb"/>
        <w:rPr>
          <w:rFonts w:ascii="Arial" w:hAnsi="Arial" w:cs="Arial"/>
          <w:color w:val="000000"/>
          <w:sz w:val="20"/>
          <w:szCs w:val="20"/>
        </w:rPr>
      </w:pPr>
      <w:r>
        <w:rPr>
          <w:rFonts w:ascii="Arial" w:hAnsi="Arial" w:cs="Arial"/>
          <w:color w:val="000000"/>
          <w:sz w:val="20"/>
          <w:szCs w:val="20"/>
        </w:rPr>
        <w:t>As the Oracle Grid Infrastructure owner, execute</w:t>
      </w:r>
      <w:r>
        <w:rPr>
          <w:rStyle w:val="apple-converted-space"/>
          <w:rFonts w:ascii="Arial" w:hAnsi="Arial" w:cs="Arial"/>
          <w:color w:val="000000"/>
        </w:rPr>
        <w:t> </w:t>
      </w:r>
      <w:r>
        <w:rPr>
          <w:rStyle w:val="HTMLTypewriter"/>
          <w:color w:val="000000"/>
        </w:rPr>
        <w:t>runInstaller</w:t>
      </w:r>
      <w:r>
        <w:rPr>
          <w:rStyle w:val="apple-converted-space"/>
          <w:rFonts w:ascii="Arial" w:hAnsi="Arial" w:cs="Arial"/>
          <w:color w:val="000000"/>
        </w:rPr>
        <w:t> </w:t>
      </w:r>
      <w:r>
        <w:rPr>
          <w:rFonts w:ascii="Arial" w:hAnsi="Arial" w:cs="Arial"/>
          <w:color w:val="000000"/>
          <w:sz w:val="20"/>
          <w:szCs w:val="20"/>
        </w:rPr>
        <w:t>from</w:t>
      </w:r>
      <w:r>
        <w:rPr>
          <w:rStyle w:val="apple-converted-space"/>
          <w:rFonts w:ascii="Arial" w:hAnsi="Arial" w:cs="Arial"/>
          <w:color w:val="000000"/>
        </w:rPr>
        <w:t> </w:t>
      </w:r>
      <w:r>
        <w:rPr>
          <w:rStyle w:val="HTMLTypewriter"/>
          <w:i/>
          <w:iCs/>
          <w:color w:val="000000"/>
        </w:rPr>
        <w:t>Grid_home</w:t>
      </w:r>
      <w:r>
        <w:rPr>
          <w:rStyle w:val="HTMLTypewriter"/>
          <w:color w:val="000000"/>
        </w:rPr>
        <w:t>/oui/bin</w:t>
      </w:r>
      <w:r>
        <w:rPr>
          <w:rStyle w:val="apple-converted-space"/>
          <w:rFonts w:ascii="Arial" w:hAnsi="Arial" w:cs="Arial"/>
          <w:color w:val="000000"/>
        </w:rPr>
        <w:t> </w:t>
      </w:r>
      <w:r>
        <w:rPr>
          <w:rFonts w:ascii="Arial" w:hAnsi="Arial" w:cs="Arial"/>
          <w:color w:val="000000"/>
          <w:sz w:val="20"/>
          <w:szCs w:val="20"/>
        </w:rPr>
        <w:t>on the node being removed to update the inventory. Set</w:t>
      </w:r>
      <w:r>
        <w:rPr>
          <w:rStyle w:val="apple-converted-space"/>
          <w:rFonts w:ascii="Arial" w:hAnsi="Arial" w:cs="Arial"/>
          <w:color w:val="000000"/>
        </w:rPr>
        <w:t> </w:t>
      </w:r>
      <w:r>
        <w:rPr>
          <w:rStyle w:val="HTMLTypewriter"/>
          <w:color w:val="000000"/>
        </w:rPr>
        <w:t>"CLUSTER_NODES={</w:t>
      </w:r>
      <w:r>
        <w:rPr>
          <w:rStyle w:val="HTMLTypewriter"/>
          <w:i/>
          <w:iCs/>
          <w:color w:val="000000"/>
        </w:rPr>
        <w:t>name_of_node_to_delete</w:t>
      </w:r>
      <w:r>
        <w:rPr>
          <w:rStyle w:val="HTMLTypewriter"/>
          <w:color w:val="000000"/>
        </w:rPr>
        <w:t>}"</w:t>
      </w:r>
      <w:r>
        <w:rPr>
          <w:rFonts w:ascii="Arial" w:hAnsi="Arial" w:cs="Arial"/>
          <w:color w:val="000000"/>
          <w:sz w:val="20"/>
          <w:szCs w:val="20"/>
        </w:rPr>
        <w:t>. Note that this step is missing in the official Oracle Documentation (</w:t>
      </w:r>
      <w:r>
        <w:rPr>
          <w:rFonts w:ascii="Arial" w:hAnsi="Arial" w:cs="Arial"/>
          <w:i/>
          <w:iCs/>
          <w:color w:val="000000"/>
          <w:sz w:val="20"/>
          <w:szCs w:val="20"/>
        </w:rPr>
        <w:t>Oracle Clusterware Administration and Deployment Guide 11g Release 2 (11.2) E10717-11 April 2010</w:t>
      </w:r>
      <w:r>
        <w:rPr>
          <w:rFonts w:ascii="Arial" w:hAnsi="Arial" w:cs="Arial"/>
          <w:color w:val="000000"/>
          <w:sz w:val="20"/>
          <w:szCs w:val="20"/>
        </w:rPr>
        <w:t>).</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877FEF" w:rsidTr="00B96B4B">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877FEF" w:rsidRDefault="00877FEF">
            <w:pPr>
              <w:pStyle w:val="HTMLPreformatted"/>
            </w:pPr>
            <w:r>
              <w:lastRenderedPageBreak/>
              <w:br/>
              <w:t xml:space="preserve">[grid@racnode3 ~]$ </w:t>
            </w:r>
            <w:r>
              <w:rPr>
                <w:b/>
                <w:bCs/>
              </w:rPr>
              <w:t>cd $GRID_HOME/oui/bin</w:t>
            </w:r>
          </w:p>
          <w:p w:rsidR="00877FEF" w:rsidRDefault="00877FEF">
            <w:pPr>
              <w:pStyle w:val="HTMLPreformatted"/>
            </w:pPr>
          </w:p>
          <w:p w:rsidR="00877FEF" w:rsidRDefault="00877FEF">
            <w:pPr>
              <w:pStyle w:val="HTMLPreformatted"/>
            </w:pPr>
            <w:r>
              <w:t xml:space="preserve">[grid@racnode3 bin]$ </w:t>
            </w:r>
            <w:r>
              <w:rPr>
                <w:b/>
                <w:bCs/>
              </w:rPr>
              <w:t>./runInstaller -updateNodeList ORACLE_HOME=$GRID_HOME "CLUSTER_NODES={racnode3}" CRS=TRUE -local</w:t>
            </w:r>
          </w:p>
          <w:p w:rsidR="00877FEF" w:rsidRDefault="00877FEF">
            <w:pPr>
              <w:pStyle w:val="HTMLPreformatted"/>
            </w:pPr>
            <w:r>
              <w:t>Starting Oracle Universal Installer...</w:t>
            </w:r>
          </w:p>
          <w:p w:rsidR="00877FEF" w:rsidRDefault="00877FEF">
            <w:pPr>
              <w:pStyle w:val="HTMLPreformatted"/>
            </w:pPr>
          </w:p>
          <w:p w:rsidR="00877FEF" w:rsidRDefault="00877FEF">
            <w:pPr>
              <w:pStyle w:val="HTMLPreformatted"/>
            </w:pPr>
            <w:r>
              <w:t>Checking swap space: must be greater than 500 MB.   Actual 9983 MB    Passed</w:t>
            </w:r>
          </w:p>
          <w:p w:rsidR="00877FEF" w:rsidRDefault="00877FEF">
            <w:pPr>
              <w:pStyle w:val="HTMLPreformatted"/>
            </w:pPr>
            <w:r>
              <w:t>The inventory pointer is located at /etc/oraInst.loc</w:t>
            </w:r>
          </w:p>
          <w:p w:rsidR="00877FEF" w:rsidRDefault="00877FEF">
            <w:pPr>
              <w:pStyle w:val="HTMLPreformatted"/>
            </w:pPr>
            <w:r>
              <w:t>The inventory is located at /u01/app/oraInventory</w:t>
            </w:r>
          </w:p>
          <w:p w:rsidR="00877FEF" w:rsidRDefault="00877FEF">
            <w:pPr>
              <w:pStyle w:val="HTMLPreformatted"/>
            </w:pPr>
            <w:r>
              <w:t>'UpdateNodeList' was successful.</w:t>
            </w:r>
          </w:p>
        </w:tc>
      </w:tr>
    </w:tbl>
    <w:p w:rsidR="00877FEF" w:rsidRDefault="00877FEF" w:rsidP="00877FEF">
      <w:pPr>
        <w:pStyle w:val="indent18"/>
        <w:spacing w:before="0" w:beforeAutospacing="0" w:after="0" w:afterAutospacing="0"/>
        <w:rPr>
          <w:rFonts w:ascii="Arial" w:hAnsi="Arial" w:cs="Arial"/>
          <w:vanish/>
          <w:color w:val="000000"/>
          <w:sz w:val="20"/>
          <w:szCs w:val="20"/>
        </w:rPr>
      </w:pPr>
    </w:p>
    <w:p w:rsidR="00877FEF" w:rsidRDefault="00877FEF" w:rsidP="00877FEF">
      <w:pPr>
        <w:pStyle w:val="NormalWeb"/>
        <w:rPr>
          <w:rFonts w:ascii="Arial" w:hAnsi="Arial" w:cs="Arial"/>
          <w:color w:val="000000"/>
          <w:sz w:val="20"/>
          <w:szCs w:val="20"/>
        </w:rPr>
      </w:pPr>
      <w:r>
        <w:rPr>
          <w:rFonts w:ascii="Arial" w:hAnsi="Arial" w:cs="Arial"/>
          <w:color w:val="000000"/>
          <w:sz w:val="20"/>
          <w:szCs w:val="20"/>
        </w:rPr>
        <w:t>After executing</w:t>
      </w:r>
      <w:r>
        <w:rPr>
          <w:rStyle w:val="apple-converted-space"/>
          <w:rFonts w:ascii="Arial" w:hAnsi="Arial" w:cs="Arial"/>
          <w:color w:val="000000"/>
        </w:rPr>
        <w:t> </w:t>
      </w:r>
      <w:r>
        <w:rPr>
          <w:rStyle w:val="HTMLTypewriter"/>
          <w:color w:val="000000"/>
        </w:rPr>
        <w:t>runInstaller</w:t>
      </w:r>
      <w:r>
        <w:rPr>
          <w:rStyle w:val="apple-converted-space"/>
          <w:rFonts w:ascii="Arial" w:hAnsi="Arial" w:cs="Arial"/>
          <w:color w:val="000000"/>
        </w:rPr>
        <w:t> </w:t>
      </w:r>
      <w:r>
        <w:rPr>
          <w:rFonts w:ascii="Arial" w:hAnsi="Arial" w:cs="Arial"/>
          <w:color w:val="000000"/>
          <w:sz w:val="20"/>
          <w:szCs w:val="20"/>
        </w:rPr>
        <w:t>on the node to be deleted, the</w:t>
      </w:r>
      <w:r>
        <w:rPr>
          <w:rStyle w:val="apple-converted-space"/>
          <w:rFonts w:ascii="Arial" w:hAnsi="Arial" w:cs="Arial"/>
          <w:color w:val="000000"/>
        </w:rPr>
        <w:t> </w:t>
      </w:r>
      <w:r>
        <w:rPr>
          <w:rStyle w:val="HTMLTypewriter"/>
          <w:color w:val="000000"/>
        </w:rPr>
        <w:t>inventory.xml</w:t>
      </w:r>
      <w:r>
        <w:rPr>
          <w:rStyle w:val="apple-converted-space"/>
          <w:rFonts w:ascii="Arial" w:hAnsi="Arial" w:cs="Arial"/>
          <w:color w:val="000000"/>
        </w:rPr>
        <w:t> </w:t>
      </w:r>
      <w:r>
        <w:rPr>
          <w:rFonts w:ascii="Arial" w:hAnsi="Arial" w:cs="Arial"/>
          <w:color w:val="000000"/>
          <w:sz w:val="20"/>
          <w:szCs w:val="20"/>
        </w:rPr>
        <w:t>file on that node (</w:t>
      </w:r>
      <w:r>
        <w:rPr>
          <w:rStyle w:val="HTMLTypewriter"/>
          <w:color w:val="000000"/>
        </w:rPr>
        <w:t>/u01/app/oraInventory/ContentsXML/inventory.xml</w:t>
      </w:r>
      <w:r>
        <w:rPr>
          <w:rFonts w:ascii="Arial" w:hAnsi="Arial" w:cs="Arial"/>
          <w:color w:val="000000"/>
          <w:sz w:val="20"/>
          <w:szCs w:val="20"/>
        </w:rPr>
        <w:t>) will show only the node to be deleted under the Grid home name.</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877FEF" w:rsidTr="00B96B4B">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877FEF" w:rsidRDefault="00877FEF">
            <w:pPr>
              <w:pStyle w:val="HTMLPreformatted"/>
            </w:pPr>
            <w:r>
              <w:br/>
              <w:t>...</w:t>
            </w:r>
          </w:p>
          <w:p w:rsidR="00877FEF" w:rsidRDefault="00877FEF">
            <w:pPr>
              <w:pStyle w:val="HTMLPreformatted"/>
            </w:pPr>
            <w:r>
              <w:t>&lt;HOME NAME="Ora11g_gridinfrahome1" LOC="/u01/app/11.2.0/grid" TYPE="O" IDX="1" CRS="true"&gt;</w:t>
            </w:r>
          </w:p>
          <w:p w:rsidR="00877FEF" w:rsidRDefault="00877FEF">
            <w:pPr>
              <w:pStyle w:val="HTMLPreformatted"/>
            </w:pPr>
            <w:r>
              <w:t xml:space="preserve">   &lt;NODE_LIST&gt;</w:t>
            </w:r>
          </w:p>
          <w:p w:rsidR="00877FEF" w:rsidRDefault="00877FEF">
            <w:pPr>
              <w:pStyle w:val="HTMLPreformatted"/>
            </w:pPr>
            <w:r>
              <w:t xml:space="preserve">      &lt;NODE NAME="racnode3"/&gt;</w:t>
            </w:r>
          </w:p>
          <w:p w:rsidR="00877FEF" w:rsidRDefault="00877FEF">
            <w:pPr>
              <w:pStyle w:val="HTMLPreformatted"/>
            </w:pPr>
            <w:r>
              <w:t xml:space="preserve">   &lt;/NODE_LIST&gt;</w:t>
            </w:r>
          </w:p>
          <w:p w:rsidR="00877FEF" w:rsidRDefault="00877FEF">
            <w:pPr>
              <w:pStyle w:val="HTMLPreformatted"/>
            </w:pPr>
            <w:r>
              <w:t>&lt;/HOME&gt;</w:t>
            </w:r>
          </w:p>
          <w:p w:rsidR="00877FEF" w:rsidRDefault="00877FEF">
            <w:pPr>
              <w:pStyle w:val="HTMLPreformatted"/>
            </w:pPr>
            <w:r>
              <w:t>...</w:t>
            </w:r>
          </w:p>
        </w:tc>
      </w:tr>
    </w:tbl>
    <w:p w:rsidR="00877FEF" w:rsidRDefault="00877FEF" w:rsidP="00877FEF">
      <w:pPr>
        <w:pStyle w:val="NormalWeb"/>
        <w:rPr>
          <w:rFonts w:ascii="Arial" w:hAnsi="Arial" w:cs="Arial"/>
          <w:color w:val="000000"/>
          <w:sz w:val="20"/>
          <w:szCs w:val="20"/>
        </w:rPr>
      </w:pPr>
      <w:r>
        <w:rPr>
          <w:rFonts w:ascii="Arial" w:hAnsi="Arial" w:cs="Arial"/>
          <w:color w:val="000000"/>
          <w:sz w:val="20"/>
          <w:szCs w:val="20"/>
        </w:rPr>
        <w:t>The</w:t>
      </w:r>
      <w:r>
        <w:rPr>
          <w:rStyle w:val="apple-converted-space"/>
          <w:rFonts w:ascii="Arial" w:hAnsi="Arial" w:cs="Arial"/>
          <w:color w:val="000000"/>
        </w:rPr>
        <w:t> </w:t>
      </w:r>
      <w:r>
        <w:rPr>
          <w:rStyle w:val="HTMLTypewriter"/>
          <w:color w:val="000000"/>
        </w:rPr>
        <w:t>inventory.xml</w:t>
      </w:r>
      <w:r>
        <w:rPr>
          <w:rStyle w:val="apple-converted-space"/>
          <w:rFonts w:ascii="Arial" w:hAnsi="Arial" w:cs="Arial"/>
          <w:color w:val="000000"/>
        </w:rPr>
        <w:t> </w:t>
      </w:r>
      <w:r>
        <w:rPr>
          <w:rFonts w:ascii="Arial" w:hAnsi="Arial" w:cs="Arial"/>
          <w:color w:val="000000"/>
          <w:sz w:val="20"/>
          <w:szCs w:val="20"/>
        </w:rPr>
        <w:t>file on the other nodes will still show all of the nodes in the cluster. The inventory on the remaining nodes will be updated after de-installing the Oracle Grid Infrastructure software.</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877FEF" w:rsidTr="00B96B4B">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877FEF" w:rsidRDefault="00877FEF">
            <w:pPr>
              <w:pStyle w:val="HTMLPreformatted"/>
            </w:pPr>
            <w:r>
              <w:br/>
              <w:t>...</w:t>
            </w:r>
          </w:p>
          <w:p w:rsidR="00877FEF" w:rsidRDefault="00877FEF">
            <w:pPr>
              <w:pStyle w:val="HTMLPreformatted"/>
            </w:pPr>
            <w:r>
              <w:t>&lt;HOME NAME="Ora11g_gridinfrahome1" LOC="/u01/app/11.2.0/grid" TYPE="O" IDX="1" CRS="true"&gt;</w:t>
            </w:r>
          </w:p>
          <w:p w:rsidR="00877FEF" w:rsidRDefault="00877FEF">
            <w:pPr>
              <w:pStyle w:val="HTMLPreformatted"/>
            </w:pPr>
            <w:r>
              <w:t xml:space="preserve">   &lt;NODE_LIST&gt;</w:t>
            </w:r>
          </w:p>
          <w:p w:rsidR="00877FEF" w:rsidRDefault="00877FEF">
            <w:pPr>
              <w:pStyle w:val="HTMLPreformatted"/>
            </w:pPr>
            <w:r>
              <w:t xml:space="preserve">      &lt;NODE NAME="racnode1"/&gt;</w:t>
            </w:r>
          </w:p>
          <w:p w:rsidR="00877FEF" w:rsidRDefault="00877FEF">
            <w:pPr>
              <w:pStyle w:val="HTMLPreformatted"/>
            </w:pPr>
            <w:r>
              <w:t xml:space="preserve">      &lt;NODE NAME="racnode2"/&gt;</w:t>
            </w:r>
          </w:p>
          <w:p w:rsidR="00877FEF" w:rsidRDefault="00877FEF">
            <w:pPr>
              <w:pStyle w:val="HTMLPreformatted"/>
            </w:pPr>
            <w:r>
              <w:t xml:space="preserve">      &lt;NODE NAME="racnode3"/&gt;</w:t>
            </w:r>
          </w:p>
          <w:p w:rsidR="00877FEF" w:rsidRDefault="00877FEF">
            <w:pPr>
              <w:pStyle w:val="HTMLPreformatted"/>
            </w:pPr>
            <w:r>
              <w:t xml:space="preserve">   &lt;/NODE_LIST&gt;</w:t>
            </w:r>
          </w:p>
          <w:p w:rsidR="00877FEF" w:rsidRDefault="00877FEF">
            <w:pPr>
              <w:pStyle w:val="HTMLPreformatted"/>
            </w:pPr>
            <w:r>
              <w:t>&lt;/HOME&gt;</w:t>
            </w:r>
          </w:p>
          <w:p w:rsidR="00877FEF" w:rsidRDefault="00877FEF">
            <w:pPr>
              <w:pStyle w:val="HTMLPreformatted"/>
            </w:pPr>
            <w:r>
              <w:t>...</w:t>
            </w:r>
          </w:p>
        </w:tc>
      </w:tr>
    </w:tbl>
    <w:p w:rsidR="00137344" w:rsidRDefault="00137344" w:rsidP="00137344"/>
    <w:p w:rsidR="00877FEF" w:rsidRPr="00137344" w:rsidRDefault="00877FEF" w:rsidP="00137344">
      <w:pPr>
        <w:pStyle w:val="Heading2"/>
        <w:numPr>
          <w:ilvl w:val="0"/>
          <w:numId w:val="22"/>
        </w:numPr>
      </w:pPr>
      <w:r w:rsidRPr="00137344">
        <w:t>De-install Oracle Grid Infrastructure Software</w:t>
      </w:r>
    </w:p>
    <w:p w:rsidR="00877FEF" w:rsidRDefault="00877FEF" w:rsidP="00877FEF">
      <w:pPr>
        <w:pStyle w:val="NormalWeb"/>
        <w:rPr>
          <w:rFonts w:ascii="Arial" w:hAnsi="Arial" w:cs="Arial"/>
          <w:color w:val="000000"/>
          <w:sz w:val="20"/>
          <w:szCs w:val="20"/>
        </w:rPr>
      </w:pPr>
      <w:r>
        <w:rPr>
          <w:rFonts w:ascii="Arial" w:hAnsi="Arial" w:cs="Arial"/>
          <w:color w:val="000000"/>
          <w:sz w:val="20"/>
          <w:szCs w:val="20"/>
        </w:rPr>
        <w:t>When using a non-shared Grid home (as is the case in this example guide), run</w:t>
      </w:r>
      <w:r>
        <w:rPr>
          <w:rStyle w:val="apple-converted-space"/>
          <w:rFonts w:ascii="Arial" w:hAnsi="Arial" w:cs="Arial"/>
          <w:color w:val="000000"/>
        </w:rPr>
        <w:t> </w:t>
      </w:r>
      <w:r>
        <w:rPr>
          <w:rStyle w:val="HTMLTypewriter"/>
          <w:color w:val="000000"/>
        </w:rPr>
        <w:t>deinstall</w:t>
      </w:r>
      <w:r>
        <w:rPr>
          <w:rStyle w:val="apple-converted-space"/>
          <w:rFonts w:ascii="Arial" w:hAnsi="Arial" w:cs="Arial"/>
          <w:color w:val="000000"/>
        </w:rPr>
        <w:t> </w:t>
      </w:r>
      <w:r>
        <w:rPr>
          <w:rFonts w:ascii="Arial" w:hAnsi="Arial" w:cs="Arial"/>
          <w:color w:val="000000"/>
          <w:sz w:val="20"/>
          <w:szCs w:val="20"/>
        </w:rPr>
        <w:t>as the Grid Infrastructure software owner from the node to be removed in order to delete the Oracle Grid Infrastructure software.</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877FEF" w:rsidTr="00B96B4B">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877FEF" w:rsidRDefault="00877FEF">
            <w:pPr>
              <w:pStyle w:val="HTMLPreformatted"/>
            </w:pPr>
            <w:r>
              <w:t xml:space="preserve">[grid@racnode3 ~]$ </w:t>
            </w:r>
            <w:r>
              <w:rPr>
                <w:b/>
                <w:bCs/>
              </w:rPr>
              <w:t>cd $GRID_HOME/deinstall</w:t>
            </w:r>
          </w:p>
          <w:p w:rsidR="00877FEF" w:rsidRDefault="00877FEF">
            <w:pPr>
              <w:pStyle w:val="HTMLPreformatted"/>
            </w:pPr>
          </w:p>
          <w:p w:rsidR="00877FEF" w:rsidRDefault="00877FEF">
            <w:pPr>
              <w:pStyle w:val="HTMLPreformatted"/>
            </w:pPr>
            <w:r>
              <w:t xml:space="preserve">[grid@racnode3 deinstall]$ </w:t>
            </w:r>
            <w:r>
              <w:rPr>
                <w:b/>
                <w:bCs/>
              </w:rPr>
              <w:t>./deinstall -local</w:t>
            </w:r>
          </w:p>
          <w:p w:rsidR="00877FEF" w:rsidRDefault="00877FEF">
            <w:pPr>
              <w:pStyle w:val="HTMLPreformatted"/>
            </w:pPr>
            <w:r>
              <w:lastRenderedPageBreak/>
              <w:t>Checking for required files and bootstrapping ...</w:t>
            </w:r>
          </w:p>
          <w:p w:rsidR="00877FEF" w:rsidRDefault="00877FEF">
            <w:pPr>
              <w:pStyle w:val="HTMLPreformatted"/>
            </w:pPr>
            <w:r>
              <w:t>Please wait ...</w:t>
            </w:r>
          </w:p>
          <w:p w:rsidR="00877FEF" w:rsidRDefault="00877FEF">
            <w:pPr>
              <w:pStyle w:val="HTMLPreformatted"/>
            </w:pPr>
            <w:r>
              <w:t>Location of logs /tmp/deinstall2012-05-07_01-21-53PM/logs/</w:t>
            </w:r>
          </w:p>
          <w:p w:rsidR="00877FEF" w:rsidRDefault="00877FEF">
            <w:pPr>
              <w:pStyle w:val="HTMLPreformatted"/>
            </w:pPr>
          </w:p>
          <w:p w:rsidR="00877FEF" w:rsidRDefault="00877FEF">
            <w:pPr>
              <w:pStyle w:val="HTMLPreformatted"/>
            </w:pPr>
            <w:r>
              <w:t>############ ORACLE DEINSTALL &amp; DECONFIG TOOL START ############</w:t>
            </w:r>
          </w:p>
          <w:p w:rsidR="00877FEF" w:rsidRDefault="00877FEF">
            <w:pPr>
              <w:pStyle w:val="HTMLPreformatted"/>
            </w:pPr>
          </w:p>
          <w:p w:rsidR="00877FEF" w:rsidRDefault="00877FEF">
            <w:pPr>
              <w:pStyle w:val="HTMLPreformatted"/>
            </w:pPr>
          </w:p>
          <w:p w:rsidR="00877FEF" w:rsidRDefault="00877FEF">
            <w:pPr>
              <w:pStyle w:val="HTMLPreformatted"/>
            </w:pPr>
            <w:r>
              <w:t>######################### CHECK OPERATION START #########################</w:t>
            </w:r>
          </w:p>
          <w:p w:rsidR="00877FEF" w:rsidRDefault="00877FEF">
            <w:pPr>
              <w:pStyle w:val="HTMLPreformatted"/>
            </w:pPr>
            <w:r>
              <w:t>## [START] Install check configuration ##</w:t>
            </w:r>
          </w:p>
          <w:p w:rsidR="00877FEF" w:rsidRDefault="00877FEF">
            <w:pPr>
              <w:pStyle w:val="HTMLPreformatted"/>
            </w:pPr>
          </w:p>
          <w:p w:rsidR="00877FEF" w:rsidRDefault="00877FEF">
            <w:pPr>
              <w:pStyle w:val="HTMLPreformatted"/>
            </w:pPr>
          </w:p>
          <w:p w:rsidR="00877FEF" w:rsidRDefault="00877FEF">
            <w:pPr>
              <w:pStyle w:val="HTMLPreformatted"/>
            </w:pPr>
            <w:r>
              <w:t>Checking for existence of the Oracle home location /u01/app/11.2.0/grid</w:t>
            </w:r>
          </w:p>
          <w:p w:rsidR="00877FEF" w:rsidRDefault="00877FEF">
            <w:pPr>
              <w:pStyle w:val="HTMLPreformatted"/>
            </w:pPr>
            <w:r>
              <w:t>Oracle Home type selected for deinstall is: Oracle Grid Infrastructure for a Cluster</w:t>
            </w:r>
          </w:p>
          <w:p w:rsidR="00877FEF" w:rsidRDefault="00877FEF">
            <w:pPr>
              <w:pStyle w:val="HTMLPreformatted"/>
            </w:pPr>
            <w:r>
              <w:t>Oracle Base selected for deinstall is: /u01/app/grid</w:t>
            </w:r>
          </w:p>
          <w:p w:rsidR="00877FEF" w:rsidRDefault="00877FEF">
            <w:pPr>
              <w:pStyle w:val="HTMLPreformatted"/>
            </w:pPr>
            <w:r>
              <w:t>Checking for existence of central inventory location /u01/app/oraInventory</w:t>
            </w:r>
          </w:p>
          <w:p w:rsidR="00877FEF" w:rsidRDefault="00877FEF">
            <w:pPr>
              <w:pStyle w:val="HTMLPreformatted"/>
            </w:pPr>
            <w:r>
              <w:t>Checking for existence of the Oracle Grid Infrastructure home</w:t>
            </w:r>
          </w:p>
          <w:p w:rsidR="00877FEF" w:rsidRDefault="00877FEF">
            <w:pPr>
              <w:pStyle w:val="HTMLPreformatted"/>
            </w:pPr>
            <w:r>
              <w:t>The following nodes are part of this cluster: racnode3</w:t>
            </w:r>
          </w:p>
          <w:p w:rsidR="00877FEF" w:rsidRDefault="00877FEF">
            <w:pPr>
              <w:pStyle w:val="HTMLPreformatted"/>
            </w:pPr>
            <w:r>
              <w:t>Checking for sufficient temp space availability on node(s) : 'racnode3'</w:t>
            </w:r>
          </w:p>
          <w:p w:rsidR="00877FEF" w:rsidRDefault="00877FEF">
            <w:pPr>
              <w:pStyle w:val="HTMLPreformatted"/>
            </w:pPr>
          </w:p>
          <w:p w:rsidR="00877FEF" w:rsidRDefault="00877FEF">
            <w:pPr>
              <w:pStyle w:val="HTMLPreformatted"/>
            </w:pPr>
            <w:r>
              <w:t>## [END] Install check configuration ##</w:t>
            </w:r>
          </w:p>
          <w:p w:rsidR="00877FEF" w:rsidRDefault="00877FEF">
            <w:pPr>
              <w:pStyle w:val="HTMLPreformatted"/>
            </w:pPr>
          </w:p>
          <w:p w:rsidR="00877FEF" w:rsidRDefault="00877FEF">
            <w:pPr>
              <w:pStyle w:val="HTMLPreformatted"/>
            </w:pPr>
            <w:r>
              <w:t>Traces log file: /tmp/deinstall2012-05-07_01-21-53PM/logs//crsdc.log</w:t>
            </w:r>
          </w:p>
          <w:p w:rsidR="00877FEF" w:rsidRDefault="00877FEF">
            <w:pPr>
              <w:pStyle w:val="HTMLPreformatted"/>
            </w:pPr>
            <w:r>
              <w:t>Enter an address or the name of the virtual IP used on node "racnode3"[racnode3-vip]</w:t>
            </w:r>
          </w:p>
          <w:p w:rsidR="00877FEF" w:rsidRDefault="00877FEF">
            <w:pPr>
              <w:pStyle w:val="HTMLPreformatted"/>
            </w:pPr>
            <w:r>
              <w:t xml:space="preserve"> &gt;</w:t>
            </w:r>
          </w:p>
          <w:p w:rsidR="00877FEF" w:rsidRDefault="00877FEF">
            <w:pPr>
              <w:pStyle w:val="HTMLPreformatted"/>
            </w:pPr>
            <w:r>
              <w:rPr>
                <w:b/>
                <w:bCs/>
                <w:color w:val="000099"/>
              </w:rPr>
              <w:t>[ENTER]</w:t>
            </w:r>
          </w:p>
          <w:p w:rsidR="00877FEF" w:rsidRDefault="00877FEF">
            <w:pPr>
              <w:pStyle w:val="HTMLPreformatted"/>
            </w:pPr>
          </w:p>
          <w:p w:rsidR="00877FEF" w:rsidRDefault="00877FEF">
            <w:pPr>
              <w:pStyle w:val="HTMLPreformatted"/>
            </w:pPr>
            <w:r>
              <w:t>The following information can be collected by running "/sbin/ifconfig -a" on node "racnode3"</w:t>
            </w:r>
          </w:p>
          <w:p w:rsidR="00877FEF" w:rsidRDefault="00877FEF">
            <w:pPr>
              <w:pStyle w:val="HTMLPreformatted"/>
            </w:pPr>
            <w:r>
              <w:t>Enter the IP netmask of Virtual IP "192.168.1.253" on node "racnode3"[255.255.255.0]</w:t>
            </w:r>
          </w:p>
          <w:p w:rsidR="00877FEF" w:rsidRDefault="00877FEF">
            <w:pPr>
              <w:pStyle w:val="HTMLPreformatted"/>
            </w:pPr>
            <w:r>
              <w:t xml:space="preserve"> &gt;</w:t>
            </w:r>
          </w:p>
          <w:p w:rsidR="00877FEF" w:rsidRDefault="00877FEF">
            <w:pPr>
              <w:pStyle w:val="HTMLPreformatted"/>
            </w:pPr>
            <w:r>
              <w:rPr>
                <w:b/>
                <w:bCs/>
                <w:color w:val="000099"/>
              </w:rPr>
              <w:t>[ENTER]</w:t>
            </w:r>
          </w:p>
          <w:p w:rsidR="00877FEF" w:rsidRDefault="00877FEF">
            <w:pPr>
              <w:pStyle w:val="HTMLPreformatted"/>
            </w:pPr>
          </w:p>
          <w:p w:rsidR="00877FEF" w:rsidRDefault="00877FEF">
            <w:pPr>
              <w:pStyle w:val="HTMLPreformatted"/>
            </w:pPr>
            <w:r>
              <w:t>Enter the network interface name on which the virtual IP address "192.168.1.253" is active</w:t>
            </w:r>
          </w:p>
          <w:p w:rsidR="00877FEF" w:rsidRDefault="00877FEF">
            <w:pPr>
              <w:pStyle w:val="HTMLPreformatted"/>
            </w:pPr>
            <w:r>
              <w:t xml:space="preserve"> &gt;</w:t>
            </w:r>
          </w:p>
          <w:p w:rsidR="00877FEF" w:rsidRDefault="00877FEF">
            <w:pPr>
              <w:pStyle w:val="HTMLPreformatted"/>
            </w:pPr>
            <w:r>
              <w:rPr>
                <w:b/>
                <w:bCs/>
                <w:color w:val="000099"/>
              </w:rPr>
              <w:t>[ENTER]</w:t>
            </w:r>
          </w:p>
          <w:p w:rsidR="00877FEF" w:rsidRDefault="00877FEF">
            <w:pPr>
              <w:pStyle w:val="HTMLPreformatted"/>
            </w:pPr>
          </w:p>
          <w:p w:rsidR="00877FEF" w:rsidRDefault="00877FEF">
            <w:pPr>
              <w:pStyle w:val="HTMLPreformatted"/>
            </w:pPr>
            <w:r>
              <w:t>Enter an address or the name of the virtual IP[]</w:t>
            </w:r>
          </w:p>
          <w:p w:rsidR="00877FEF" w:rsidRDefault="00877FEF">
            <w:pPr>
              <w:pStyle w:val="HTMLPreformatted"/>
            </w:pPr>
            <w:r>
              <w:t xml:space="preserve"> &gt;</w:t>
            </w:r>
          </w:p>
          <w:p w:rsidR="00877FEF" w:rsidRDefault="00877FEF">
            <w:pPr>
              <w:pStyle w:val="HTMLPreformatted"/>
            </w:pPr>
            <w:r>
              <w:rPr>
                <w:b/>
                <w:bCs/>
                <w:color w:val="000099"/>
              </w:rPr>
              <w:t>[ENTER]</w:t>
            </w:r>
          </w:p>
          <w:p w:rsidR="00877FEF" w:rsidRDefault="00877FEF">
            <w:pPr>
              <w:pStyle w:val="HTMLPreformatted"/>
            </w:pPr>
          </w:p>
          <w:p w:rsidR="00877FEF" w:rsidRDefault="00877FEF">
            <w:pPr>
              <w:pStyle w:val="HTMLPreformatted"/>
            </w:pPr>
          </w:p>
          <w:p w:rsidR="00877FEF" w:rsidRDefault="00877FEF">
            <w:pPr>
              <w:pStyle w:val="HTMLPreformatted"/>
            </w:pPr>
            <w:r>
              <w:t>Network Configuration check config START</w:t>
            </w:r>
          </w:p>
          <w:p w:rsidR="00877FEF" w:rsidRDefault="00877FEF">
            <w:pPr>
              <w:pStyle w:val="HTMLPreformatted"/>
            </w:pPr>
          </w:p>
          <w:p w:rsidR="00877FEF" w:rsidRDefault="00877FEF">
            <w:pPr>
              <w:pStyle w:val="HTMLPreformatted"/>
            </w:pPr>
            <w:r>
              <w:t xml:space="preserve">Network de-configuration trace file location: </w:t>
            </w:r>
          </w:p>
          <w:p w:rsidR="00877FEF" w:rsidRDefault="00877FEF">
            <w:pPr>
              <w:pStyle w:val="HTMLPreformatted"/>
            </w:pPr>
            <w:r>
              <w:t>/tmp/deinstall2012-05-07_01-21-53PM/logs/netdc_check2012-05-07_01-22-16-PM.log</w:t>
            </w:r>
          </w:p>
          <w:p w:rsidR="00877FEF" w:rsidRDefault="00877FEF">
            <w:pPr>
              <w:pStyle w:val="HTMLPreformatted"/>
            </w:pPr>
          </w:p>
          <w:p w:rsidR="00877FEF" w:rsidRDefault="00877FEF">
            <w:pPr>
              <w:pStyle w:val="HTMLPreformatted"/>
            </w:pPr>
            <w:r>
              <w:t xml:space="preserve">Specify all RAC listeners (do not include SCAN listener) that are to be de-configured </w:t>
            </w:r>
          </w:p>
          <w:p w:rsidR="00877FEF" w:rsidRDefault="00877FEF">
            <w:pPr>
              <w:pStyle w:val="HTMLPreformatted"/>
            </w:pPr>
            <w:r>
              <w:t>[LISTENER,LISTENER_SCAN3,LISTENER_SCAN2,LISTENER_SCAN1]:</w:t>
            </w:r>
            <w:r>
              <w:rPr>
                <w:b/>
                <w:bCs/>
                <w:color w:val="000099"/>
              </w:rPr>
              <w:t>LISTENER</w:t>
            </w:r>
          </w:p>
          <w:p w:rsidR="00877FEF" w:rsidRDefault="00877FEF">
            <w:pPr>
              <w:pStyle w:val="HTMLPreformatted"/>
            </w:pPr>
          </w:p>
          <w:p w:rsidR="00877FEF" w:rsidRDefault="00877FEF">
            <w:pPr>
              <w:pStyle w:val="HTMLPreformatted"/>
            </w:pPr>
            <w:r>
              <w:t xml:space="preserve">At least one listener from the discovered listener list </w:t>
            </w:r>
          </w:p>
          <w:p w:rsidR="00877FEF" w:rsidRDefault="00877FEF">
            <w:pPr>
              <w:pStyle w:val="HTMLPreformatted"/>
            </w:pPr>
            <w:r>
              <w:lastRenderedPageBreak/>
              <w:t xml:space="preserve">[LISTENER,LISTENER_SCAN3,LISTENER_SCAN2,LISTENER_SCAN1] is missing in the specified listener </w:t>
            </w:r>
          </w:p>
          <w:p w:rsidR="00877FEF" w:rsidRDefault="00877FEF">
            <w:pPr>
              <w:pStyle w:val="HTMLPreformatted"/>
            </w:pPr>
            <w:r>
              <w:t xml:space="preserve">list [LISTENER]. The Oracle home will be cleaned up, so all the listeners will not be available </w:t>
            </w:r>
          </w:p>
          <w:p w:rsidR="00877FEF" w:rsidRDefault="00877FEF">
            <w:pPr>
              <w:pStyle w:val="HTMLPreformatted"/>
            </w:pPr>
            <w:r>
              <w:t xml:space="preserve">after deinstall. If you want to remove a specific listener, please use Oracle Net Configuration </w:t>
            </w:r>
          </w:p>
          <w:p w:rsidR="00877FEF" w:rsidRDefault="00877FEF">
            <w:pPr>
              <w:pStyle w:val="HTMLPreformatted"/>
            </w:pPr>
            <w:r>
              <w:t xml:space="preserve">Assistant instead. Do you want to continue? (y|n) [n]: </w:t>
            </w:r>
            <w:r>
              <w:rPr>
                <w:b/>
                <w:bCs/>
                <w:color w:val="000099"/>
              </w:rPr>
              <w:t>y</w:t>
            </w:r>
          </w:p>
          <w:p w:rsidR="00877FEF" w:rsidRDefault="00877FEF">
            <w:pPr>
              <w:pStyle w:val="HTMLPreformatted"/>
            </w:pPr>
          </w:p>
          <w:p w:rsidR="00877FEF" w:rsidRDefault="00877FEF">
            <w:pPr>
              <w:pStyle w:val="HTMLPreformatted"/>
            </w:pPr>
            <w:r>
              <w:t>Network Configuration check config END</w:t>
            </w:r>
          </w:p>
          <w:p w:rsidR="00877FEF" w:rsidRDefault="00877FEF">
            <w:pPr>
              <w:pStyle w:val="HTMLPreformatted"/>
            </w:pPr>
          </w:p>
          <w:p w:rsidR="00877FEF" w:rsidRDefault="00877FEF">
            <w:pPr>
              <w:pStyle w:val="HTMLPreformatted"/>
            </w:pPr>
            <w:r>
              <w:t>Asm Check Configuration START</w:t>
            </w:r>
          </w:p>
          <w:p w:rsidR="00877FEF" w:rsidRDefault="00877FEF">
            <w:pPr>
              <w:pStyle w:val="HTMLPreformatted"/>
            </w:pPr>
          </w:p>
          <w:p w:rsidR="00877FEF" w:rsidRDefault="00877FEF">
            <w:pPr>
              <w:pStyle w:val="HTMLPreformatted"/>
            </w:pPr>
            <w:r>
              <w:t xml:space="preserve">ASM de-configuration trace file location: </w:t>
            </w:r>
          </w:p>
          <w:p w:rsidR="00877FEF" w:rsidRDefault="00877FEF">
            <w:pPr>
              <w:pStyle w:val="HTMLPreformatted"/>
            </w:pPr>
            <w:r>
              <w:t>/tmp/deinstall2012-05-07_01-21-53PM/logs/asmcadc_check2012-05-07_01-25-11-PM.log</w:t>
            </w:r>
          </w:p>
          <w:p w:rsidR="00877FEF" w:rsidRDefault="00877FEF">
            <w:pPr>
              <w:pStyle w:val="HTMLPreformatted"/>
            </w:pPr>
          </w:p>
          <w:p w:rsidR="00877FEF" w:rsidRDefault="00877FEF">
            <w:pPr>
              <w:pStyle w:val="HTMLPreformatted"/>
            </w:pPr>
          </w:p>
          <w:p w:rsidR="00877FEF" w:rsidRDefault="00877FEF">
            <w:pPr>
              <w:pStyle w:val="HTMLPreformatted"/>
            </w:pPr>
            <w:r>
              <w:t>######################### CHECK OPERATION END #########################</w:t>
            </w:r>
          </w:p>
          <w:p w:rsidR="00877FEF" w:rsidRDefault="00877FEF">
            <w:pPr>
              <w:pStyle w:val="HTMLPreformatted"/>
            </w:pPr>
          </w:p>
          <w:p w:rsidR="00877FEF" w:rsidRDefault="00877FEF">
            <w:pPr>
              <w:pStyle w:val="HTMLPreformatted"/>
            </w:pPr>
          </w:p>
          <w:p w:rsidR="00877FEF" w:rsidRDefault="00877FEF">
            <w:pPr>
              <w:pStyle w:val="HTMLPreformatted"/>
            </w:pPr>
            <w:r>
              <w:t>####################### CHECK OPERATION SUMMARY #######################</w:t>
            </w:r>
          </w:p>
          <w:p w:rsidR="00877FEF" w:rsidRDefault="00877FEF">
            <w:pPr>
              <w:pStyle w:val="HTMLPreformatted"/>
            </w:pPr>
            <w:r>
              <w:t>Oracle Grid Infrastructure Home is:</w:t>
            </w:r>
          </w:p>
          <w:p w:rsidR="00877FEF" w:rsidRDefault="00877FEF">
            <w:pPr>
              <w:pStyle w:val="HTMLPreformatted"/>
            </w:pPr>
            <w:r>
              <w:t>The cluster node(s) on which the Oracle home deinstallation will be performed are:racnode3</w:t>
            </w:r>
          </w:p>
          <w:p w:rsidR="00877FEF" w:rsidRDefault="00877FEF">
            <w:pPr>
              <w:pStyle w:val="HTMLPreformatted"/>
            </w:pPr>
            <w:r>
              <w:t xml:space="preserve">Since -local option has been specified, the Oracle home will be deinstalled only on the </w:t>
            </w:r>
          </w:p>
          <w:p w:rsidR="00877FEF" w:rsidRDefault="00877FEF">
            <w:pPr>
              <w:pStyle w:val="HTMLPreformatted"/>
            </w:pPr>
            <w:r>
              <w:t>local node, 'racnode3', and the global configuration will be removed.</w:t>
            </w:r>
          </w:p>
          <w:p w:rsidR="00877FEF" w:rsidRDefault="00877FEF">
            <w:pPr>
              <w:pStyle w:val="HTMLPreformatted"/>
            </w:pPr>
            <w:r>
              <w:t>Oracle Home selected for deinstall is: /u01/app/11.2.0/grid</w:t>
            </w:r>
          </w:p>
          <w:p w:rsidR="00877FEF" w:rsidRDefault="00877FEF">
            <w:pPr>
              <w:pStyle w:val="HTMLPreformatted"/>
            </w:pPr>
            <w:r>
              <w:t>Inventory Location where the Oracle home registered is: /u01/app/oraInventory</w:t>
            </w:r>
          </w:p>
          <w:p w:rsidR="00877FEF" w:rsidRDefault="00877FEF">
            <w:pPr>
              <w:pStyle w:val="HTMLPreformatted"/>
            </w:pPr>
            <w:r>
              <w:t>Following RAC listener(s) will be de-configured: LISTENER</w:t>
            </w:r>
          </w:p>
          <w:p w:rsidR="00877FEF" w:rsidRDefault="00877FEF">
            <w:pPr>
              <w:pStyle w:val="HTMLPreformatted"/>
            </w:pPr>
            <w:r>
              <w:t>Option -local will not modify any ASM configuration.</w:t>
            </w:r>
          </w:p>
          <w:p w:rsidR="00877FEF" w:rsidRDefault="00877FEF">
            <w:pPr>
              <w:pStyle w:val="HTMLPreformatted"/>
            </w:pPr>
            <w:r>
              <w:t xml:space="preserve">Do you want to continue (y - yes, n - no)? [n]: </w:t>
            </w:r>
            <w:r>
              <w:rPr>
                <w:b/>
                <w:bCs/>
                <w:color w:val="000099"/>
              </w:rPr>
              <w:t>y</w:t>
            </w:r>
          </w:p>
          <w:p w:rsidR="00877FEF" w:rsidRDefault="00877FEF">
            <w:pPr>
              <w:pStyle w:val="HTMLPreformatted"/>
            </w:pPr>
            <w:r>
              <w:t xml:space="preserve">A log of this session will be written to: </w:t>
            </w:r>
          </w:p>
          <w:p w:rsidR="00877FEF" w:rsidRDefault="00877FEF">
            <w:pPr>
              <w:pStyle w:val="HTMLPreformatted"/>
            </w:pPr>
            <w:r>
              <w:t>'/tmp/deinstall2012-05-07_01-21-53PM/logs/deinstall_deconfig2012-05-07_01-21-56-PM.out'</w:t>
            </w:r>
          </w:p>
          <w:p w:rsidR="00877FEF" w:rsidRDefault="00877FEF">
            <w:pPr>
              <w:pStyle w:val="HTMLPreformatted"/>
            </w:pPr>
            <w:r>
              <w:t xml:space="preserve">Any error messages from this session will be written to: </w:t>
            </w:r>
          </w:p>
          <w:p w:rsidR="00877FEF" w:rsidRDefault="00877FEF">
            <w:pPr>
              <w:pStyle w:val="HTMLPreformatted"/>
            </w:pPr>
            <w:r>
              <w:t>'/tmp/deinstall2012-05-07_01-21-53PM/logs/deinstall_deconfig2012-05-07_01-21-56-PM.err'</w:t>
            </w:r>
          </w:p>
          <w:p w:rsidR="00877FEF" w:rsidRDefault="00877FEF">
            <w:pPr>
              <w:pStyle w:val="HTMLPreformatted"/>
            </w:pPr>
          </w:p>
          <w:p w:rsidR="00877FEF" w:rsidRDefault="00877FEF">
            <w:pPr>
              <w:pStyle w:val="HTMLPreformatted"/>
            </w:pPr>
            <w:r>
              <w:t>######################## CLEAN OPERATION START ########################</w:t>
            </w:r>
          </w:p>
          <w:p w:rsidR="00877FEF" w:rsidRDefault="00877FEF">
            <w:pPr>
              <w:pStyle w:val="HTMLPreformatted"/>
            </w:pPr>
            <w:r>
              <w:t xml:space="preserve">ASM de-configuration trace file location: </w:t>
            </w:r>
          </w:p>
          <w:p w:rsidR="00877FEF" w:rsidRDefault="00877FEF">
            <w:pPr>
              <w:pStyle w:val="HTMLPreformatted"/>
            </w:pPr>
            <w:r>
              <w:t>/tmp/deinstall2012-05-07_01-21-53PM/logs/asmcadc_clean2012-05-07_01-25-16-PM.log</w:t>
            </w:r>
          </w:p>
          <w:p w:rsidR="00877FEF" w:rsidRDefault="00877FEF">
            <w:pPr>
              <w:pStyle w:val="HTMLPreformatted"/>
            </w:pPr>
            <w:r>
              <w:t>ASM Clean Configuration END</w:t>
            </w:r>
          </w:p>
          <w:p w:rsidR="00877FEF" w:rsidRDefault="00877FEF">
            <w:pPr>
              <w:pStyle w:val="HTMLPreformatted"/>
            </w:pPr>
          </w:p>
          <w:p w:rsidR="00877FEF" w:rsidRDefault="00877FEF">
            <w:pPr>
              <w:pStyle w:val="HTMLPreformatted"/>
            </w:pPr>
            <w:r>
              <w:t>Network Configuration clean config START</w:t>
            </w:r>
          </w:p>
          <w:p w:rsidR="00877FEF" w:rsidRDefault="00877FEF">
            <w:pPr>
              <w:pStyle w:val="HTMLPreformatted"/>
            </w:pPr>
          </w:p>
          <w:p w:rsidR="00877FEF" w:rsidRDefault="00877FEF">
            <w:pPr>
              <w:pStyle w:val="HTMLPreformatted"/>
            </w:pPr>
            <w:r>
              <w:t xml:space="preserve">Network de-configuration trace file location: </w:t>
            </w:r>
          </w:p>
          <w:p w:rsidR="00877FEF" w:rsidRDefault="00877FEF">
            <w:pPr>
              <w:pStyle w:val="HTMLPreformatted"/>
            </w:pPr>
            <w:r>
              <w:t>/tmp/deinstall2012-05-07_01-21-53PM/logs/netdc_clean2012-05-07_01-25-16-PM.log</w:t>
            </w:r>
          </w:p>
          <w:p w:rsidR="00877FEF" w:rsidRDefault="00877FEF">
            <w:pPr>
              <w:pStyle w:val="HTMLPreformatted"/>
            </w:pPr>
          </w:p>
          <w:p w:rsidR="00877FEF" w:rsidRDefault="00877FEF">
            <w:pPr>
              <w:pStyle w:val="HTMLPreformatted"/>
            </w:pPr>
            <w:r>
              <w:t>De-configuring RAC listener(s): LISTENER</w:t>
            </w:r>
          </w:p>
          <w:p w:rsidR="00877FEF" w:rsidRDefault="00877FEF">
            <w:pPr>
              <w:pStyle w:val="HTMLPreformatted"/>
            </w:pPr>
          </w:p>
          <w:p w:rsidR="00877FEF" w:rsidRDefault="00877FEF">
            <w:pPr>
              <w:pStyle w:val="HTMLPreformatted"/>
            </w:pPr>
            <w:r>
              <w:t>De-configuring listener: LISTENER</w:t>
            </w:r>
          </w:p>
          <w:p w:rsidR="00877FEF" w:rsidRDefault="00877FEF">
            <w:pPr>
              <w:pStyle w:val="HTMLPreformatted"/>
            </w:pPr>
            <w:r>
              <w:t xml:space="preserve">    Stopping listener on node "racnode3": LISTENER</w:t>
            </w:r>
          </w:p>
          <w:p w:rsidR="00877FEF" w:rsidRDefault="00877FEF">
            <w:pPr>
              <w:pStyle w:val="HTMLPreformatted"/>
            </w:pPr>
            <w:r>
              <w:t xml:space="preserve">    Warning: Failed to stop listener. Listener may not be running.</w:t>
            </w:r>
          </w:p>
          <w:p w:rsidR="00877FEF" w:rsidRDefault="00877FEF">
            <w:pPr>
              <w:pStyle w:val="HTMLPreformatted"/>
            </w:pPr>
            <w:r>
              <w:lastRenderedPageBreak/>
              <w:t>Listener de-configured successfully.</w:t>
            </w:r>
          </w:p>
          <w:p w:rsidR="00877FEF" w:rsidRDefault="00877FEF">
            <w:pPr>
              <w:pStyle w:val="HTMLPreformatted"/>
            </w:pPr>
          </w:p>
          <w:p w:rsidR="00877FEF" w:rsidRDefault="00877FEF">
            <w:pPr>
              <w:pStyle w:val="HTMLPreformatted"/>
            </w:pPr>
            <w:r>
              <w:t>De-configuring Naming Methods configuration file...</w:t>
            </w:r>
          </w:p>
          <w:p w:rsidR="00877FEF" w:rsidRDefault="00877FEF">
            <w:pPr>
              <w:pStyle w:val="HTMLPreformatted"/>
            </w:pPr>
            <w:r>
              <w:t>Naming Methods configuration file de-configured successfully.</w:t>
            </w:r>
          </w:p>
          <w:p w:rsidR="00877FEF" w:rsidRDefault="00877FEF">
            <w:pPr>
              <w:pStyle w:val="HTMLPreformatted"/>
            </w:pPr>
          </w:p>
          <w:p w:rsidR="00877FEF" w:rsidRDefault="00877FEF">
            <w:pPr>
              <w:pStyle w:val="HTMLPreformatted"/>
            </w:pPr>
            <w:r>
              <w:t>De-configuring backup files...</w:t>
            </w:r>
          </w:p>
          <w:p w:rsidR="00877FEF" w:rsidRDefault="00877FEF">
            <w:pPr>
              <w:pStyle w:val="HTMLPreformatted"/>
            </w:pPr>
            <w:r>
              <w:t>Backup files de-configured successfully.</w:t>
            </w:r>
          </w:p>
          <w:p w:rsidR="00877FEF" w:rsidRDefault="00877FEF">
            <w:pPr>
              <w:pStyle w:val="HTMLPreformatted"/>
            </w:pPr>
          </w:p>
          <w:p w:rsidR="00877FEF" w:rsidRDefault="00877FEF">
            <w:pPr>
              <w:pStyle w:val="HTMLPreformatted"/>
            </w:pPr>
            <w:r>
              <w:t>The network configuration has been cleaned up successfully.</w:t>
            </w:r>
          </w:p>
          <w:p w:rsidR="00877FEF" w:rsidRDefault="00877FEF">
            <w:pPr>
              <w:pStyle w:val="HTMLPreformatted"/>
            </w:pPr>
          </w:p>
          <w:p w:rsidR="00877FEF" w:rsidRDefault="00877FEF">
            <w:pPr>
              <w:pStyle w:val="HTMLPreformatted"/>
            </w:pPr>
            <w:r>
              <w:t>Network Configuration clean config END</w:t>
            </w:r>
          </w:p>
          <w:p w:rsidR="00877FEF" w:rsidRDefault="00877FEF">
            <w:pPr>
              <w:pStyle w:val="HTMLPreformatted"/>
            </w:pPr>
          </w:p>
          <w:p w:rsidR="00877FEF" w:rsidRDefault="00877FEF">
            <w:pPr>
              <w:pStyle w:val="HTMLPreformatted"/>
            </w:pPr>
          </w:p>
          <w:p w:rsidR="00877FEF" w:rsidRDefault="00877FEF">
            <w:pPr>
              <w:pStyle w:val="HTMLPreformatted"/>
            </w:pPr>
            <w:r>
              <w:t>----------------------------------------&gt;</w:t>
            </w:r>
          </w:p>
          <w:p w:rsidR="00877FEF" w:rsidRDefault="00877FEF">
            <w:pPr>
              <w:pStyle w:val="HTMLPreformatted"/>
            </w:pPr>
          </w:p>
          <w:p w:rsidR="00877FEF" w:rsidRDefault="00877FEF">
            <w:pPr>
              <w:pStyle w:val="HTMLPreformatted"/>
            </w:pPr>
            <w:r>
              <w:t xml:space="preserve">The deconfig command below can be executed in parallel on all the remote nodes. </w:t>
            </w:r>
          </w:p>
          <w:p w:rsidR="00877FEF" w:rsidRDefault="00877FEF">
            <w:pPr>
              <w:pStyle w:val="HTMLPreformatted"/>
            </w:pPr>
            <w:r>
              <w:t xml:space="preserve">Execute the command on  the local node after the execution completes on all the </w:t>
            </w:r>
          </w:p>
          <w:p w:rsidR="00877FEF" w:rsidRDefault="00877FEF">
            <w:pPr>
              <w:pStyle w:val="HTMLPreformatted"/>
            </w:pPr>
            <w:r>
              <w:t>remote nodes.</w:t>
            </w:r>
          </w:p>
          <w:p w:rsidR="00877FEF" w:rsidRDefault="00877FEF">
            <w:pPr>
              <w:pStyle w:val="HTMLPreformatted"/>
            </w:pPr>
          </w:p>
          <w:p w:rsidR="00877FEF" w:rsidRDefault="00877FEF">
            <w:pPr>
              <w:pStyle w:val="HTMLPreformatted"/>
            </w:pPr>
            <w:r>
              <w:t>Run the following command as the root user or the administrator on node "racnode3".</w:t>
            </w:r>
          </w:p>
          <w:p w:rsidR="00877FEF" w:rsidRDefault="00877FEF">
            <w:pPr>
              <w:pStyle w:val="HTMLPreformatted"/>
            </w:pPr>
          </w:p>
          <w:p w:rsidR="00877FEF" w:rsidRDefault="00877FEF">
            <w:pPr>
              <w:pStyle w:val="HTMLPreformatted"/>
            </w:pPr>
            <w:r>
              <w:t>/tmp/deinstall2012-05-07_01-21-53PM/perl/bin/perl \</w:t>
            </w:r>
          </w:p>
          <w:p w:rsidR="00877FEF" w:rsidRDefault="00877FEF">
            <w:pPr>
              <w:pStyle w:val="HTMLPreformatted"/>
            </w:pPr>
            <w:r>
              <w:t>-I/tmp/deinstall2012-05-07_01-21-53PM/perl/lib \</w:t>
            </w:r>
          </w:p>
          <w:p w:rsidR="00877FEF" w:rsidRDefault="00877FEF">
            <w:pPr>
              <w:pStyle w:val="HTMLPreformatted"/>
            </w:pPr>
            <w:r>
              <w:t>-I/tmp/deinstall2012-05-07_01-21-53PM/crs/install \</w:t>
            </w:r>
          </w:p>
          <w:p w:rsidR="00877FEF" w:rsidRDefault="00877FEF">
            <w:pPr>
              <w:pStyle w:val="HTMLPreformatted"/>
            </w:pPr>
            <w:r>
              <w:t>/tmp/deinstall2012-05-07_01-21-53PM/crs/install/rootcrs.pl \</w:t>
            </w:r>
          </w:p>
          <w:p w:rsidR="00877FEF" w:rsidRDefault="00877FEF">
            <w:pPr>
              <w:pStyle w:val="HTMLPreformatted"/>
            </w:pPr>
            <w:r>
              <w:t>-force \</w:t>
            </w:r>
          </w:p>
          <w:p w:rsidR="00877FEF" w:rsidRDefault="00877FEF">
            <w:pPr>
              <w:pStyle w:val="HTMLPreformatted"/>
            </w:pPr>
            <w:r>
              <w:t>-deconfig \</w:t>
            </w:r>
          </w:p>
          <w:p w:rsidR="00877FEF" w:rsidRDefault="00877FEF">
            <w:pPr>
              <w:pStyle w:val="HTMLPreformatted"/>
            </w:pPr>
            <w:r>
              <w:t>-paramfile "/tmp/deinstall2012-05-07_01-21-53PM/response/deinstall_Ora11g_gridinfrahome1.rsp"</w:t>
            </w:r>
          </w:p>
          <w:p w:rsidR="00877FEF" w:rsidRDefault="00877FEF">
            <w:pPr>
              <w:pStyle w:val="HTMLPreformatted"/>
            </w:pPr>
          </w:p>
          <w:p w:rsidR="00877FEF" w:rsidRDefault="00877FEF">
            <w:pPr>
              <w:pStyle w:val="HTMLPreformatted"/>
            </w:pPr>
            <w:r>
              <w:t>Press Enter after you finish running the above commands</w:t>
            </w:r>
          </w:p>
          <w:p w:rsidR="00877FEF" w:rsidRDefault="00877FEF">
            <w:pPr>
              <w:pStyle w:val="HTMLPreformatted"/>
            </w:pPr>
          </w:p>
          <w:p w:rsidR="00877FEF" w:rsidRDefault="00877FEF">
            <w:pPr>
              <w:pStyle w:val="HTMLPreformatted"/>
            </w:pPr>
            <w:r>
              <w:t>&lt;----------------------------------------</w:t>
            </w:r>
          </w:p>
          <w:p w:rsidR="00877FEF" w:rsidRDefault="00877FEF">
            <w:pPr>
              <w:pStyle w:val="NormalWeb"/>
              <w:rPr>
                <w:rFonts w:ascii="Arial" w:hAnsi="Arial" w:cs="Arial"/>
                <w:color w:val="000000"/>
                <w:sz w:val="20"/>
                <w:szCs w:val="20"/>
              </w:rPr>
            </w:pPr>
          </w:p>
          <w:p w:rsidR="00877FEF" w:rsidRDefault="00552745">
            <w:pPr>
              <w:rPr>
                <w:rFonts w:cs="Times New Roman"/>
                <w:sz w:val="24"/>
                <w:szCs w:val="24"/>
              </w:rPr>
            </w:pPr>
            <w:r>
              <w:pict>
                <v:rect id="_x0000_i1025" style="width:0;height:1.5pt" o:hralign="center" o:hrstd="t" o:hrnoshade="t" o:hr="t" fillcolor="#900" stroked="f"/>
              </w:pict>
            </w:r>
          </w:p>
          <w:p w:rsidR="00877FEF" w:rsidRDefault="00877FEF"/>
          <w:p w:rsidR="00877FEF" w:rsidRDefault="00877FEF">
            <w:pPr>
              <w:pStyle w:val="NormalWeb"/>
              <w:rPr>
                <w:rFonts w:ascii="Arial" w:hAnsi="Arial" w:cs="Arial"/>
                <w:color w:val="000000"/>
                <w:sz w:val="20"/>
                <w:szCs w:val="20"/>
              </w:rPr>
            </w:pPr>
            <w:r>
              <w:rPr>
                <w:rFonts w:ascii="Arial" w:hAnsi="Arial" w:cs="Arial"/>
                <w:color w:val="000000"/>
                <w:sz w:val="20"/>
                <w:szCs w:val="20"/>
              </w:rPr>
              <w:t>Run the above command as</w:t>
            </w:r>
            <w:r>
              <w:rPr>
                <w:rStyle w:val="apple-converted-space"/>
                <w:rFonts w:ascii="Arial" w:hAnsi="Arial" w:cs="Arial"/>
                <w:color w:val="000000"/>
              </w:rPr>
              <w:t> </w:t>
            </w:r>
            <w:r>
              <w:rPr>
                <w:rStyle w:val="HTMLTypewriter"/>
                <w:color w:val="000000"/>
              </w:rPr>
              <w:t>root</w:t>
            </w:r>
            <w:r>
              <w:rPr>
                <w:rStyle w:val="apple-converted-space"/>
                <w:rFonts w:ascii="Arial" w:hAnsi="Arial" w:cs="Arial"/>
                <w:color w:val="000000"/>
              </w:rPr>
              <w:t> </w:t>
            </w:r>
            <w:r>
              <w:rPr>
                <w:rFonts w:ascii="Arial" w:hAnsi="Arial" w:cs="Arial"/>
                <w:color w:val="000000"/>
                <w:sz w:val="20"/>
                <w:szCs w:val="20"/>
              </w:rPr>
              <w:t>on the specified node(s) from a different shell:</w:t>
            </w:r>
          </w:p>
          <w:p w:rsidR="00877FEF" w:rsidRDefault="00877FEF">
            <w:pPr>
              <w:pStyle w:val="HTMLPreformatted"/>
              <w:rPr>
                <w:b/>
                <w:bCs/>
              </w:rPr>
            </w:pPr>
            <w:r>
              <w:t xml:space="preserve">[root@racnode3 ~]# </w:t>
            </w:r>
            <w:r>
              <w:rPr>
                <w:b/>
                <w:bCs/>
              </w:rPr>
              <w:t>/tmp/deinstall2012-05-07_01-21-53PM/perl/bin/perl \</w:t>
            </w:r>
          </w:p>
          <w:p w:rsidR="00877FEF" w:rsidRDefault="00877FEF">
            <w:pPr>
              <w:pStyle w:val="HTMLPreformatted"/>
              <w:rPr>
                <w:b/>
                <w:bCs/>
              </w:rPr>
            </w:pPr>
            <w:r>
              <w:rPr>
                <w:b/>
                <w:bCs/>
              </w:rPr>
              <w:t>-I/tmp/deinstall2012-05-07_01-21-53PM/perl/lib \</w:t>
            </w:r>
          </w:p>
          <w:p w:rsidR="00877FEF" w:rsidRDefault="00877FEF">
            <w:pPr>
              <w:pStyle w:val="HTMLPreformatted"/>
              <w:rPr>
                <w:b/>
                <w:bCs/>
              </w:rPr>
            </w:pPr>
            <w:r>
              <w:rPr>
                <w:b/>
                <w:bCs/>
              </w:rPr>
              <w:t>-I/tmp/deinstall2012-05-07_01-21-53PM/crs/install \</w:t>
            </w:r>
          </w:p>
          <w:p w:rsidR="00877FEF" w:rsidRDefault="00877FEF">
            <w:pPr>
              <w:pStyle w:val="HTMLPreformatted"/>
              <w:rPr>
                <w:b/>
                <w:bCs/>
              </w:rPr>
            </w:pPr>
            <w:r>
              <w:rPr>
                <w:b/>
                <w:bCs/>
              </w:rPr>
              <w:t>/tmp/deinstall2012-05-07_01-21-53PM/crs/install/rootcrs.pl \</w:t>
            </w:r>
          </w:p>
          <w:p w:rsidR="00877FEF" w:rsidRDefault="00877FEF">
            <w:pPr>
              <w:pStyle w:val="HTMLPreformatted"/>
              <w:rPr>
                <w:b/>
                <w:bCs/>
              </w:rPr>
            </w:pPr>
            <w:r>
              <w:rPr>
                <w:b/>
                <w:bCs/>
              </w:rPr>
              <w:t>-force \</w:t>
            </w:r>
          </w:p>
          <w:p w:rsidR="00877FEF" w:rsidRDefault="00877FEF">
            <w:pPr>
              <w:pStyle w:val="HTMLPreformatted"/>
              <w:rPr>
                <w:b/>
                <w:bCs/>
              </w:rPr>
            </w:pPr>
            <w:r>
              <w:rPr>
                <w:b/>
                <w:bCs/>
              </w:rPr>
              <w:t>-deconfig \</w:t>
            </w:r>
          </w:p>
          <w:p w:rsidR="00877FEF" w:rsidRDefault="00877FEF">
            <w:pPr>
              <w:pStyle w:val="HTMLPreformatted"/>
            </w:pPr>
            <w:r>
              <w:rPr>
                <w:b/>
                <w:bCs/>
              </w:rPr>
              <w:t>-paramfile "/tmp/deinstall2012-05-07_01-21-53PM/response/deinstall_Ora11g_gridinfrahome1.rsp"</w:t>
            </w:r>
          </w:p>
          <w:p w:rsidR="00877FEF" w:rsidRDefault="00877FEF">
            <w:pPr>
              <w:pStyle w:val="HTMLPreformatted"/>
            </w:pPr>
            <w:r>
              <w:t>Using configuration parameter file: /tmp/deinstall2012-05-07_01-21-</w:t>
            </w:r>
            <w:r>
              <w:lastRenderedPageBreak/>
              <w:t>53PM/response/deinstall_Ora11g_gridinfrahome1.rsp</w:t>
            </w:r>
          </w:p>
          <w:p w:rsidR="00877FEF" w:rsidRDefault="00877FEF">
            <w:pPr>
              <w:pStyle w:val="HTMLPreformatted"/>
            </w:pPr>
            <w:r>
              <w:t>****Unable to retrieve Oracle Clusterware home.</w:t>
            </w:r>
          </w:p>
          <w:p w:rsidR="00877FEF" w:rsidRDefault="00877FEF">
            <w:pPr>
              <w:pStyle w:val="HTMLPreformatted"/>
            </w:pPr>
            <w:r>
              <w:t>Start Oracle Clusterware stack and try again.</w:t>
            </w:r>
          </w:p>
          <w:p w:rsidR="00877FEF" w:rsidRDefault="00877FEF">
            <w:pPr>
              <w:pStyle w:val="HTMLPreformatted"/>
            </w:pPr>
            <w:r>
              <w:t>CRS-4047: No Oracle Clusterware components configured.</w:t>
            </w:r>
          </w:p>
          <w:p w:rsidR="00877FEF" w:rsidRDefault="00877FEF">
            <w:pPr>
              <w:pStyle w:val="HTMLPreformatted"/>
            </w:pPr>
            <w:r>
              <w:t>CRS-4000: Command Stop failed, or completed with errors.</w:t>
            </w:r>
          </w:p>
          <w:p w:rsidR="00877FEF" w:rsidRDefault="00877FEF">
            <w:pPr>
              <w:pStyle w:val="HTMLPreformatted"/>
            </w:pPr>
            <w:r>
              <w:t>CRS-4047: No Oracle Clusterware components configured.</w:t>
            </w:r>
          </w:p>
          <w:p w:rsidR="00877FEF" w:rsidRDefault="00877FEF">
            <w:pPr>
              <w:pStyle w:val="HTMLPreformatted"/>
            </w:pPr>
            <w:r>
              <w:t>CRS-4000: Command Stop failed, or completed with errors.</w:t>
            </w:r>
          </w:p>
          <w:p w:rsidR="00877FEF" w:rsidRDefault="00877FEF">
            <w:pPr>
              <w:pStyle w:val="HTMLPreformatted"/>
            </w:pPr>
            <w:r>
              <w:t>################################################################</w:t>
            </w:r>
          </w:p>
          <w:p w:rsidR="00877FEF" w:rsidRDefault="00877FEF">
            <w:pPr>
              <w:pStyle w:val="HTMLPreformatted"/>
            </w:pPr>
            <w:r>
              <w:t># You must kill processes or reboot the system to properly #</w:t>
            </w:r>
          </w:p>
          <w:p w:rsidR="00877FEF" w:rsidRDefault="00877FEF">
            <w:pPr>
              <w:pStyle w:val="HTMLPreformatted"/>
            </w:pPr>
            <w:r>
              <w:t># cleanup the processes started by Oracle clusterware          #</w:t>
            </w:r>
          </w:p>
          <w:p w:rsidR="00877FEF" w:rsidRDefault="00877FEF">
            <w:pPr>
              <w:pStyle w:val="HTMLPreformatted"/>
            </w:pPr>
            <w:r>
              <w:t>################################################################</w:t>
            </w:r>
          </w:p>
          <w:p w:rsidR="00877FEF" w:rsidRDefault="00877FEF">
            <w:pPr>
              <w:pStyle w:val="HTMLPreformatted"/>
            </w:pPr>
            <w:r>
              <w:t>ACFS-9313: No ADVM/ACFS installation detected.</w:t>
            </w:r>
          </w:p>
          <w:p w:rsidR="00877FEF" w:rsidRDefault="00877FEF">
            <w:pPr>
              <w:pStyle w:val="HTMLPreformatted"/>
            </w:pPr>
            <w:r>
              <w:t>Either /etc/oracle/olr.loc does not exist or is not readable</w:t>
            </w:r>
          </w:p>
          <w:p w:rsidR="00877FEF" w:rsidRDefault="00877FEF">
            <w:pPr>
              <w:pStyle w:val="HTMLPreformatted"/>
            </w:pPr>
            <w:r>
              <w:t>Make sure the file exists and it has read and execute access</w:t>
            </w:r>
          </w:p>
          <w:p w:rsidR="00877FEF" w:rsidRDefault="00877FEF">
            <w:pPr>
              <w:pStyle w:val="HTMLPreformatted"/>
            </w:pPr>
            <w:r>
              <w:t>Either /etc/oracle/olr.loc does not exist or is not readable</w:t>
            </w:r>
          </w:p>
          <w:p w:rsidR="00877FEF" w:rsidRDefault="00877FEF">
            <w:pPr>
              <w:pStyle w:val="HTMLPreformatted"/>
            </w:pPr>
            <w:r>
              <w:t>Make sure the file exists and it has read and execute access</w:t>
            </w:r>
          </w:p>
          <w:p w:rsidR="00877FEF" w:rsidRDefault="00877FEF">
            <w:pPr>
              <w:pStyle w:val="HTMLPreformatted"/>
            </w:pPr>
            <w:r>
              <w:t>Failure in execution (rc=-1, 256, No such file or directory) for command /etc/init.d/ohasd deinstall</w:t>
            </w:r>
          </w:p>
          <w:p w:rsidR="00877FEF" w:rsidRDefault="00877FEF">
            <w:pPr>
              <w:pStyle w:val="HTMLPreformatted"/>
            </w:pPr>
            <w:r>
              <w:t>error: package cvuqdisk is not installed</w:t>
            </w:r>
          </w:p>
          <w:p w:rsidR="00877FEF" w:rsidRDefault="00877FEF">
            <w:pPr>
              <w:pStyle w:val="HTMLPreformatted"/>
            </w:pPr>
            <w:r>
              <w:t>Successfully deconfigured Oracle clusterware stack on this node</w:t>
            </w:r>
          </w:p>
          <w:p w:rsidR="00877FEF" w:rsidRDefault="00877FEF">
            <w:pPr>
              <w:pStyle w:val="NormalWeb"/>
              <w:rPr>
                <w:rFonts w:ascii="Arial" w:hAnsi="Arial" w:cs="Arial"/>
                <w:color w:val="000000"/>
                <w:sz w:val="20"/>
                <w:szCs w:val="20"/>
              </w:rPr>
            </w:pPr>
          </w:p>
          <w:p w:rsidR="00877FEF" w:rsidRDefault="00552745">
            <w:pPr>
              <w:rPr>
                <w:rFonts w:cs="Times New Roman"/>
                <w:sz w:val="24"/>
                <w:szCs w:val="24"/>
              </w:rPr>
            </w:pPr>
            <w:r>
              <w:pict>
                <v:rect id="_x0000_i1026" style="width:0;height:1.5pt" o:hralign="center" o:hrstd="t" o:hrnoshade="t" o:hr="t" fillcolor="#900" stroked="f"/>
              </w:pict>
            </w:r>
          </w:p>
          <w:p w:rsidR="00877FEF" w:rsidRDefault="00877FEF"/>
          <w:p w:rsidR="00877FEF" w:rsidRDefault="00877FEF">
            <w:pPr>
              <w:pStyle w:val="NormalWeb"/>
              <w:rPr>
                <w:rFonts w:ascii="Arial" w:hAnsi="Arial" w:cs="Arial"/>
                <w:color w:val="000000"/>
                <w:sz w:val="20"/>
                <w:szCs w:val="20"/>
              </w:rPr>
            </w:pPr>
            <w:r>
              <w:rPr>
                <w:rFonts w:ascii="Arial" w:hAnsi="Arial" w:cs="Arial"/>
                <w:color w:val="000000"/>
                <w:sz w:val="20"/>
                <w:szCs w:val="20"/>
              </w:rPr>
              <w:t>Once completed press</w:t>
            </w:r>
            <w:r>
              <w:rPr>
                <w:rStyle w:val="apple-converted-space"/>
                <w:rFonts w:ascii="Arial" w:hAnsi="Arial" w:cs="Arial"/>
                <w:color w:val="000000"/>
              </w:rPr>
              <w:t> </w:t>
            </w:r>
            <w:r>
              <w:rPr>
                <w:rStyle w:val="HTMLTypewriter"/>
                <w:color w:val="000000"/>
              </w:rPr>
              <w:t>[ENTER]</w:t>
            </w:r>
            <w:r>
              <w:rPr>
                <w:rStyle w:val="apple-converted-space"/>
                <w:rFonts w:ascii="Arial" w:hAnsi="Arial" w:cs="Arial"/>
                <w:color w:val="000000"/>
              </w:rPr>
              <w:t> </w:t>
            </w:r>
            <w:r>
              <w:rPr>
                <w:rFonts w:ascii="Arial" w:hAnsi="Arial" w:cs="Arial"/>
                <w:color w:val="000000"/>
                <w:sz w:val="20"/>
                <w:szCs w:val="20"/>
              </w:rPr>
              <w:t>on the first shell session:</w:t>
            </w:r>
          </w:p>
          <w:p w:rsidR="00877FEF" w:rsidRDefault="00877FEF">
            <w:pPr>
              <w:pStyle w:val="HTMLPreformatted"/>
            </w:pPr>
            <w:r>
              <w:t>Remove the directory: /tmp/deinstall2012-05-07_01-21-53PM on node:</w:t>
            </w:r>
          </w:p>
          <w:p w:rsidR="00877FEF" w:rsidRDefault="00877FEF">
            <w:pPr>
              <w:pStyle w:val="HTMLPreformatted"/>
            </w:pPr>
            <w:r>
              <w:t>Setting the force flag to false</w:t>
            </w:r>
          </w:p>
          <w:p w:rsidR="00877FEF" w:rsidRDefault="00877FEF">
            <w:pPr>
              <w:pStyle w:val="HTMLPreformatted"/>
            </w:pPr>
            <w:r>
              <w:t>Setting the force flag to cleanup the Oracle Base</w:t>
            </w:r>
          </w:p>
          <w:p w:rsidR="00877FEF" w:rsidRDefault="00877FEF">
            <w:pPr>
              <w:pStyle w:val="HTMLPreformatted"/>
            </w:pPr>
            <w:r>
              <w:t>Oracle Universal Installer clean START</w:t>
            </w:r>
          </w:p>
          <w:p w:rsidR="00877FEF" w:rsidRDefault="00877FEF">
            <w:pPr>
              <w:pStyle w:val="HTMLPreformatted"/>
            </w:pPr>
          </w:p>
          <w:p w:rsidR="00877FEF" w:rsidRDefault="00877FEF">
            <w:pPr>
              <w:pStyle w:val="HTMLPreformatted"/>
            </w:pPr>
            <w:r>
              <w:t>Detach Oracle home '/u01/app/11.2.0/grid' from the central inventory on the local node : Done</w:t>
            </w:r>
          </w:p>
          <w:p w:rsidR="00877FEF" w:rsidRDefault="00877FEF">
            <w:pPr>
              <w:pStyle w:val="HTMLPreformatted"/>
            </w:pPr>
          </w:p>
          <w:p w:rsidR="00877FEF" w:rsidRDefault="00877FEF">
            <w:pPr>
              <w:pStyle w:val="HTMLPreformatted"/>
            </w:pPr>
            <w:r>
              <w:t>Delete directory '/u01/app/11.2.0/grid' on the local node : Done</w:t>
            </w:r>
          </w:p>
          <w:p w:rsidR="00877FEF" w:rsidRDefault="00877FEF">
            <w:pPr>
              <w:pStyle w:val="HTMLPreformatted"/>
            </w:pPr>
          </w:p>
          <w:p w:rsidR="00877FEF" w:rsidRDefault="00877FEF">
            <w:pPr>
              <w:pStyle w:val="HTMLPreformatted"/>
            </w:pPr>
            <w:r>
              <w:t>Delete directory '/u01/app/oraInventory' on the local node : Done</w:t>
            </w:r>
          </w:p>
          <w:p w:rsidR="00877FEF" w:rsidRDefault="00877FEF">
            <w:pPr>
              <w:pStyle w:val="HTMLPreformatted"/>
            </w:pPr>
          </w:p>
          <w:p w:rsidR="00877FEF" w:rsidRDefault="00877FEF">
            <w:pPr>
              <w:pStyle w:val="HTMLPreformatted"/>
            </w:pPr>
            <w:r>
              <w:t>Delete directory '/u01/app/grid' on the local node : Done</w:t>
            </w:r>
          </w:p>
          <w:p w:rsidR="00877FEF" w:rsidRDefault="00877FEF">
            <w:pPr>
              <w:pStyle w:val="HTMLPreformatted"/>
            </w:pPr>
          </w:p>
          <w:p w:rsidR="00877FEF" w:rsidRDefault="00877FEF">
            <w:pPr>
              <w:pStyle w:val="HTMLPreformatted"/>
            </w:pPr>
            <w:r>
              <w:t>Oracle Universal Installer cleanup was successful.</w:t>
            </w:r>
          </w:p>
          <w:p w:rsidR="00877FEF" w:rsidRDefault="00877FEF">
            <w:pPr>
              <w:pStyle w:val="HTMLPreformatted"/>
            </w:pPr>
          </w:p>
          <w:p w:rsidR="00877FEF" w:rsidRDefault="00877FEF">
            <w:pPr>
              <w:pStyle w:val="HTMLPreformatted"/>
            </w:pPr>
            <w:r>
              <w:t>Oracle Universal Installer clean END</w:t>
            </w:r>
          </w:p>
          <w:p w:rsidR="00877FEF" w:rsidRDefault="00877FEF">
            <w:pPr>
              <w:pStyle w:val="HTMLPreformatted"/>
            </w:pPr>
          </w:p>
          <w:p w:rsidR="00877FEF" w:rsidRDefault="00877FEF">
            <w:pPr>
              <w:pStyle w:val="HTMLPreformatted"/>
            </w:pPr>
          </w:p>
          <w:p w:rsidR="00877FEF" w:rsidRDefault="00877FEF">
            <w:pPr>
              <w:pStyle w:val="HTMLPreformatted"/>
            </w:pPr>
            <w:r>
              <w:t>## [START] Oracle install clean ##</w:t>
            </w:r>
          </w:p>
          <w:p w:rsidR="00877FEF" w:rsidRDefault="00877FEF">
            <w:pPr>
              <w:pStyle w:val="HTMLPreformatted"/>
            </w:pPr>
          </w:p>
          <w:p w:rsidR="00877FEF" w:rsidRDefault="00877FEF">
            <w:pPr>
              <w:pStyle w:val="HTMLPreformatted"/>
            </w:pPr>
            <w:r>
              <w:t>Clean install operation removing temporary directory '/tmp/deinstall2012-05-07_01-21-53PM' on node 'racnode3'</w:t>
            </w:r>
          </w:p>
          <w:p w:rsidR="00877FEF" w:rsidRDefault="00877FEF">
            <w:pPr>
              <w:pStyle w:val="HTMLPreformatted"/>
            </w:pPr>
          </w:p>
          <w:p w:rsidR="00877FEF" w:rsidRDefault="00877FEF">
            <w:pPr>
              <w:pStyle w:val="HTMLPreformatted"/>
            </w:pPr>
            <w:r>
              <w:t>## [END] Oracle install clean ##</w:t>
            </w:r>
          </w:p>
          <w:p w:rsidR="00877FEF" w:rsidRDefault="00877FEF">
            <w:pPr>
              <w:pStyle w:val="HTMLPreformatted"/>
            </w:pPr>
          </w:p>
          <w:p w:rsidR="00877FEF" w:rsidRDefault="00877FEF">
            <w:pPr>
              <w:pStyle w:val="HTMLPreformatted"/>
            </w:pPr>
          </w:p>
          <w:p w:rsidR="00877FEF" w:rsidRDefault="00877FEF">
            <w:pPr>
              <w:pStyle w:val="HTMLPreformatted"/>
            </w:pPr>
            <w:r>
              <w:t>######################### CLEAN OPERATION END #########################</w:t>
            </w:r>
          </w:p>
          <w:p w:rsidR="00877FEF" w:rsidRDefault="00877FEF">
            <w:pPr>
              <w:pStyle w:val="HTMLPreformatted"/>
            </w:pPr>
          </w:p>
          <w:p w:rsidR="00877FEF" w:rsidRDefault="00877FEF">
            <w:pPr>
              <w:pStyle w:val="HTMLPreformatted"/>
            </w:pPr>
          </w:p>
          <w:p w:rsidR="00877FEF" w:rsidRDefault="00877FEF">
            <w:pPr>
              <w:pStyle w:val="HTMLPreformatted"/>
            </w:pPr>
            <w:r>
              <w:t>####################### CLEAN OPERATION SUMMARY #######################</w:t>
            </w:r>
          </w:p>
          <w:p w:rsidR="00877FEF" w:rsidRDefault="00877FEF">
            <w:pPr>
              <w:pStyle w:val="HTMLPreformatted"/>
            </w:pPr>
            <w:r>
              <w:t>Following RAC listener(s) were de-configured successfully: LISTENER</w:t>
            </w:r>
          </w:p>
          <w:p w:rsidR="00877FEF" w:rsidRDefault="00877FEF">
            <w:pPr>
              <w:pStyle w:val="HTMLPreformatted"/>
            </w:pPr>
            <w:r>
              <w:t>Oracle Clusterware is stopped and successfully de-configured on node "racnode3"</w:t>
            </w:r>
          </w:p>
          <w:p w:rsidR="00877FEF" w:rsidRDefault="00877FEF">
            <w:pPr>
              <w:pStyle w:val="HTMLPreformatted"/>
            </w:pPr>
            <w:r>
              <w:t>Oracle Clusterware is stopped and de-configured successfully.</w:t>
            </w:r>
          </w:p>
          <w:p w:rsidR="00877FEF" w:rsidRDefault="00877FEF">
            <w:pPr>
              <w:pStyle w:val="HTMLPreformatted"/>
            </w:pPr>
            <w:r>
              <w:t>Successfully detached Oracle home '/u01/app/11.2.0/grid' from the central inventory on the local node.</w:t>
            </w:r>
          </w:p>
          <w:p w:rsidR="00877FEF" w:rsidRDefault="00877FEF">
            <w:pPr>
              <w:pStyle w:val="HTMLPreformatted"/>
            </w:pPr>
            <w:r>
              <w:t>Successfully deleted directory '/u01/app/11.2.0/grid' on the local node.</w:t>
            </w:r>
          </w:p>
          <w:p w:rsidR="00877FEF" w:rsidRDefault="00877FEF">
            <w:pPr>
              <w:pStyle w:val="HTMLPreformatted"/>
            </w:pPr>
            <w:r>
              <w:t>Successfully deleted directory '/u01/app/oraInventory' on the local node.</w:t>
            </w:r>
          </w:p>
          <w:p w:rsidR="00877FEF" w:rsidRDefault="00877FEF">
            <w:pPr>
              <w:pStyle w:val="HTMLPreformatted"/>
            </w:pPr>
            <w:r>
              <w:t>Successfully deleted directory '/u01/app/grid' on the local node.</w:t>
            </w:r>
          </w:p>
          <w:p w:rsidR="00877FEF" w:rsidRDefault="00877FEF">
            <w:pPr>
              <w:pStyle w:val="HTMLPreformatted"/>
            </w:pPr>
            <w:r>
              <w:t>Oracle Universal Installer cleanup was successful.</w:t>
            </w:r>
          </w:p>
          <w:p w:rsidR="00877FEF" w:rsidRDefault="00877FEF">
            <w:pPr>
              <w:pStyle w:val="HTMLPreformatted"/>
            </w:pPr>
          </w:p>
          <w:p w:rsidR="00877FEF" w:rsidRDefault="00877FEF">
            <w:pPr>
              <w:pStyle w:val="HTMLPreformatted"/>
            </w:pPr>
          </w:p>
          <w:p w:rsidR="00877FEF" w:rsidRDefault="00877FEF">
            <w:pPr>
              <w:pStyle w:val="HTMLPreformatted"/>
            </w:pPr>
            <w:r>
              <w:t>Run 'rm -rf /etc/oraInst.loc' as root on node(s) 'racnode3' at the end of the session.</w:t>
            </w:r>
          </w:p>
          <w:p w:rsidR="00877FEF" w:rsidRDefault="00877FEF">
            <w:pPr>
              <w:pStyle w:val="HTMLPreformatted"/>
            </w:pPr>
          </w:p>
          <w:p w:rsidR="00877FEF" w:rsidRDefault="00877FEF">
            <w:pPr>
              <w:pStyle w:val="HTMLPreformatted"/>
            </w:pPr>
            <w:r>
              <w:t>Run 'rm -rf /opt/ORCLfmap' as root on node(s) 'racnode3' at the end of the session.</w:t>
            </w:r>
          </w:p>
          <w:p w:rsidR="00877FEF" w:rsidRDefault="00877FEF">
            <w:pPr>
              <w:pStyle w:val="HTMLPreformatted"/>
            </w:pPr>
            <w:r>
              <w:t>Oracle deinstall tool successfully cleaned up temporary directories.</w:t>
            </w:r>
          </w:p>
          <w:p w:rsidR="00877FEF" w:rsidRDefault="00877FEF">
            <w:pPr>
              <w:pStyle w:val="HTMLPreformatted"/>
            </w:pPr>
            <w:r>
              <w:t>#######################################################################</w:t>
            </w:r>
          </w:p>
          <w:p w:rsidR="00877FEF" w:rsidRDefault="00877FEF">
            <w:pPr>
              <w:pStyle w:val="HTMLPreformatted"/>
            </w:pPr>
          </w:p>
          <w:p w:rsidR="00877FEF" w:rsidRDefault="00877FEF">
            <w:pPr>
              <w:pStyle w:val="HTMLPreformatted"/>
            </w:pPr>
          </w:p>
          <w:p w:rsidR="00877FEF" w:rsidRDefault="00877FEF">
            <w:pPr>
              <w:pStyle w:val="HTMLPreformatted"/>
            </w:pPr>
            <w:r>
              <w:t>############# ORACLE DEINSTALL &amp; DECONFIG TOOL END #############</w:t>
            </w:r>
          </w:p>
          <w:p w:rsidR="00877FEF" w:rsidRDefault="00877FEF">
            <w:pPr>
              <w:pStyle w:val="NormalWeb"/>
              <w:rPr>
                <w:rFonts w:ascii="Arial" w:hAnsi="Arial" w:cs="Arial"/>
                <w:color w:val="000000"/>
                <w:sz w:val="20"/>
                <w:szCs w:val="20"/>
              </w:rPr>
            </w:pPr>
          </w:p>
          <w:p w:rsidR="00877FEF" w:rsidRDefault="00552745">
            <w:pPr>
              <w:rPr>
                <w:rFonts w:cs="Times New Roman"/>
                <w:sz w:val="24"/>
                <w:szCs w:val="24"/>
              </w:rPr>
            </w:pPr>
            <w:r>
              <w:pict>
                <v:rect id="_x0000_i1027" style="width:0;height:1.5pt" o:hralign="center" o:hrstd="t" o:hrnoshade="t" o:hr="t" fillcolor="#900" stroked="f"/>
              </w:pict>
            </w:r>
          </w:p>
          <w:p w:rsidR="00877FEF" w:rsidRDefault="00877FEF"/>
          <w:p w:rsidR="00877FEF" w:rsidRDefault="00877FEF">
            <w:pPr>
              <w:pStyle w:val="NormalWeb"/>
              <w:rPr>
                <w:rFonts w:ascii="Arial" w:hAnsi="Arial" w:cs="Arial"/>
                <w:color w:val="000000"/>
                <w:sz w:val="20"/>
                <w:szCs w:val="20"/>
              </w:rPr>
            </w:pPr>
            <w:r>
              <w:rPr>
                <w:rFonts w:ascii="Arial" w:hAnsi="Arial" w:cs="Arial"/>
                <w:color w:val="000000"/>
                <w:sz w:val="20"/>
                <w:szCs w:val="20"/>
              </w:rPr>
              <w:t>Remove specified files as</w:t>
            </w:r>
            <w:r>
              <w:rPr>
                <w:rStyle w:val="apple-converted-space"/>
                <w:rFonts w:ascii="Arial" w:hAnsi="Arial" w:cs="Arial"/>
                <w:color w:val="000000"/>
              </w:rPr>
              <w:t> </w:t>
            </w:r>
            <w:r>
              <w:rPr>
                <w:rStyle w:val="HTMLTypewriter"/>
                <w:color w:val="000000"/>
              </w:rPr>
              <w:t>root</w:t>
            </w:r>
            <w:r>
              <w:rPr>
                <w:rFonts w:ascii="Arial" w:hAnsi="Arial" w:cs="Arial"/>
                <w:color w:val="000000"/>
                <w:sz w:val="20"/>
                <w:szCs w:val="20"/>
              </w:rPr>
              <w:t>:</w:t>
            </w:r>
          </w:p>
          <w:p w:rsidR="00877FEF" w:rsidRDefault="00877FEF">
            <w:pPr>
              <w:pStyle w:val="HTMLPreformatted"/>
            </w:pPr>
            <w:r>
              <w:t xml:space="preserve">[root@racnode3 ~]# </w:t>
            </w:r>
            <w:r>
              <w:rPr>
                <w:b/>
                <w:bCs/>
              </w:rPr>
              <w:t>rm -rf /etc/oraInst.loc</w:t>
            </w:r>
          </w:p>
          <w:p w:rsidR="00877FEF" w:rsidRDefault="00877FEF">
            <w:pPr>
              <w:pStyle w:val="HTMLPreformatted"/>
            </w:pPr>
            <w:r>
              <w:t xml:space="preserve">[root@racnode3 ~]# </w:t>
            </w:r>
            <w:r>
              <w:rPr>
                <w:b/>
                <w:bCs/>
              </w:rPr>
              <w:t>rm -rf /opt/ORCLfmap</w:t>
            </w:r>
          </w:p>
          <w:p w:rsidR="00877FEF" w:rsidRDefault="00877FEF">
            <w:pPr>
              <w:pStyle w:val="HTMLPreformatted"/>
            </w:pPr>
            <w:r>
              <w:t xml:space="preserve">[root@racnode3 ~]# </w:t>
            </w:r>
            <w:r>
              <w:rPr>
                <w:b/>
                <w:bCs/>
              </w:rPr>
              <w:t>rm -rf /u01/app/11.2.0</w:t>
            </w:r>
          </w:p>
          <w:p w:rsidR="00877FEF" w:rsidRDefault="00877FEF">
            <w:pPr>
              <w:pStyle w:val="HTMLPreformatted"/>
            </w:pPr>
            <w:r>
              <w:t xml:space="preserve">[root@racnode3 ~]# </w:t>
            </w:r>
            <w:r>
              <w:rPr>
                <w:b/>
                <w:bCs/>
              </w:rPr>
              <w:t>rm -rf /u01/app/oracle</w:t>
            </w:r>
          </w:p>
        </w:tc>
      </w:tr>
    </w:tbl>
    <w:p w:rsidR="00877FEF" w:rsidRDefault="00877FEF" w:rsidP="00877FEF">
      <w:pPr>
        <w:pStyle w:val="NormalWeb"/>
        <w:rPr>
          <w:rFonts w:ascii="Arial" w:hAnsi="Arial" w:cs="Arial"/>
          <w:color w:val="000000"/>
          <w:sz w:val="20"/>
          <w:szCs w:val="20"/>
        </w:rPr>
      </w:pPr>
      <w:r>
        <w:rPr>
          <w:rFonts w:ascii="Arial" w:hAnsi="Arial" w:cs="Arial"/>
          <w:color w:val="000000"/>
          <w:sz w:val="20"/>
          <w:szCs w:val="20"/>
        </w:rPr>
        <w:lastRenderedPageBreak/>
        <w:t>Review the complete</w:t>
      </w:r>
      <w:r>
        <w:rPr>
          <w:rStyle w:val="apple-converted-space"/>
          <w:rFonts w:ascii="Arial" w:hAnsi="Arial" w:cs="Arial"/>
          <w:color w:val="000000"/>
        </w:rPr>
        <w:t> </w:t>
      </w:r>
      <w:hyperlink r:id="rId10" w:history="1">
        <w:r>
          <w:rPr>
            <w:rStyle w:val="Hyperlink"/>
            <w:rFonts w:ascii="Arial" w:hAnsi="Arial" w:cs="Arial"/>
            <w:color w:val="005CF0"/>
            <w:sz w:val="20"/>
            <w:szCs w:val="20"/>
          </w:rPr>
          <w:t>deinstall output</w:t>
        </w:r>
      </w:hyperlink>
      <w:r>
        <w:rPr>
          <w:rFonts w:ascii="Arial" w:hAnsi="Arial" w:cs="Arial"/>
          <w:color w:val="000000"/>
          <w:sz w:val="20"/>
          <w:szCs w:val="20"/>
        </w:rPr>
        <w:t>.</w:t>
      </w:r>
    </w:p>
    <w:p w:rsidR="00877FEF" w:rsidRDefault="00877FEF" w:rsidP="00877FEF">
      <w:pPr>
        <w:pStyle w:val="NormalWeb"/>
        <w:rPr>
          <w:rFonts w:ascii="Arial" w:hAnsi="Arial" w:cs="Arial"/>
          <w:color w:val="000000"/>
          <w:sz w:val="20"/>
          <w:szCs w:val="20"/>
        </w:rPr>
      </w:pPr>
      <w:r>
        <w:rPr>
          <w:rFonts w:ascii="Arial" w:hAnsi="Arial" w:cs="Arial"/>
          <w:color w:val="000000"/>
          <w:sz w:val="20"/>
          <w:szCs w:val="20"/>
        </w:rPr>
        <w:t>After the de-install completes, verify that the</w:t>
      </w:r>
      <w:r>
        <w:rPr>
          <w:rStyle w:val="apple-converted-space"/>
          <w:rFonts w:ascii="Arial" w:hAnsi="Arial" w:cs="Arial"/>
          <w:color w:val="000000"/>
        </w:rPr>
        <w:t> </w:t>
      </w:r>
      <w:r>
        <w:rPr>
          <w:rStyle w:val="HTMLTypewriter"/>
          <w:color w:val="000000"/>
        </w:rPr>
        <w:t>/etc/inittab</w:t>
      </w:r>
      <w:r>
        <w:rPr>
          <w:rStyle w:val="apple-converted-space"/>
          <w:rFonts w:ascii="Arial" w:hAnsi="Arial" w:cs="Arial"/>
          <w:color w:val="000000"/>
        </w:rPr>
        <w:t> </w:t>
      </w:r>
      <w:r>
        <w:rPr>
          <w:rFonts w:ascii="Arial" w:hAnsi="Arial" w:cs="Arial"/>
          <w:color w:val="000000"/>
          <w:sz w:val="20"/>
          <w:szCs w:val="20"/>
        </w:rPr>
        <w:t>file does not start Oracle Clusterware.</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877FEF" w:rsidTr="00B96B4B">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877FEF" w:rsidRDefault="00877FEF">
            <w:pPr>
              <w:pStyle w:val="HTMLPreformatted"/>
            </w:pPr>
            <w:r>
              <w:t xml:space="preserve">[root@racnode3 ~]# </w:t>
            </w:r>
            <w:r>
              <w:rPr>
                <w:b/>
                <w:bCs/>
              </w:rPr>
              <w:t>diff /etc/inittab /etc/inittab.no_crs</w:t>
            </w:r>
          </w:p>
          <w:p w:rsidR="00877FEF" w:rsidRDefault="00877FEF">
            <w:pPr>
              <w:pStyle w:val="HTMLPreformatted"/>
            </w:pPr>
            <w:r>
              <w:t>[root@racnode3 ~]#</w:t>
            </w:r>
          </w:p>
        </w:tc>
      </w:tr>
    </w:tbl>
    <w:p w:rsidR="00877FEF" w:rsidRDefault="00877FEF" w:rsidP="00877FEF">
      <w:pPr>
        <w:pStyle w:val="indent18"/>
        <w:spacing w:before="0" w:beforeAutospacing="0" w:after="0" w:afterAutospacing="0"/>
        <w:rPr>
          <w:rFonts w:ascii="Arial" w:hAnsi="Arial" w:cs="Arial"/>
          <w:vanish/>
          <w:color w:val="000000"/>
          <w:sz w:val="20"/>
          <w:szCs w:val="20"/>
        </w:rPr>
      </w:pPr>
    </w:p>
    <w:p w:rsidR="00137344" w:rsidRDefault="00137344" w:rsidP="00137344"/>
    <w:p w:rsidR="00877FEF" w:rsidRPr="00137344" w:rsidRDefault="00877FEF" w:rsidP="00137344">
      <w:pPr>
        <w:pStyle w:val="Heading2"/>
        <w:numPr>
          <w:ilvl w:val="0"/>
          <w:numId w:val="22"/>
        </w:numPr>
      </w:pPr>
      <w:r w:rsidRPr="00137344">
        <w:lastRenderedPageBreak/>
        <w:t>Update Oracle Inventory - (All Remaining Nodes)</w:t>
      </w:r>
    </w:p>
    <w:p w:rsidR="00877FEF" w:rsidRDefault="00877FEF" w:rsidP="00877FEF">
      <w:pPr>
        <w:pStyle w:val="NormalWeb"/>
        <w:rPr>
          <w:rFonts w:ascii="Arial" w:hAnsi="Arial" w:cs="Arial"/>
          <w:color w:val="000000"/>
          <w:sz w:val="20"/>
          <w:szCs w:val="20"/>
        </w:rPr>
      </w:pPr>
      <w:r>
        <w:rPr>
          <w:rFonts w:ascii="Arial" w:hAnsi="Arial" w:cs="Arial"/>
          <w:color w:val="000000"/>
          <w:sz w:val="20"/>
          <w:szCs w:val="20"/>
        </w:rPr>
        <w:t>From one of the nodes that is to remain part of the cluster, execute</w:t>
      </w:r>
      <w:r>
        <w:rPr>
          <w:rStyle w:val="apple-converted-space"/>
          <w:rFonts w:ascii="Arial" w:hAnsi="Arial" w:cs="Arial"/>
          <w:color w:val="000000"/>
        </w:rPr>
        <w:t> </w:t>
      </w:r>
      <w:r>
        <w:rPr>
          <w:rStyle w:val="HTMLTypewriter"/>
          <w:color w:val="000000"/>
        </w:rPr>
        <w:t>runInstaller</w:t>
      </w:r>
      <w:r>
        <w:rPr>
          <w:rStyle w:val="apple-converted-space"/>
          <w:rFonts w:ascii="Arial" w:hAnsi="Arial" w:cs="Arial"/>
          <w:color w:val="000000"/>
        </w:rPr>
        <w:t> </w:t>
      </w:r>
      <w:r>
        <w:rPr>
          <w:rFonts w:ascii="Arial" w:hAnsi="Arial" w:cs="Arial"/>
          <w:color w:val="000000"/>
          <w:sz w:val="20"/>
          <w:szCs w:val="20"/>
        </w:rPr>
        <w:t>(without the</w:t>
      </w:r>
      <w:r>
        <w:rPr>
          <w:rStyle w:val="apple-converted-space"/>
          <w:rFonts w:ascii="Arial" w:hAnsi="Arial" w:cs="Arial"/>
          <w:color w:val="000000"/>
        </w:rPr>
        <w:t> </w:t>
      </w:r>
      <w:r>
        <w:rPr>
          <w:rStyle w:val="HTMLTypewriter"/>
          <w:color w:val="000000"/>
        </w:rPr>
        <w:t>-local</w:t>
      </w:r>
      <w:r>
        <w:rPr>
          <w:rStyle w:val="apple-converted-space"/>
          <w:rFonts w:ascii="Arial" w:hAnsi="Arial" w:cs="Arial"/>
          <w:color w:val="000000"/>
        </w:rPr>
        <w:t> </w:t>
      </w:r>
      <w:r>
        <w:rPr>
          <w:rFonts w:ascii="Arial" w:hAnsi="Arial" w:cs="Arial"/>
          <w:color w:val="000000"/>
          <w:sz w:val="20"/>
          <w:szCs w:val="20"/>
        </w:rPr>
        <w:t>option) as the Grid Infrastructure software owner to update the inventories with a list of the nodes that are to remain in the cluster. Use the</w:t>
      </w:r>
      <w:r>
        <w:rPr>
          <w:rStyle w:val="apple-converted-space"/>
          <w:rFonts w:ascii="Arial" w:hAnsi="Arial" w:cs="Arial"/>
          <w:color w:val="000000"/>
        </w:rPr>
        <w:t> </w:t>
      </w:r>
      <w:r>
        <w:rPr>
          <w:rStyle w:val="HTMLTypewriter"/>
          <w:color w:val="000000"/>
        </w:rPr>
        <w:t>CLUSTER_NODES</w:t>
      </w:r>
      <w:r>
        <w:rPr>
          <w:rStyle w:val="apple-converted-space"/>
          <w:rFonts w:ascii="Arial" w:hAnsi="Arial" w:cs="Arial"/>
          <w:color w:val="000000"/>
        </w:rPr>
        <w:t> </w:t>
      </w:r>
      <w:r>
        <w:rPr>
          <w:rFonts w:ascii="Arial" w:hAnsi="Arial" w:cs="Arial"/>
          <w:color w:val="000000"/>
          <w:sz w:val="20"/>
          <w:szCs w:val="20"/>
        </w:rPr>
        <w:t>option to specify the nodes that will remain in the cluster.</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877FEF" w:rsidTr="00B96B4B">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877FEF" w:rsidRDefault="00877FEF">
            <w:pPr>
              <w:pStyle w:val="HTMLPreformatted"/>
            </w:pPr>
            <w:r>
              <w:br/>
              <w:t xml:space="preserve">[grid@racnode1 ~]$ </w:t>
            </w:r>
            <w:r>
              <w:rPr>
                <w:b/>
                <w:bCs/>
              </w:rPr>
              <w:t>cd $GRID_HOME/oui/bin</w:t>
            </w:r>
          </w:p>
          <w:p w:rsidR="00877FEF" w:rsidRDefault="00877FEF">
            <w:pPr>
              <w:pStyle w:val="HTMLPreformatted"/>
            </w:pPr>
          </w:p>
          <w:p w:rsidR="00877FEF" w:rsidRDefault="00877FEF">
            <w:pPr>
              <w:pStyle w:val="HTMLPreformatted"/>
            </w:pPr>
            <w:r>
              <w:t xml:space="preserve">[grid@racnode1 bin]$ </w:t>
            </w:r>
            <w:r>
              <w:rPr>
                <w:b/>
                <w:bCs/>
              </w:rPr>
              <w:t>./runInstaller -updateNodeList ORACLE_HOME=$GRID_HOME "CLUSTER_NODES={racnode1,racnode2}" CRS=TRUE</w:t>
            </w:r>
          </w:p>
          <w:p w:rsidR="00877FEF" w:rsidRDefault="00877FEF">
            <w:pPr>
              <w:pStyle w:val="HTMLPreformatted"/>
            </w:pPr>
            <w:r>
              <w:t>Starting Oracle Universal Installer...</w:t>
            </w:r>
          </w:p>
          <w:p w:rsidR="00877FEF" w:rsidRDefault="00877FEF">
            <w:pPr>
              <w:pStyle w:val="HTMLPreformatted"/>
            </w:pPr>
          </w:p>
          <w:p w:rsidR="00877FEF" w:rsidRDefault="00877FEF">
            <w:pPr>
              <w:pStyle w:val="HTMLPreformatted"/>
            </w:pPr>
            <w:r>
              <w:t>Checking swap space: must be greater than 500 MB.   Actual 9559 MB    Passed</w:t>
            </w:r>
          </w:p>
          <w:p w:rsidR="00877FEF" w:rsidRDefault="00877FEF">
            <w:pPr>
              <w:pStyle w:val="HTMLPreformatted"/>
            </w:pPr>
            <w:r>
              <w:t>The inventory pointer is located at /etc/oraInst.loc</w:t>
            </w:r>
          </w:p>
          <w:p w:rsidR="00877FEF" w:rsidRDefault="00877FEF">
            <w:pPr>
              <w:pStyle w:val="HTMLPreformatted"/>
            </w:pPr>
            <w:r>
              <w:t>The inventory is located at /u01/app/oraInventory</w:t>
            </w:r>
          </w:p>
          <w:p w:rsidR="00877FEF" w:rsidRDefault="00877FEF">
            <w:pPr>
              <w:pStyle w:val="HTMLPreformatted"/>
            </w:pPr>
            <w:r>
              <w:t>'UpdateNodeList' was successful.</w:t>
            </w:r>
          </w:p>
        </w:tc>
      </w:tr>
    </w:tbl>
    <w:p w:rsidR="00877FEF" w:rsidRDefault="00877FEF" w:rsidP="00877FEF">
      <w:pPr>
        <w:pStyle w:val="NormalWeb"/>
        <w:rPr>
          <w:rFonts w:ascii="Arial" w:hAnsi="Arial" w:cs="Arial"/>
          <w:color w:val="000000"/>
          <w:sz w:val="20"/>
          <w:szCs w:val="20"/>
        </w:rPr>
      </w:pPr>
      <w:r>
        <w:rPr>
          <w:rFonts w:ascii="Arial" w:hAnsi="Arial" w:cs="Arial"/>
          <w:color w:val="000000"/>
          <w:sz w:val="20"/>
          <w:szCs w:val="20"/>
        </w:rPr>
        <w:t>Review the</w:t>
      </w:r>
      <w:r>
        <w:rPr>
          <w:rStyle w:val="apple-converted-space"/>
          <w:rFonts w:ascii="Arial" w:hAnsi="Arial" w:cs="Arial"/>
          <w:color w:val="000000"/>
        </w:rPr>
        <w:t> </w:t>
      </w:r>
      <w:r>
        <w:rPr>
          <w:rStyle w:val="HTMLTypewriter"/>
          <w:color w:val="000000"/>
        </w:rPr>
        <w:t>inventory.xml</w:t>
      </w:r>
      <w:r>
        <w:rPr>
          <w:rStyle w:val="apple-converted-space"/>
          <w:rFonts w:ascii="Arial" w:hAnsi="Arial" w:cs="Arial"/>
          <w:color w:val="000000"/>
        </w:rPr>
        <w:t> </w:t>
      </w:r>
      <w:r>
        <w:rPr>
          <w:rFonts w:ascii="Arial" w:hAnsi="Arial" w:cs="Arial"/>
          <w:color w:val="000000"/>
          <w:sz w:val="20"/>
          <w:szCs w:val="20"/>
        </w:rPr>
        <w:t>file on each remaining node in the cluster to verify the Grid home name does not include the node being removed.</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877FEF" w:rsidTr="00B96B4B">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877FEF" w:rsidRDefault="00877FEF">
            <w:pPr>
              <w:pStyle w:val="HTMLPreformatted"/>
            </w:pPr>
            <w:r>
              <w:br/>
              <w:t>...</w:t>
            </w:r>
          </w:p>
          <w:p w:rsidR="00877FEF" w:rsidRDefault="00877FEF">
            <w:pPr>
              <w:pStyle w:val="HTMLPreformatted"/>
            </w:pPr>
            <w:r>
              <w:t>&lt;HOME NAME="Ora11g_gridinfrahome1" LOC="/u01/app/11.2.0/grid" TYPE="O" IDX="1" CRS="true"&gt;</w:t>
            </w:r>
          </w:p>
          <w:p w:rsidR="00877FEF" w:rsidRDefault="00877FEF">
            <w:pPr>
              <w:pStyle w:val="HTMLPreformatted"/>
            </w:pPr>
            <w:r>
              <w:t xml:space="preserve">   &lt;NODE_LIST&gt;</w:t>
            </w:r>
          </w:p>
          <w:p w:rsidR="00877FEF" w:rsidRDefault="00877FEF">
            <w:pPr>
              <w:pStyle w:val="HTMLPreformatted"/>
            </w:pPr>
            <w:r>
              <w:t xml:space="preserve">      &lt;NODE NAME="racnode1"/&gt;</w:t>
            </w:r>
          </w:p>
          <w:p w:rsidR="00877FEF" w:rsidRDefault="00877FEF">
            <w:pPr>
              <w:pStyle w:val="HTMLPreformatted"/>
            </w:pPr>
            <w:r>
              <w:t xml:space="preserve">      &lt;NODE NAME="racnode2"/&gt;</w:t>
            </w:r>
          </w:p>
          <w:p w:rsidR="00877FEF" w:rsidRDefault="00877FEF">
            <w:pPr>
              <w:pStyle w:val="HTMLPreformatted"/>
            </w:pPr>
            <w:r>
              <w:t xml:space="preserve">   &lt;/NODE_LIST&gt;</w:t>
            </w:r>
          </w:p>
          <w:p w:rsidR="00877FEF" w:rsidRDefault="00877FEF">
            <w:pPr>
              <w:pStyle w:val="HTMLPreformatted"/>
            </w:pPr>
            <w:r>
              <w:t>&lt;/HOME&gt;</w:t>
            </w:r>
          </w:p>
          <w:p w:rsidR="00877FEF" w:rsidRDefault="00877FEF">
            <w:pPr>
              <w:pStyle w:val="HTMLPreformatted"/>
            </w:pPr>
            <w:r>
              <w:t>...</w:t>
            </w:r>
          </w:p>
        </w:tc>
      </w:tr>
    </w:tbl>
    <w:p w:rsidR="00137344" w:rsidRDefault="00137344" w:rsidP="00137344"/>
    <w:p w:rsidR="00877FEF" w:rsidRPr="00137344" w:rsidRDefault="00877FEF" w:rsidP="00137344">
      <w:pPr>
        <w:pStyle w:val="Heading2"/>
        <w:numPr>
          <w:ilvl w:val="0"/>
          <w:numId w:val="22"/>
        </w:numPr>
      </w:pPr>
      <w:r w:rsidRPr="00137344">
        <w:t>Verify New Cluster Configuration</w:t>
      </w:r>
    </w:p>
    <w:p w:rsidR="00877FEF" w:rsidRDefault="00877FEF" w:rsidP="00877FEF">
      <w:pPr>
        <w:pStyle w:val="NormalWeb"/>
        <w:rPr>
          <w:rFonts w:ascii="Arial" w:hAnsi="Arial" w:cs="Arial"/>
          <w:color w:val="000000"/>
          <w:sz w:val="20"/>
          <w:szCs w:val="20"/>
        </w:rPr>
      </w:pPr>
      <w:r>
        <w:rPr>
          <w:rFonts w:ascii="Arial" w:hAnsi="Arial" w:cs="Arial"/>
          <w:color w:val="000000"/>
          <w:sz w:val="20"/>
          <w:szCs w:val="20"/>
        </w:rPr>
        <w:t>Run the following CVU command to verify that the specified node has been successfully deleted from the cluster.</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877FEF" w:rsidTr="00B96B4B">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877FEF" w:rsidRDefault="00877FEF">
            <w:pPr>
              <w:pStyle w:val="HTMLPreformatted"/>
            </w:pPr>
            <w:r>
              <w:br/>
              <w:t xml:space="preserve">[grid@racnode1 ~]$ </w:t>
            </w:r>
            <w:r>
              <w:rPr>
                <w:b/>
                <w:bCs/>
              </w:rPr>
              <w:t>cluvfy stage -post nodedel -n racnode3 -verbose</w:t>
            </w:r>
          </w:p>
          <w:p w:rsidR="00877FEF" w:rsidRDefault="00877FEF">
            <w:pPr>
              <w:pStyle w:val="HTMLPreformatted"/>
            </w:pPr>
          </w:p>
          <w:p w:rsidR="00877FEF" w:rsidRDefault="00877FEF">
            <w:pPr>
              <w:pStyle w:val="HTMLPreformatted"/>
            </w:pPr>
            <w:r>
              <w:t>Performing post-checks for node removal</w:t>
            </w:r>
          </w:p>
          <w:p w:rsidR="00877FEF" w:rsidRDefault="00877FEF">
            <w:pPr>
              <w:pStyle w:val="HTMLPreformatted"/>
            </w:pPr>
          </w:p>
          <w:p w:rsidR="00877FEF" w:rsidRDefault="00877FEF">
            <w:pPr>
              <w:pStyle w:val="HTMLPreformatted"/>
            </w:pPr>
            <w:r>
              <w:t>Checking CRS integrity...</w:t>
            </w:r>
          </w:p>
          <w:p w:rsidR="00877FEF" w:rsidRDefault="00877FEF">
            <w:pPr>
              <w:pStyle w:val="HTMLPreformatted"/>
            </w:pPr>
          </w:p>
          <w:p w:rsidR="00877FEF" w:rsidRDefault="00877FEF">
            <w:pPr>
              <w:pStyle w:val="HTMLPreformatted"/>
            </w:pPr>
            <w:r>
              <w:t>Clusterware version consistency passed</w:t>
            </w:r>
          </w:p>
          <w:p w:rsidR="00877FEF" w:rsidRDefault="00877FEF">
            <w:pPr>
              <w:pStyle w:val="HTMLPreformatted"/>
            </w:pPr>
            <w:r>
              <w:t>The Oracle Clusterware is healthy on node "racnode2"</w:t>
            </w:r>
          </w:p>
          <w:p w:rsidR="00877FEF" w:rsidRDefault="00877FEF">
            <w:pPr>
              <w:pStyle w:val="HTMLPreformatted"/>
            </w:pPr>
            <w:r>
              <w:t>The Oracle Clusterware is healthy on node "racnode1"</w:t>
            </w:r>
          </w:p>
          <w:p w:rsidR="00877FEF" w:rsidRDefault="00877FEF">
            <w:pPr>
              <w:pStyle w:val="HTMLPreformatted"/>
            </w:pPr>
          </w:p>
          <w:p w:rsidR="00877FEF" w:rsidRDefault="00877FEF">
            <w:pPr>
              <w:pStyle w:val="HTMLPreformatted"/>
            </w:pPr>
            <w:r>
              <w:t>CRS integrity check passed</w:t>
            </w:r>
          </w:p>
          <w:p w:rsidR="00877FEF" w:rsidRDefault="00877FEF">
            <w:pPr>
              <w:pStyle w:val="HTMLPreformatted"/>
            </w:pPr>
            <w:r>
              <w:lastRenderedPageBreak/>
              <w:t>Result:</w:t>
            </w:r>
          </w:p>
          <w:p w:rsidR="00877FEF" w:rsidRDefault="00877FEF">
            <w:pPr>
              <w:pStyle w:val="HTMLPreformatted"/>
            </w:pPr>
            <w:r>
              <w:t>Node removal check passed</w:t>
            </w:r>
          </w:p>
          <w:p w:rsidR="00877FEF" w:rsidRDefault="00877FEF">
            <w:pPr>
              <w:pStyle w:val="HTMLPreformatted"/>
            </w:pPr>
          </w:p>
          <w:p w:rsidR="00877FEF" w:rsidRDefault="00877FEF">
            <w:pPr>
              <w:pStyle w:val="HTMLPreformatted"/>
            </w:pPr>
            <w:r>
              <w:t>Post-check for node removal was successful.</w:t>
            </w:r>
          </w:p>
        </w:tc>
      </w:tr>
    </w:tbl>
    <w:p w:rsidR="00877FEF" w:rsidRDefault="00877FEF" w:rsidP="00877FEF">
      <w:pPr>
        <w:pStyle w:val="NormalWeb"/>
        <w:rPr>
          <w:rFonts w:ascii="Arial" w:hAnsi="Arial" w:cs="Arial"/>
          <w:color w:val="000000"/>
          <w:sz w:val="20"/>
          <w:szCs w:val="20"/>
        </w:rPr>
      </w:pPr>
      <w:r>
        <w:rPr>
          <w:rFonts w:ascii="Arial" w:hAnsi="Arial" w:cs="Arial"/>
          <w:color w:val="000000"/>
          <w:sz w:val="20"/>
          <w:szCs w:val="20"/>
        </w:rPr>
        <w:lastRenderedPageBreak/>
        <w:t>At this point,</w:t>
      </w:r>
      <w:r>
        <w:rPr>
          <w:rStyle w:val="apple-converted-space"/>
          <w:rFonts w:ascii="Arial" w:hAnsi="Arial" w:cs="Arial"/>
          <w:color w:val="000000"/>
        </w:rPr>
        <w:t> </w:t>
      </w:r>
      <w:r>
        <w:rPr>
          <w:rStyle w:val="HTMLTypewriter"/>
          <w:color w:val="000000"/>
        </w:rPr>
        <w:t>racnode3</w:t>
      </w:r>
      <w:r>
        <w:rPr>
          <w:rStyle w:val="apple-converted-space"/>
          <w:rFonts w:ascii="Arial" w:hAnsi="Arial" w:cs="Arial"/>
          <w:color w:val="000000"/>
        </w:rPr>
        <w:t> </w:t>
      </w:r>
      <w:r>
        <w:rPr>
          <w:rFonts w:ascii="Arial" w:hAnsi="Arial" w:cs="Arial"/>
          <w:color w:val="000000"/>
          <w:sz w:val="20"/>
          <w:szCs w:val="20"/>
        </w:rPr>
        <w:t>is no longer a member of the cluster. However, if an OCR dump is taken from one of the reamining nodes, information about the deleted node is still contained in the</w:t>
      </w:r>
      <w:r>
        <w:rPr>
          <w:rStyle w:val="apple-converted-space"/>
          <w:rFonts w:ascii="Arial" w:hAnsi="Arial" w:cs="Arial"/>
          <w:color w:val="000000"/>
        </w:rPr>
        <w:t> </w:t>
      </w:r>
      <w:r>
        <w:rPr>
          <w:rStyle w:val="HTMLTypewriter"/>
          <w:color w:val="000000"/>
        </w:rPr>
        <w:t>OCRDUMPFILE</w:t>
      </w:r>
      <w:r>
        <w:rPr>
          <w:rFonts w:ascii="Arial" w:hAnsi="Arial" w:cs="Arial"/>
          <w:color w:val="000000"/>
          <w:sz w:val="20"/>
          <w:szCs w:val="20"/>
        </w:rPr>
        <w:t>.</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877FEF" w:rsidTr="00B96B4B">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877FEF" w:rsidRDefault="00877FEF">
            <w:pPr>
              <w:pStyle w:val="HTMLPreformatted"/>
            </w:pPr>
            <w:r>
              <w:br/>
              <w:t xml:space="preserve">[grid@racnode1 ~]$ </w:t>
            </w:r>
            <w:r>
              <w:rPr>
                <w:b/>
                <w:bCs/>
              </w:rPr>
              <w:t>ocrdump</w:t>
            </w:r>
          </w:p>
        </w:tc>
      </w:tr>
    </w:tbl>
    <w:p w:rsidR="00877FEF" w:rsidRDefault="00877FEF" w:rsidP="00877FEF">
      <w:pPr>
        <w:pStyle w:val="indent18"/>
        <w:spacing w:before="0" w:beforeAutospacing="0" w:after="0" w:afterAutospacing="0"/>
        <w:rPr>
          <w:rFonts w:ascii="Arial" w:hAnsi="Arial" w:cs="Arial"/>
          <w:vanish/>
          <w:color w:val="000000"/>
          <w:sz w:val="20"/>
          <w:szCs w:val="20"/>
        </w:rPr>
      </w:pP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877FEF" w:rsidTr="00B96B4B">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877FEF" w:rsidRDefault="00877FEF">
            <w:pPr>
              <w:pStyle w:val="HTMLPreformatted"/>
            </w:pPr>
            <w:r>
              <w:br/>
              <w:t>[SYSTEM.crs.e2eport.racnode3]</w:t>
            </w:r>
          </w:p>
          <w:p w:rsidR="00877FEF" w:rsidRDefault="00877FEF">
            <w:pPr>
              <w:pStyle w:val="HTMLPreformatted"/>
            </w:pPr>
            <w:r>
              <w:t>ORATEXT : (ADDRESS=(PROTOCOL=tcp)(HOST=192.168.3.153)(PORT=50989))</w:t>
            </w:r>
          </w:p>
          <w:p w:rsidR="00877FEF" w:rsidRDefault="00877FEF">
            <w:pPr>
              <w:pStyle w:val="HTMLPreformatted"/>
            </w:pPr>
            <w:r>
              <w:t xml:space="preserve">SECURITY : {USER_PERMISSION : PROCR_ALL_ACCESS, GROUP_PERMISSION : </w:t>
            </w:r>
          </w:p>
          <w:p w:rsidR="00877FEF" w:rsidRDefault="00877FEF">
            <w:pPr>
              <w:pStyle w:val="HTMLPreformatted"/>
            </w:pPr>
            <w:r>
              <w:t xml:space="preserve">           PROCR_NONE, OTHER_PERMISSION : PROCR_NONE, USER_NAME : grid, GROUP_NAME : oinstall}</w:t>
            </w:r>
          </w:p>
          <w:p w:rsidR="00877FEF" w:rsidRDefault="00877FEF">
            <w:pPr>
              <w:pStyle w:val="HTMLPreformatted"/>
            </w:pPr>
          </w:p>
          <w:p w:rsidR="00877FEF" w:rsidRDefault="00877FEF">
            <w:pPr>
              <w:pStyle w:val="HTMLPreformatted"/>
            </w:pPr>
            <w:r>
              <w:t>...</w:t>
            </w:r>
          </w:p>
          <w:p w:rsidR="00877FEF" w:rsidRDefault="00877FEF">
            <w:pPr>
              <w:pStyle w:val="HTMLPreformatted"/>
            </w:pPr>
          </w:p>
          <w:p w:rsidR="00877FEF" w:rsidRDefault="00877FEF">
            <w:pPr>
              <w:pStyle w:val="HTMLPreformatted"/>
            </w:pPr>
            <w:r>
              <w:t>[SYSTEM.OCR.BACKUP.2.NODENAME]</w:t>
            </w:r>
          </w:p>
          <w:p w:rsidR="00877FEF" w:rsidRDefault="00877FEF">
            <w:pPr>
              <w:pStyle w:val="HTMLPreformatted"/>
            </w:pPr>
            <w:r>
              <w:t>ORATEXT : racnode3</w:t>
            </w:r>
          </w:p>
          <w:p w:rsidR="00877FEF" w:rsidRDefault="00877FEF">
            <w:pPr>
              <w:pStyle w:val="HTMLPreformatted"/>
            </w:pPr>
            <w:r>
              <w:t xml:space="preserve">SECURITY : {USER_PERMISSION : PROCR_ALL_ACCESS, GROUP_PERMISSION : </w:t>
            </w:r>
          </w:p>
          <w:p w:rsidR="00877FEF" w:rsidRDefault="00877FEF">
            <w:pPr>
              <w:pStyle w:val="HTMLPreformatted"/>
            </w:pPr>
            <w:r>
              <w:t xml:space="preserve">           PROCR_READ, OTHER_PERMISSION : PROCR_READ, USER_NAME : root, GROUP_NAME : root}</w:t>
            </w:r>
          </w:p>
          <w:p w:rsidR="00877FEF" w:rsidRDefault="00877FEF">
            <w:pPr>
              <w:pStyle w:val="HTMLPreformatted"/>
            </w:pPr>
          </w:p>
          <w:p w:rsidR="00877FEF" w:rsidRDefault="00877FEF">
            <w:pPr>
              <w:pStyle w:val="HTMLPreformatted"/>
            </w:pPr>
            <w:r>
              <w:t>...</w:t>
            </w:r>
          </w:p>
          <w:p w:rsidR="00877FEF" w:rsidRDefault="00877FEF">
            <w:pPr>
              <w:pStyle w:val="HTMLPreformatted"/>
            </w:pPr>
          </w:p>
          <w:p w:rsidR="00877FEF" w:rsidRDefault="00877FEF">
            <w:pPr>
              <w:pStyle w:val="HTMLPreformatted"/>
            </w:pPr>
            <w:r>
              <w:t>[SYSTEM.OCR.BACKUP.DAY.NODENAME]</w:t>
            </w:r>
          </w:p>
          <w:p w:rsidR="00877FEF" w:rsidRDefault="00877FEF">
            <w:pPr>
              <w:pStyle w:val="HTMLPreformatted"/>
            </w:pPr>
            <w:r>
              <w:t>ORATEXT : racnode3</w:t>
            </w:r>
          </w:p>
          <w:p w:rsidR="00877FEF" w:rsidRDefault="00877FEF">
            <w:pPr>
              <w:pStyle w:val="HTMLPreformatted"/>
            </w:pPr>
            <w:r>
              <w:t>SECURITY : {USER_PERMISSION : PROCR_ALL_ACCESS, GROUP_PERMISSION :</w:t>
            </w:r>
          </w:p>
          <w:p w:rsidR="00877FEF" w:rsidRDefault="00877FEF">
            <w:pPr>
              <w:pStyle w:val="HTMLPreformatted"/>
            </w:pPr>
            <w:r>
              <w:t xml:space="preserve">           PROCR_READ, OTHER_PERMISSION : PROCR_READ, USER_NAME : root, GROUP_NAME : root}</w:t>
            </w:r>
          </w:p>
          <w:p w:rsidR="00877FEF" w:rsidRDefault="00877FEF">
            <w:pPr>
              <w:pStyle w:val="HTMLPreformatted"/>
            </w:pPr>
          </w:p>
          <w:p w:rsidR="00877FEF" w:rsidRDefault="00877FEF">
            <w:pPr>
              <w:pStyle w:val="HTMLPreformatted"/>
            </w:pPr>
            <w:r>
              <w:t>...</w:t>
            </w:r>
          </w:p>
          <w:p w:rsidR="00877FEF" w:rsidRDefault="00877FEF">
            <w:pPr>
              <w:pStyle w:val="HTMLPreformatted"/>
            </w:pPr>
          </w:p>
          <w:p w:rsidR="00877FEF" w:rsidRDefault="00877FEF">
            <w:pPr>
              <w:pStyle w:val="HTMLPreformatted"/>
            </w:pPr>
            <w:r>
              <w:t>[SYSTEM.OCR.BACKUP.DAY_.NODENAME]</w:t>
            </w:r>
          </w:p>
          <w:p w:rsidR="00877FEF" w:rsidRDefault="00877FEF">
            <w:pPr>
              <w:pStyle w:val="HTMLPreformatted"/>
            </w:pPr>
            <w:r>
              <w:t>ORATEXT : racnode3</w:t>
            </w:r>
          </w:p>
          <w:p w:rsidR="00877FEF" w:rsidRDefault="00877FEF">
            <w:pPr>
              <w:pStyle w:val="HTMLPreformatted"/>
            </w:pPr>
            <w:r>
              <w:t xml:space="preserve">SECURITY : {USER_PERMISSION : PROCR_ALL_ACCESS, GROUP_PERMISSION : PROCR_READ, OTHER_PERMISSION : </w:t>
            </w:r>
          </w:p>
          <w:p w:rsidR="00877FEF" w:rsidRDefault="00877FEF">
            <w:pPr>
              <w:pStyle w:val="HTMLPreformatted"/>
            </w:pPr>
            <w:r>
              <w:t xml:space="preserve">           PROCR_READ, USER_NAME : root, GROUP_NAME : root}</w:t>
            </w:r>
          </w:p>
          <w:p w:rsidR="00877FEF" w:rsidRDefault="00877FEF">
            <w:pPr>
              <w:pStyle w:val="HTMLPreformatted"/>
            </w:pPr>
          </w:p>
          <w:p w:rsidR="00877FEF" w:rsidRDefault="00877FEF">
            <w:pPr>
              <w:pStyle w:val="HTMLPreformatted"/>
            </w:pPr>
            <w:r>
              <w:t>...</w:t>
            </w:r>
          </w:p>
          <w:p w:rsidR="00877FEF" w:rsidRDefault="00877FEF">
            <w:pPr>
              <w:pStyle w:val="HTMLPreformatted"/>
            </w:pPr>
          </w:p>
          <w:p w:rsidR="00877FEF" w:rsidRDefault="00877FEF">
            <w:pPr>
              <w:pStyle w:val="HTMLPreformatted"/>
            </w:pPr>
            <w:r>
              <w:t>[SYSTEM.OCR.BACKUP.WEEK_.NODENAME]</w:t>
            </w:r>
          </w:p>
          <w:p w:rsidR="00877FEF" w:rsidRDefault="00877FEF">
            <w:pPr>
              <w:pStyle w:val="HTMLPreformatted"/>
            </w:pPr>
            <w:r>
              <w:t>ORATEXT : racnode3</w:t>
            </w:r>
          </w:p>
          <w:p w:rsidR="00877FEF" w:rsidRDefault="00877FEF">
            <w:pPr>
              <w:pStyle w:val="HTMLPreformatted"/>
            </w:pPr>
            <w:r>
              <w:t xml:space="preserve">SECURITY : {USER_PERMISSION : PROCR_ALL_ACCESS, GROUP_PERMISSION : PROCR_READ, OTHER_PERMISSION : </w:t>
            </w:r>
          </w:p>
          <w:p w:rsidR="00877FEF" w:rsidRDefault="00877FEF">
            <w:pPr>
              <w:pStyle w:val="HTMLPreformatted"/>
            </w:pPr>
            <w:r>
              <w:t xml:space="preserve">           PROCR_READ, USER_NAME : root, GROUP_NAME : root}</w:t>
            </w:r>
          </w:p>
          <w:p w:rsidR="00877FEF" w:rsidRDefault="00877FEF">
            <w:pPr>
              <w:pStyle w:val="HTMLPreformatted"/>
            </w:pPr>
          </w:p>
          <w:p w:rsidR="00877FEF" w:rsidRDefault="00877FEF">
            <w:pPr>
              <w:pStyle w:val="HTMLPreformatted"/>
            </w:pPr>
            <w:r>
              <w:t>...</w:t>
            </w:r>
          </w:p>
          <w:p w:rsidR="00877FEF" w:rsidRDefault="00877FEF">
            <w:pPr>
              <w:pStyle w:val="HTMLPreformatted"/>
            </w:pPr>
          </w:p>
          <w:p w:rsidR="00877FEF" w:rsidRDefault="00877FEF">
            <w:pPr>
              <w:pStyle w:val="HTMLPreformatted"/>
            </w:pPr>
            <w:r>
              <w:t>[DATABASE.ASM.racnode3]</w:t>
            </w:r>
          </w:p>
          <w:p w:rsidR="00877FEF" w:rsidRDefault="00877FEF">
            <w:pPr>
              <w:pStyle w:val="HTMLPreformatted"/>
            </w:pPr>
            <w:r>
              <w:t>ORATEXT : racnode3</w:t>
            </w:r>
          </w:p>
          <w:p w:rsidR="00877FEF" w:rsidRDefault="00877FEF">
            <w:pPr>
              <w:pStyle w:val="HTMLPreformatted"/>
            </w:pPr>
            <w:r>
              <w:t xml:space="preserve">SECURITY : {USER_PERMISSION : PROCR_ALL_ACCESS, GROUP_PERMISSION : </w:t>
            </w:r>
            <w:r>
              <w:lastRenderedPageBreak/>
              <w:t xml:space="preserve">PROCR_READ, OTHER_PERMISSION : </w:t>
            </w:r>
          </w:p>
          <w:p w:rsidR="00877FEF" w:rsidRDefault="00877FEF">
            <w:pPr>
              <w:pStyle w:val="HTMLPreformatted"/>
            </w:pPr>
            <w:r>
              <w:t xml:space="preserve">           PROCR_READ, USER_NAME : grid, GROUP_NAME : oinstall}</w:t>
            </w:r>
          </w:p>
          <w:p w:rsidR="00877FEF" w:rsidRDefault="00877FEF">
            <w:pPr>
              <w:pStyle w:val="HTMLPreformatted"/>
            </w:pPr>
          </w:p>
          <w:p w:rsidR="00877FEF" w:rsidRDefault="00877FEF">
            <w:pPr>
              <w:pStyle w:val="HTMLPreformatted"/>
            </w:pPr>
            <w:r>
              <w:t>[DATABASE.ASM.racnode3.+asm3]</w:t>
            </w:r>
          </w:p>
          <w:p w:rsidR="00877FEF" w:rsidRDefault="00877FEF">
            <w:pPr>
              <w:pStyle w:val="HTMLPreformatted"/>
            </w:pPr>
            <w:r>
              <w:t>ORATEXT : +ASM3</w:t>
            </w:r>
          </w:p>
          <w:p w:rsidR="00877FEF" w:rsidRDefault="00877FEF">
            <w:pPr>
              <w:pStyle w:val="HTMLPreformatted"/>
            </w:pPr>
            <w:r>
              <w:t xml:space="preserve">SECURITY : {USER_PERMISSION : PROCR_ALL_ACCESS, GROUP_PERMISSION : PROCR_READ, OTHER_PERMISSION : </w:t>
            </w:r>
          </w:p>
          <w:p w:rsidR="00877FEF" w:rsidRDefault="00877FEF">
            <w:pPr>
              <w:pStyle w:val="HTMLPreformatted"/>
            </w:pPr>
            <w:r>
              <w:t xml:space="preserve">           PROCR_READ, USER_NAME : grid, GROUP_NAME : oinstall}</w:t>
            </w:r>
          </w:p>
          <w:p w:rsidR="00877FEF" w:rsidRDefault="00877FEF">
            <w:pPr>
              <w:pStyle w:val="HTMLPreformatted"/>
            </w:pPr>
          </w:p>
          <w:p w:rsidR="00877FEF" w:rsidRDefault="00877FEF">
            <w:pPr>
              <w:pStyle w:val="HTMLPreformatted"/>
            </w:pPr>
            <w:r>
              <w:t>[DATABASE.ASM.racnode3.+asm3.ORACLE_HOME]</w:t>
            </w:r>
          </w:p>
          <w:p w:rsidR="00877FEF" w:rsidRDefault="00877FEF">
            <w:pPr>
              <w:pStyle w:val="HTMLPreformatted"/>
            </w:pPr>
            <w:r>
              <w:t>ORATEXT : /u01/app/11.2.0/grid</w:t>
            </w:r>
          </w:p>
          <w:p w:rsidR="00877FEF" w:rsidRDefault="00877FEF">
            <w:pPr>
              <w:pStyle w:val="HTMLPreformatted"/>
            </w:pPr>
            <w:r>
              <w:t xml:space="preserve">SECURITY : {USER_PERMISSION : PROCR_ALL_ACCESS, GROUP_PERMISSION : PROCR_READ, OTHER_PERMISSION : </w:t>
            </w:r>
          </w:p>
          <w:p w:rsidR="00877FEF" w:rsidRDefault="00877FEF">
            <w:pPr>
              <w:pStyle w:val="HTMLPreformatted"/>
            </w:pPr>
            <w:r>
              <w:t xml:space="preserve">           PROCR_READ, USER_NAME : grid, GROUP_NAME : oinstall}</w:t>
            </w:r>
          </w:p>
          <w:p w:rsidR="00877FEF" w:rsidRDefault="00877FEF">
            <w:pPr>
              <w:pStyle w:val="HTMLPreformatted"/>
            </w:pPr>
          </w:p>
          <w:p w:rsidR="00877FEF" w:rsidRDefault="00877FEF">
            <w:pPr>
              <w:pStyle w:val="HTMLPreformatted"/>
            </w:pPr>
            <w:r>
              <w:t>[DATABASE.ASM.racnode3.+asm3.ENABLED]</w:t>
            </w:r>
          </w:p>
          <w:p w:rsidR="00877FEF" w:rsidRDefault="00877FEF">
            <w:pPr>
              <w:pStyle w:val="HTMLPreformatted"/>
            </w:pPr>
            <w:r>
              <w:t>ORATEXT : true</w:t>
            </w:r>
          </w:p>
          <w:p w:rsidR="00877FEF" w:rsidRDefault="00877FEF">
            <w:pPr>
              <w:pStyle w:val="HTMLPreformatted"/>
            </w:pPr>
            <w:r>
              <w:t xml:space="preserve">SECURITY : {USER_PERMISSION : PROCR_ALL_ACCESS, GROUP_PERMISSION : PROCR_READ, OTHER_PERMISSION : </w:t>
            </w:r>
          </w:p>
          <w:p w:rsidR="00877FEF" w:rsidRDefault="00877FEF">
            <w:pPr>
              <w:pStyle w:val="HTMLPreformatted"/>
            </w:pPr>
            <w:r>
              <w:t xml:space="preserve">           PROCR_READ, USER_NAME : grid, GROUP_NAME : oinstall}</w:t>
            </w:r>
          </w:p>
          <w:p w:rsidR="00877FEF" w:rsidRDefault="00877FEF">
            <w:pPr>
              <w:pStyle w:val="HTMLPreformatted"/>
            </w:pPr>
          </w:p>
          <w:p w:rsidR="00877FEF" w:rsidRDefault="00877FEF">
            <w:pPr>
              <w:pStyle w:val="HTMLPreformatted"/>
            </w:pPr>
            <w:r>
              <w:t>[DATABASE.ASM.racnode3.+asm3.VERSION]</w:t>
            </w:r>
          </w:p>
          <w:p w:rsidR="00877FEF" w:rsidRDefault="00877FEF">
            <w:pPr>
              <w:pStyle w:val="HTMLPreformatted"/>
            </w:pPr>
            <w:r>
              <w:t>ORATEXT : 11.2.0.3.0</w:t>
            </w:r>
          </w:p>
          <w:p w:rsidR="00877FEF" w:rsidRDefault="00877FEF">
            <w:pPr>
              <w:pStyle w:val="HTMLPreformatted"/>
            </w:pPr>
            <w:r>
              <w:t xml:space="preserve">SECURITY : {USER_PERMISSION : PROCR_ALL_ACCESS, GROUP_PERMISSION : PROCR_READ, OTHER_PERMISSION : </w:t>
            </w:r>
          </w:p>
          <w:p w:rsidR="00877FEF" w:rsidRDefault="00877FEF">
            <w:pPr>
              <w:pStyle w:val="HTMLPreformatted"/>
            </w:pPr>
            <w:r>
              <w:t xml:space="preserve">           PROCR_READ, USER_NAME : grid, GROUP_NAME : oinstall}</w:t>
            </w:r>
          </w:p>
        </w:tc>
      </w:tr>
    </w:tbl>
    <w:p w:rsidR="00877FEF" w:rsidRDefault="00877FEF" w:rsidP="00877FEF">
      <w:pPr>
        <w:pStyle w:val="NormalWeb"/>
        <w:rPr>
          <w:rFonts w:ascii="Arial" w:hAnsi="Arial" w:cs="Arial"/>
          <w:color w:val="000000"/>
          <w:sz w:val="20"/>
          <w:szCs w:val="20"/>
        </w:rPr>
      </w:pPr>
      <w:r>
        <w:rPr>
          <w:rFonts w:ascii="Arial" w:hAnsi="Arial" w:cs="Arial"/>
          <w:color w:val="000000"/>
          <w:sz w:val="20"/>
          <w:szCs w:val="20"/>
        </w:rPr>
        <w:lastRenderedPageBreak/>
        <w:t>This does not mean that the node wasn't removed properly. It is still possible to add the node again with the same hostname, IP address, VIP, etc. anytime in the future.</w:t>
      </w:r>
    </w:p>
    <w:p w:rsidR="00877FEF" w:rsidRPr="00137344" w:rsidRDefault="00877FEF" w:rsidP="00137344">
      <w:pPr>
        <w:pStyle w:val="Heading1"/>
        <w:numPr>
          <w:ilvl w:val="0"/>
          <w:numId w:val="18"/>
        </w:numPr>
      </w:pPr>
      <w:bookmarkStart w:id="5" w:name="Remove_Remaining_Components"/>
      <w:bookmarkEnd w:id="5"/>
      <w:r w:rsidRPr="00137344">
        <w:t>Remove Remaining Components</w:t>
      </w:r>
    </w:p>
    <w:p w:rsidR="00877FEF" w:rsidRPr="00137344" w:rsidRDefault="00877FEF" w:rsidP="00137344">
      <w:pPr>
        <w:pStyle w:val="Heading2"/>
        <w:numPr>
          <w:ilvl w:val="0"/>
          <w:numId w:val="23"/>
        </w:numPr>
      </w:pPr>
      <w:r w:rsidRPr="00137344">
        <w:t>Remove ASMLib</w:t>
      </w:r>
    </w:p>
    <w:p w:rsidR="00877FEF" w:rsidRDefault="00877FEF" w:rsidP="00877FEF">
      <w:pPr>
        <w:pStyle w:val="NormalWeb"/>
        <w:rPr>
          <w:rFonts w:ascii="Arial" w:hAnsi="Arial" w:cs="Arial"/>
          <w:color w:val="000000"/>
          <w:sz w:val="20"/>
          <w:szCs w:val="20"/>
        </w:rPr>
      </w:pPr>
      <w:r>
        <w:rPr>
          <w:rFonts w:ascii="Arial" w:hAnsi="Arial" w:cs="Arial"/>
          <w:color w:val="000000"/>
          <w:sz w:val="20"/>
          <w:szCs w:val="20"/>
        </w:rPr>
        <w:t>Remove the ASMLib kernel driver, supporting software, and associated directories from</w:t>
      </w:r>
      <w:r>
        <w:rPr>
          <w:rStyle w:val="apple-converted-space"/>
          <w:rFonts w:ascii="Arial" w:hAnsi="Arial" w:cs="Arial"/>
          <w:color w:val="000000"/>
        </w:rPr>
        <w:t> </w:t>
      </w:r>
      <w:r>
        <w:rPr>
          <w:rStyle w:val="HTMLTypewriter"/>
          <w:color w:val="000000"/>
        </w:rPr>
        <w:t>racnode3</w:t>
      </w:r>
      <w:r>
        <w:rPr>
          <w:rFonts w:ascii="Arial" w:hAnsi="Arial" w:cs="Arial"/>
          <w:color w:val="000000"/>
          <w:sz w:val="20"/>
          <w:szCs w:val="20"/>
        </w:rPr>
        <w:t>.</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877FEF" w:rsidTr="00B96B4B">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877FEF" w:rsidRDefault="00877FEF">
            <w:pPr>
              <w:pStyle w:val="HTMLPreformatted"/>
            </w:pPr>
            <w:r>
              <w:t xml:space="preserve">[root@racnode3 ~]# </w:t>
            </w:r>
            <w:r>
              <w:rPr>
                <w:b/>
                <w:bCs/>
              </w:rPr>
              <w:t>/usr/sbin/oracleasm exit</w:t>
            </w:r>
          </w:p>
          <w:p w:rsidR="00877FEF" w:rsidRDefault="00877FEF">
            <w:pPr>
              <w:pStyle w:val="HTMLPreformatted"/>
            </w:pPr>
            <w:r>
              <w:t>Unmounting ASMlib driver filesystem: /dev/oracleasm</w:t>
            </w:r>
          </w:p>
          <w:p w:rsidR="00877FEF" w:rsidRDefault="00877FEF">
            <w:pPr>
              <w:pStyle w:val="HTMLPreformatted"/>
            </w:pPr>
            <w:r>
              <w:t>Unloading module "oracleasm": oracleasm</w:t>
            </w:r>
          </w:p>
          <w:p w:rsidR="00877FEF" w:rsidRDefault="00877FEF">
            <w:pPr>
              <w:pStyle w:val="HTMLPreformatted"/>
            </w:pPr>
          </w:p>
          <w:p w:rsidR="00877FEF" w:rsidRDefault="00877FEF">
            <w:pPr>
              <w:pStyle w:val="HTMLPreformatted"/>
            </w:pPr>
            <w:r>
              <w:t xml:space="preserve">[root@racnode3 ~]# </w:t>
            </w:r>
            <w:r>
              <w:rPr>
                <w:b/>
                <w:bCs/>
              </w:rPr>
              <w:t>rpm -qa | grep oracleasm</w:t>
            </w:r>
          </w:p>
          <w:p w:rsidR="00877FEF" w:rsidRDefault="00877FEF">
            <w:pPr>
              <w:pStyle w:val="HTMLPreformatted"/>
            </w:pPr>
            <w:r>
              <w:t>oracleasmlib-2.0.4-1.el5</w:t>
            </w:r>
          </w:p>
          <w:p w:rsidR="00877FEF" w:rsidRDefault="00877FEF">
            <w:pPr>
              <w:pStyle w:val="HTMLPreformatted"/>
            </w:pPr>
            <w:r>
              <w:t>oracleasm-2.6.18-274.el5-2.0.5-1.el5</w:t>
            </w:r>
          </w:p>
          <w:p w:rsidR="00877FEF" w:rsidRDefault="00877FEF">
            <w:pPr>
              <w:pStyle w:val="HTMLPreformatted"/>
            </w:pPr>
            <w:r>
              <w:t>oracleasm-support-2.1.7-1.el5</w:t>
            </w:r>
          </w:p>
          <w:p w:rsidR="00877FEF" w:rsidRDefault="00877FEF">
            <w:pPr>
              <w:pStyle w:val="HTMLPreformatted"/>
            </w:pPr>
          </w:p>
          <w:p w:rsidR="00877FEF" w:rsidRDefault="00877FEF">
            <w:pPr>
              <w:pStyle w:val="HTMLPreformatted"/>
            </w:pPr>
            <w:r>
              <w:t xml:space="preserve">[root@racnode3 ~]# </w:t>
            </w:r>
            <w:r>
              <w:rPr>
                <w:b/>
                <w:bCs/>
              </w:rPr>
              <w:t>rpm -ev oracleasmlib-2.0.4-1.el5 oracleasm-2.6.18-274.el5-2.0.5-1.el5 oracleasm-support-2.1.7-1.el5</w:t>
            </w:r>
          </w:p>
          <w:p w:rsidR="00877FEF" w:rsidRDefault="00877FEF">
            <w:pPr>
              <w:pStyle w:val="HTMLPreformatted"/>
            </w:pPr>
            <w:r>
              <w:t>warning: /etc/sysconfig/oracleasm saved as /etc/sysconfig/oracleasm.rpmsave</w:t>
            </w:r>
          </w:p>
          <w:p w:rsidR="00877FEF" w:rsidRDefault="00877FEF">
            <w:pPr>
              <w:pStyle w:val="HTMLPreformatted"/>
            </w:pPr>
          </w:p>
          <w:p w:rsidR="00877FEF" w:rsidRDefault="00877FEF">
            <w:pPr>
              <w:pStyle w:val="HTMLPreformatted"/>
            </w:pPr>
            <w:r>
              <w:t xml:space="preserve">[root@racnode3 ~]# </w:t>
            </w:r>
            <w:r>
              <w:rPr>
                <w:b/>
                <w:bCs/>
              </w:rPr>
              <w:t>rm -f /etc/sysconfig/oracleasm.rpmsave</w:t>
            </w:r>
          </w:p>
          <w:p w:rsidR="00877FEF" w:rsidRDefault="00877FEF">
            <w:pPr>
              <w:pStyle w:val="HTMLPreformatted"/>
            </w:pPr>
            <w:r>
              <w:t xml:space="preserve">[root@racnode3 ~]# </w:t>
            </w:r>
            <w:r>
              <w:rPr>
                <w:b/>
                <w:bCs/>
              </w:rPr>
              <w:t>rm -f /etc/sysconfig/oracleasm-_dev_oracleasm</w:t>
            </w:r>
          </w:p>
          <w:p w:rsidR="00877FEF" w:rsidRDefault="00877FEF">
            <w:pPr>
              <w:pStyle w:val="HTMLPreformatted"/>
            </w:pPr>
            <w:r>
              <w:t xml:space="preserve">[root@racnode3 ~]# </w:t>
            </w:r>
            <w:r>
              <w:rPr>
                <w:b/>
                <w:bCs/>
              </w:rPr>
              <w:t>rm -f /etc/rc.d/rc2.d/S29oracleasm</w:t>
            </w:r>
          </w:p>
          <w:p w:rsidR="00877FEF" w:rsidRDefault="00877FEF">
            <w:pPr>
              <w:pStyle w:val="HTMLPreformatted"/>
            </w:pPr>
            <w:r>
              <w:lastRenderedPageBreak/>
              <w:t xml:space="preserve">[root@racnode3 ~]# </w:t>
            </w:r>
            <w:r>
              <w:rPr>
                <w:b/>
                <w:bCs/>
              </w:rPr>
              <w:t>rm -f /etc/rc.d/rc0.d/K20oracleasm</w:t>
            </w:r>
          </w:p>
          <w:p w:rsidR="00877FEF" w:rsidRDefault="00877FEF">
            <w:pPr>
              <w:pStyle w:val="HTMLPreformatted"/>
            </w:pPr>
            <w:r>
              <w:t xml:space="preserve">[root@racnode3 ~]# </w:t>
            </w:r>
            <w:r>
              <w:rPr>
                <w:b/>
                <w:bCs/>
              </w:rPr>
              <w:t>rm -f /etc/rc.d/rc5.d/S29oracleasm</w:t>
            </w:r>
          </w:p>
          <w:p w:rsidR="00877FEF" w:rsidRDefault="00877FEF">
            <w:pPr>
              <w:pStyle w:val="HTMLPreformatted"/>
            </w:pPr>
            <w:r>
              <w:t xml:space="preserve">[root@racnode3 ~]# </w:t>
            </w:r>
            <w:r>
              <w:rPr>
                <w:b/>
                <w:bCs/>
              </w:rPr>
              <w:t>rm -f /etc/rc.d/rc4.d/S29oracleasm</w:t>
            </w:r>
          </w:p>
          <w:p w:rsidR="00877FEF" w:rsidRDefault="00877FEF">
            <w:pPr>
              <w:pStyle w:val="HTMLPreformatted"/>
            </w:pPr>
            <w:r>
              <w:t xml:space="preserve">[root@racnode3 ~]# </w:t>
            </w:r>
            <w:r>
              <w:rPr>
                <w:b/>
                <w:bCs/>
              </w:rPr>
              <w:t>rm -f /etc/rc.d/rc1.d/K20oracleasm</w:t>
            </w:r>
          </w:p>
          <w:p w:rsidR="00877FEF" w:rsidRDefault="00877FEF">
            <w:pPr>
              <w:pStyle w:val="HTMLPreformatted"/>
            </w:pPr>
            <w:r>
              <w:t xml:space="preserve">[root@racnode3 ~]# </w:t>
            </w:r>
            <w:r>
              <w:rPr>
                <w:b/>
                <w:bCs/>
              </w:rPr>
              <w:t>rm -f /etc/rc.d/rc3.d/S29oracleasm</w:t>
            </w:r>
          </w:p>
          <w:p w:rsidR="00877FEF" w:rsidRDefault="00877FEF">
            <w:pPr>
              <w:pStyle w:val="HTMLPreformatted"/>
            </w:pPr>
            <w:r>
              <w:t xml:space="preserve">[root@racnode3 ~]# </w:t>
            </w:r>
            <w:r>
              <w:rPr>
                <w:b/>
                <w:bCs/>
              </w:rPr>
              <w:t>rm -f /etc/rc.d/rc6.d/K20oracleasm</w:t>
            </w:r>
          </w:p>
        </w:tc>
      </w:tr>
    </w:tbl>
    <w:p w:rsidR="00137344" w:rsidRDefault="00137344" w:rsidP="00137344"/>
    <w:p w:rsidR="00877FEF" w:rsidRPr="00137344" w:rsidRDefault="00877FEF" w:rsidP="00137344">
      <w:pPr>
        <w:pStyle w:val="Heading2"/>
        <w:numPr>
          <w:ilvl w:val="0"/>
          <w:numId w:val="23"/>
        </w:numPr>
      </w:pPr>
      <w:r w:rsidRPr="00137344">
        <w:t>Remove Oracle Software Owners Accounts</w:t>
      </w:r>
    </w:p>
    <w:p w:rsidR="00877FEF" w:rsidRDefault="00877FEF" w:rsidP="00877FEF">
      <w:pPr>
        <w:pStyle w:val="NormalWeb"/>
        <w:rPr>
          <w:rFonts w:ascii="Arial" w:hAnsi="Arial" w:cs="Arial"/>
          <w:color w:val="000000"/>
          <w:sz w:val="20"/>
          <w:szCs w:val="20"/>
        </w:rPr>
      </w:pPr>
      <w:r>
        <w:rPr>
          <w:rFonts w:ascii="Arial" w:hAnsi="Arial" w:cs="Arial"/>
          <w:color w:val="000000"/>
          <w:sz w:val="20"/>
          <w:szCs w:val="20"/>
        </w:rPr>
        <w:t>Finally, remove the Grid and Oracle user accounts and all associated UNIX groups from</w:t>
      </w:r>
      <w:r>
        <w:rPr>
          <w:rStyle w:val="apple-converted-space"/>
          <w:rFonts w:ascii="Arial" w:hAnsi="Arial" w:cs="Arial"/>
          <w:color w:val="000000"/>
        </w:rPr>
        <w:t> </w:t>
      </w:r>
      <w:r>
        <w:rPr>
          <w:rStyle w:val="HTMLTypewriter"/>
          <w:color w:val="000000"/>
        </w:rPr>
        <w:t>racnode3</w:t>
      </w:r>
      <w:r>
        <w:rPr>
          <w:rFonts w:ascii="Arial" w:hAnsi="Arial" w:cs="Arial"/>
          <w:color w:val="000000"/>
          <w:sz w:val="20"/>
          <w:szCs w:val="20"/>
        </w:rPr>
        <w:t>.</w:t>
      </w:r>
    </w:p>
    <w:tbl>
      <w:tblPr>
        <w:tblW w:w="5000" w:type="pct"/>
        <w:tblBorders>
          <w:top w:val="outset" w:sz="6" w:space="0" w:color="C4D1E6"/>
          <w:left w:val="outset" w:sz="6" w:space="0" w:color="C4D1E6"/>
          <w:bottom w:val="outset" w:sz="6" w:space="0" w:color="C4D1E6"/>
          <w:right w:val="outset" w:sz="6" w:space="0" w:color="C4D1E6"/>
        </w:tblBorders>
        <w:shd w:val="clear" w:color="auto" w:fill="EEF3F7"/>
        <w:tblCellMar>
          <w:top w:w="15" w:type="dxa"/>
          <w:left w:w="15" w:type="dxa"/>
          <w:bottom w:w="15" w:type="dxa"/>
          <w:right w:w="15" w:type="dxa"/>
        </w:tblCellMar>
        <w:tblLook w:val="04A0" w:firstRow="1" w:lastRow="0" w:firstColumn="1" w:lastColumn="0" w:noHBand="0" w:noVBand="1"/>
      </w:tblPr>
      <w:tblGrid>
        <w:gridCol w:w="9480"/>
      </w:tblGrid>
      <w:tr w:rsidR="00877FEF" w:rsidTr="00B96B4B">
        <w:tc>
          <w:tcPr>
            <w:tcW w:w="5000" w:type="pct"/>
            <w:tcBorders>
              <w:top w:val="outset" w:sz="6" w:space="0" w:color="C4D1E6"/>
              <w:left w:val="outset" w:sz="6" w:space="0" w:color="C4D1E6"/>
              <w:bottom w:val="outset" w:sz="6" w:space="0" w:color="C4D1E6"/>
              <w:right w:val="outset" w:sz="6" w:space="0" w:color="C4D1E6"/>
            </w:tcBorders>
            <w:shd w:val="clear" w:color="auto" w:fill="EEF3F7"/>
            <w:tcMar>
              <w:top w:w="60" w:type="dxa"/>
              <w:left w:w="60" w:type="dxa"/>
              <w:bottom w:w="60" w:type="dxa"/>
              <w:right w:w="60" w:type="dxa"/>
            </w:tcMar>
            <w:vAlign w:val="center"/>
            <w:hideMark/>
          </w:tcPr>
          <w:p w:rsidR="00877FEF" w:rsidRDefault="00877FEF">
            <w:pPr>
              <w:pStyle w:val="HTMLPreformatted"/>
            </w:pPr>
            <w:r>
              <w:t xml:space="preserve">[root@racnode3 ~]# </w:t>
            </w:r>
            <w:r>
              <w:rPr>
                <w:b/>
                <w:bCs/>
              </w:rPr>
              <w:t>userdel -r grid</w:t>
            </w:r>
          </w:p>
          <w:p w:rsidR="00877FEF" w:rsidRDefault="00877FEF">
            <w:pPr>
              <w:pStyle w:val="HTMLPreformatted"/>
            </w:pPr>
            <w:r>
              <w:t xml:space="preserve">[root@racnode3 ~]# </w:t>
            </w:r>
            <w:r>
              <w:rPr>
                <w:b/>
                <w:bCs/>
              </w:rPr>
              <w:t>userdel -r oracle</w:t>
            </w:r>
          </w:p>
          <w:p w:rsidR="00877FEF" w:rsidRDefault="00877FEF">
            <w:pPr>
              <w:pStyle w:val="HTMLPreformatted"/>
            </w:pPr>
            <w:r>
              <w:t xml:space="preserve">[root@racnode3 ~]# </w:t>
            </w:r>
            <w:r>
              <w:rPr>
                <w:b/>
                <w:bCs/>
              </w:rPr>
              <w:t>groupdel oinstall</w:t>
            </w:r>
          </w:p>
          <w:p w:rsidR="00877FEF" w:rsidRDefault="00877FEF">
            <w:pPr>
              <w:pStyle w:val="HTMLPreformatted"/>
            </w:pPr>
            <w:r>
              <w:t xml:space="preserve">[root@racnode3 ~]# </w:t>
            </w:r>
            <w:r>
              <w:rPr>
                <w:b/>
                <w:bCs/>
              </w:rPr>
              <w:t>groupdel asmadmin</w:t>
            </w:r>
          </w:p>
          <w:p w:rsidR="00877FEF" w:rsidRDefault="00877FEF">
            <w:pPr>
              <w:pStyle w:val="HTMLPreformatted"/>
            </w:pPr>
            <w:r>
              <w:t xml:space="preserve">[root@racnode3 ~]# </w:t>
            </w:r>
            <w:r>
              <w:rPr>
                <w:b/>
                <w:bCs/>
              </w:rPr>
              <w:t>groupdel asmdba</w:t>
            </w:r>
          </w:p>
          <w:p w:rsidR="00877FEF" w:rsidRDefault="00877FEF">
            <w:pPr>
              <w:pStyle w:val="HTMLPreformatted"/>
            </w:pPr>
            <w:r>
              <w:t xml:space="preserve">[root@racnode3 ~]# </w:t>
            </w:r>
            <w:r>
              <w:rPr>
                <w:b/>
                <w:bCs/>
              </w:rPr>
              <w:t>groupdel asmoper</w:t>
            </w:r>
          </w:p>
          <w:p w:rsidR="00877FEF" w:rsidRDefault="00877FEF">
            <w:pPr>
              <w:pStyle w:val="HTMLPreformatted"/>
            </w:pPr>
            <w:r>
              <w:t xml:space="preserve">[root@racnode3 ~]# </w:t>
            </w:r>
            <w:r>
              <w:rPr>
                <w:b/>
                <w:bCs/>
              </w:rPr>
              <w:t>groupdel dba</w:t>
            </w:r>
          </w:p>
          <w:p w:rsidR="00877FEF" w:rsidRDefault="00877FEF">
            <w:pPr>
              <w:pStyle w:val="HTMLPreformatted"/>
            </w:pPr>
            <w:r>
              <w:t xml:space="preserve">[root@racnode3 ~]# </w:t>
            </w:r>
            <w:r>
              <w:rPr>
                <w:b/>
                <w:bCs/>
              </w:rPr>
              <w:t>groupdel oper</w:t>
            </w:r>
          </w:p>
        </w:tc>
      </w:tr>
    </w:tbl>
    <w:p w:rsidR="00877FEF" w:rsidRPr="00877FEF" w:rsidRDefault="00877FEF" w:rsidP="00877FEF">
      <w:pPr>
        <w:rPr>
          <w:lang w:val="x-none"/>
        </w:rPr>
      </w:pPr>
    </w:p>
    <w:sectPr w:rsidR="00877FEF" w:rsidRPr="00877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altName w:val="Calibri Light"/>
    <w:panose1 w:val="020F0502020204030204"/>
    <w:charset w:val="0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altName w:val="Palatino Linotype"/>
    <w:panose1 w:val="02040503050406030204"/>
    <w:charset w:val="00"/>
    <w:family w:val="roman"/>
    <w:pitch w:val="variable"/>
    <w:sig w:usb0="00000001"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D2695"/>
    <w:multiLevelType w:val="hybridMultilevel"/>
    <w:tmpl w:val="3D22C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607559"/>
    <w:multiLevelType w:val="hybridMultilevel"/>
    <w:tmpl w:val="D8ACD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231561"/>
    <w:multiLevelType w:val="hybridMultilevel"/>
    <w:tmpl w:val="31305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DF7C3A"/>
    <w:multiLevelType w:val="hybridMultilevel"/>
    <w:tmpl w:val="A62C5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C06408"/>
    <w:multiLevelType w:val="multilevel"/>
    <w:tmpl w:val="C5CA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091B5D"/>
    <w:multiLevelType w:val="hybridMultilevel"/>
    <w:tmpl w:val="C6FEB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8A7AED"/>
    <w:multiLevelType w:val="hybridMultilevel"/>
    <w:tmpl w:val="ADD0A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9B7FF3"/>
    <w:multiLevelType w:val="multilevel"/>
    <w:tmpl w:val="DCA648A0"/>
    <w:lvl w:ilvl="0">
      <w:start w:val="192"/>
      <w:numFmt w:val="decimal"/>
      <w:lvlText w:val="%1"/>
      <w:lvlJc w:val="left"/>
      <w:pPr>
        <w:ind w:left="1545" w:hanging="1545"/>
      </w:pPr>
      <w:rPr>
        <w:rFonts w:hint="default"/>
      </w:rPr>
    </w:lvl>
    <w:lvl w:ilvl="1">
      <w:start w:val="168"/>
      <w:numFmt w:val="decimal"/>
      <w:lvlText w:val="%1.%2"/>
      <w:lvlJc w:val="left"/>
      <w:pPr>
        <w:ind w:left="1545" w:hanging="1545"/>
      </w:pPr>
      <w:rPr>
        <w:rFonts w:hint="default"/>
      </w:rPr>
    </w:lvl>
    <w:lvl w:ilvl="2">
      <w:start w:val="3"/>
      <w:numFmt w:val="decimal"/>
      <w:lvlText w:val="%1.%2.%3"/>
      <w:lvlJc w:val="left"/>
      <w:pPr>
        <w:ind w:left="1545" w:hanging="1545"/>
      </w:pPr>
      <w:rPr>
        <w:rFonts w:hint="default"/>
      </w:rPr>
    </w:lvl>
    <w:lvl w:ilvl="3">
      <w:start w:val="100"/>
      <w:numFmt w:val="decimal"/>
      <w:lvlText w:val="%1.%2.%3.%4"/>
      <w:lvlJc w:val="left"/>
      <w:pPr>
        <w:ind w:left="1545" w:hanging="1545"/>
      </w:pPr>
      <w:rPr>
        <w:rFonts w:hint="default"/>
      </w:rPr>
    </w:lvl>
    <w:lvl w:ilvl="4">
      <w:start w:val="1"/>
      <w:numFmt w:val="decimal"/>
      <w:lvlText w:val="%1.%2.%3.%4.%5"/>
      <w:lvlJc w:val="left"/>
      <w:pPr>
        <w:ind w:left="1545" w:hanging="1545"/>
      </w:pPr>
      <w:rPr>
        <w:rFonts w:hint="default"/>
      </w:rPr>
    </w:lvl>
    <w:lvl w:ilvl="5">
      <w:start w:val="1"/>
      <w:numFmt w:val="decimal"/>
      <w:lvlText w:val="%1.%2.%3.%4.%5.%6"/>
      <w:lvlJc w:val="left"/>
      <w:pPr>
        <w:ind w:left="1545" w:hanging="1545"/>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3587636"/>
    <w:multiLevelType w:val="hybridMultilevel"/>
    <w:tmpl w:val="F31E6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02182B"/>
    <w:multiLevelType w:val="hybridMultilevel"/>
    <w:tmpl w:val="68A60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F46B70"/>
    <w:multiLevelType w:val="hybridMultilevel"/>
    <w:tmpl w:val="BED2F32A"/>
    <w:lvl w:ilvl="0" w:tplc="5858BDF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93752B"/>
    <w:multiLevelType w:val="hybridMultilevel"/>
    <w:tmpl w:val="4AB09F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13688E"/>
    <w:multiLevelType w:val="hybridMultilevel"/>
    <w:tmpl w:val="1BA4B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66537D"/>
    <w:multiLevelType w:val="hybridMultilevel"/>
    <w:tmpl w:val="ED66F7FE"/>
    <w:lvl w:ilvl="0" w:tplc="385A46BC">
      <w:start w:val="1"/>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804D2D"/>
    <w:multiLevelType w:val="multilevel"/>
    <w:tmpl w:val="0DAA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3007E87"/>
    <w:multiLevelType w:val="hybridMultilevel"/>
    <w:tmpl w:val="31E8F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6E143E3"/>
    <w:multiLevelType w:val="hybridMultilevel"/>
    <w:tmpl w:val="3FB44776"/>
    <w:lvl w:ilvl="0" w:tplc="FE3C00B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75B110F"/>
    <w:multiLevelType w:val="hybridMultilevel"/>
    <w:tmpl w:val="21E25288"/>
    <w:lvl w:ilvl="0" w:tplc="B668251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C4E6C71"/>
    <w:multiLevelType w:val="multilevel"/>
    <w:tmpl w:val="E1A2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DB17844"/>
    <w:multiLevelType w:val="multilevel"/>
    <w:tmpl w:val="12E06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EA322C5"/>
    <w:multiLevelType w:val="hybridMultilevel"/>
    <w:tmpl w:val="E55A7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D9459D"/>
    <w:multiLevelType w:val="hybridMultilevel"/>
    <w:tmpl w:val="66B470CA"/>
    <w:lvl w:ilvl="0" w:tplc="C40ECA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3D2F21"/>
    <w:multiLevelType w:val="multilevel"/>
    <w:tmpl w:val="6666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C785153"/>
    <w:multiLevelType w:val="hybridMultilevel"/>
    <w:tmpl w:val="41F01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0"/>
  </w:num>
  <w:num w:numId="3">
    <w:abstractNumId w:val="14"/>
  </w:num>
  <w:num w:numId="4">
    <w:abstractNumId w:val="11"/>
  </w:num>
  <w:num w:numId="5">
    <w:abstractNumId w:val="3"/>
  </w:num>
  <w:num w:numId="6">
    <w:abstractNumId w:val="13"/>
  </w:num>
  <w:num w:numId="7">
    <w:abstractNumId w:val="15"/>
  </w:num>
  <w:num w:numId="8">
    <w:abstractNumId w:val="1"/>
  </w:num>
  <w:num w:numId="9">
    <w:abstractNumId w:val="18"/>
  </w:num>
  <w:num w:numId="10">
    <w:abstractNumId w:val="9"/>
  </w:num>
  <w:num w:numId="11">
    <w:abstractNumId w:val="17"/>
  </w:num>
  <w:num w:numId="12">
    <w:abstractNumId w:val="7"/>
  </w:num>
  <w:num w:numId="13">
    <w:abstractNumId w:val="16"/>
  </w:num>
  <w:num w:numId="14">
    <w:abstractNumId w:val="4"/>
  </w:num>
  <w:num w:numId="15">
    <w:abstractNumId w:val="22"/>
  </w:num>
  <w:num w:numId="16">
    <w:abstractNumId w:val="19"/>
  </w:num>
  <w:num w:numId="17">
    <w:abstractNumId w:val="6"/>
  </w:num>
  <w:num w:numId="18">
    <w:abstractNumId w:val="21"/>
  </w:num>
  <w:num w:numId="19">
    <w:abstractNumId w:val="0"/>
  </w:num>
  <w:num w:numId="20">
    <w:abstractNumId w:val="8"/>
  </w:num>
  <w:num w:numId="21">
    <w:abstractNumId w:val="12"/>
  </w:num>
  <w:num w:numId="22">
    <w:abstractNumId w:val="2"/>
  </w:num>
  <w:num w:numId="23">
    <w:abstractNumId w:val="23"/>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91D"/>
    <w:rsid w:val="00036345"/>
    <w:rsid w:val="00042175"/>
    <w:rsid w:val="000D6A7D"/>
    <w:rsid w:val="000E4871"/>
    <w:rsid w:val="00106F7C"/>
    <w:rsid w:val="00124556"/>
    <w:rsid w:val="00137344"/>
    <w:rsid w:val="001559FA"/>
    <w:rsid w:val="00160273"/>
    <w:rsid w:val="001C443A"/>
    <w:rsid w:val="001D1AF5"/>
    <w:rsid w:val="002132D7"/>
    <w:rsid w:val="0021506C"/>
    <w:rsid w:val="002545F7"/>
    <w:rsid w:val="002717E4"/>
    <w:rsid w:val="002A5F0B"/>
    <w:rsid w:val="002B7734"/>
    <w:rsid w:val="002D67E6"/>
    <w:rsid w:val="002F5D04"/>
    <w:rsid w:val="0031049F"/>
    <w:rsid w:val="00354EAC"/>
    <w:rsid w:val="00356DED"/>
    <w:rsid w:val="003B66BA"/>
    <w:rsid w:val="003B7C55"/>
    <w:rsid w:val="003E715E"/>
    <w:rsid w:val="00411BC8"/>
    <w:rsid w:val="00415C33"/>
    <w:rsid w:val="004321B7"/>
    <w:rsid w:val="00433401"/>
    <w:rsid w:val="00446542"/>
    <w:rsid w:val="004A31E9"/>
    <w:rsid w:val="004A3A59"/>
    <w:rsid w:val="00552745"/>
    <w:rsid w:val="00566AB3"/>
    <w:rsid w:val="00570D46"/>
    <w:rsid w:val="005768C9"/>
    <w:rsid w:val="00596D52"/>
    <w:rsid w:val="005A25F9"/>
    <w:rsid w:val="005C4F3A"/>
    <w:rsid w:val="005E0437"/>
    <w:rsid w:val="006251BC"/>
    <w:rsid w:val="00675432"/>
    <w:rsid w:val="00695866"/>
    <w:rsid w:val="006972EE"/>
    <w:rsid w:val="006B7649"/>
    <w:rsid w:val="00715DA5"/>
    <w:rsid w:val="007505F8"/>
    <w:rsid w:val="007A333B"/>
    <w:rsid w:val="007E15C1"/>
    <w:rsid w:val="00800CA6"/>
    <w:rsid w:val="00812B80"/>
    <w:rsid w:val="00877FEF"/>
    <w:rsid w:val="008D7C6C"/>
    <w:rsid w:val="008E189A"/>
    <w:rsid w:val="008E1B60"/>
    <w:rsid w:val="009268A4"/>
    <w:rsid w:val="0092791D"/>
    <w:rsid w:val="00927DB5"/>
    <w:rsid w:val="00957921"/>
    <w:rsid w:val="009A4627"/>
    <w:rsid w:val="009C3466"/>
    <w:rsid w:val="009C60E1"/>
    <w:rsid w:val="009F33B7"/>
    <w:rsid w:val="00A06F27"/>
    <w:rsid w:val="00A355C5"/>
    <w:rsid w:val="00AF672A"/>
    <w:rsid w:val="00B96B4B"/>
    <w:rsid w:val="00BC6221"/>
    <w:rsid w:val="00BF5C80"/>
    <w:rsid w:val="00C44992"/>
    <w:rsid w:val="00C526C8"/>
    <w:rsid w:val="00C74BE3"/>
    <w:rsid w:val="00D702DA"/>
    <w:rsid w:val="00D9133C"/>
    <w:rsid w:val="00D95D1B"/>
    <w:rsid w:val="00DD1F7D"/>
    <w:rsid w:val="00E4426C"/>
    <w:rsid w:val="00E86226"/>
    <w:rsid w:val="00EA1FE4"/>
    <w:rsid w:val="00EB3EBF"/>
    <w:rsid w:val="00F310B1"/>
    <w:rsid w:val="00F7720C"/>
    <w:rsid w:val="00FA2E66"/>
    <w:rsid w:val="00FB2B9C"/>
    <w:rsid w:val="00FE53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C65CAD-4320-4DBD-A680-B02526863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0273"/>
    <w:rPr>
      <w:rFonts w:ascii="Times New Roman" w:hAnsi="Times New Roman"/>
      <w:sz w:val="26"/>
    </w:rPr>
  </w:style>
  <w:style w:type="paragraph" w:styleId="Heading1">
    <w:name w:val="heading 1"/>
    <w:basedOn w:val="Normal"/>
    <w:next w:val="Normal"/>
    <w:link w:val="Heading1Char"/>
    <w:uiPriority w:val="9"/>
    <w:qFormat/>
    <w:rsid w:val="00036345"/>
    <w:pPr>
      <w:keepNext/>
      <w:keepLines/>
      <w:spacing w:before="480" w:after="0"/>
      <w:outlineLvl w:val="0"/>
    </w:pPr>
    <w:rPr>
      <w:rFonts w:eastAsiaTheme="majorEastAsia" w:cstheme="majorBidi"/>
      <w:b/>
      <w:bCs/>
      <w:color w:val="1F497D" w:themeColor="text2"/>
      <w:sz w:val="28"/>
      <w:szCs w:val="28"/>
    </w:rPr>
  </w:style>
  <w:style w:type="paragraph" w:styleId="Heading2">
    <w:name w:val="heading 2"/>
    <w:basedOn w:val="Normal"/>
    <w:next w:val="Normal"/>
    <w:link w:val="Heading2Char"/>
    <w:uiPriority w:val="9"/>
    <w:unhideWhenUsed/>
    <w:qFormat/>
    <w:rsid w:val="00036345"/>
    <w:pPr>
      <w:keepNext/>
      <w:keepLines/>
      <w:spacing w:before="200" w:after="0"/>
      <w:outlineLvl w:val="1"/>
    </w:pPr>
    <w:rPr>
      <w:rFonts w:eastAsiaTheme="majorEastAsia" w:cstheme="majorBidi"/>
      <w:b/>
      <w:bCs/>
      <w:color w:val="1F497D" w:themeColor="text2"/>
      <w:sz w:val="24"/>
      <w:szCs w:val="26"/>
    </w:rPr>
  </w:style>
  <w:style w:type="paragraph" w:styleId="Heading3">
    <w:name w:val="heading 3"/>
    <w:basedOn w:val="Normal"/>
    <w:link w:val="Heading3Char"/>
    <w:uiPriority w:val="9"/>
    <w:qFormat/>
    <w:rsid w:val="00877FEF"/>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0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CA6"/>
    <w:rPr>
      <w:rFonts w:ascii="Tahoma" w:hAnsi="Tahoma" w:cs="Tahoma"/>
      <w:sz w:val="16"/>
      <w:szCs w:val="16"/>
    </w:rPr>
  </w:style>
  <w:style w:type="character" w:styleId="Strong">
    <w:name w:val="Strong"/>
    <w:basedOn w:val="DefaultParagraphFont"/>
    <w:uiPriority w:val="22"/>
    <w:qFormat/>
    <w:rsid w:val="00800CA6"/>
    <w:rPr>
      <w:b/>
      <w:bCs/>
    </w:rPr>
  </w:style>
  <w:style w:type="character" w:styleId="HTMLTypewriter">
    <w:name w:val="HTML Typewriter"/>
    <w:basedOn w:val="DefaultParagraphFont"/>
    <w:uiPriority w:val="99"/>
    <w:semiHidden/>
    <w:unhideWhenUsed/>
    <w:rsid w:val="00800CA6"/>
    <w:rPr>
      <w:rFonts w:ascii="Courier New" w:eastAsia="Times New Roman" w:hAnsi="Courier New" w:cs="Courier New"/>
      <w:sz w:val="20"/>
      <w:szCs w:val="20"/>
    </w:rPr>
  </w:style>
  <w:style w:type="character" w:customStyle="1" w:styleId="apple-converted-space">
    <w:name w:val="apple-converted-space"/>
    <w:basedOn w:val="DefaultParagraphFont"/>
    <w:rsid w:val="00800CA6"/>
  </w:style>
  <w:style w:type="paragraph" w:styleId="Title">
    <w:name w:val="Title"/>
    <w:basedOn w:val="Normal"/>
    <w:next w:val="Normal"/>
    <w:link w:val="TitleChar"/>
    <w:uiPriority w:val="10"/>
    <w:qFormat/>
    <w:rsid w:val="00800C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0CA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36345"/>
    <w:rPr>
      <w:rFonts w:ascii="Arial" w:eastAsiaTheme="majorEastAsia" w:hAnsi="Arial" w:cstheme="majorBidi"/>
      <w:b/>
      <w:bCs/>
      <w:color w:val="1F497D" w:themeColor="text2"/>
      <w:sz w:val="28"/>
      <w:szCs w:val="28"/>
    </w:rPr>
  </w:style>
  <w:style w:type="paragraph" w:styleId="ListParagraph">
    <w:name w:val="List Paragraph"/>
    <w:basedOn w:val="Normal"/>
    <w:uiPriority w:val="34"/>
    <w:qFormat/>
    <w:rsid w:val="009F33B7"/>
    <w:pPr>
      <w:ind w:left="720"/>
      <w:contextualSpacing/>
    </w:pPr>
    <w:rPr>
      <w:rFonts w:eastAsia="Calibri" w:cs="Times New Roman"/>
      <w:lang w:eastAsia="en-US"/>
    </w:rPr>
  </w:style>
  <w:style w:type="character" w:customStyle="1" w:styleId="Heading2Char">
    <w:name w:val="Heading 2 Char"/>
    <w:basedOn w:val="DefaultParagraphFont"/>
    <w:link w:val="Heading2"/>
    <w:uiPriority w:val="9"/>
    <w:rsid w:val="00036345"/>
    <w:rPr>
      <w:rFonts w:ascii="Arial" w:eastAsiaTheme="majorEastAsia" w:hAnsi="Arial" w:cstheme="majorBidi"/>
      <w:b/>
      <w:bCs/>
      <w:color w:val="1F497D" w:themeColor="text2"/>
      <w:sz w:val="24"/>
      <w:szCs w:val="26"/>
    </w:rPr>
  </w:style>
  <w:style w:type="paragraph" w:styleId="HTMLPreformatted">
    <w:name w:val="HTML Preformatted"/>
    <w:basedOn w:val="Normal"/>
    <w:link w:val="HTMLPreformattedChar"/>
    <w:uiPriority w:val="99"/>
    <w:unhideWhenUsed/>
    <w:rsid w:val="00036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6345"/>
    <w:rPr>
      <w:rFonts w:ascii="Courier New" w:eastAsia="Times New Roman" w:hAnsi="Courier New" w:cs="Courier New"/>
      <w:sz w:val="20"/>
      <w:szCs w:val="20"/>
    </w:rPr>
  </w:style>
  <w:style w:type="paragraph" w:customStyle="1" w:styleId="CODE">
    <w:name w:val="CODE"/>
    <w:basedOn w:val="Normal"/>
    <w:link w:val="CODEChar"/>
    <w:rsid w:val="00433401"/>
    <w:pPr>
      <w:shd w:val="clear" w:color="auto" w:fill="D9D9D9" w:themeFill="background1" w:themeFillShade="D9"/>
    </w:pPr>
    <w:rPr>
      <w:rFonts w:ascii="Courier New" w:eastAsiaTheme="minorHAnsi" w:hAnsi="Courier New" w:cs="Courier New"/>
      <w:b/>
      <w:sz w:val="20"/>
      <w:lang w:eastAsia="en-US"/>
    </w:rPr>
  </w:style>
  <w:style w:type="character" w:customStyle="1" w:styleId="CODEChar">
    <w:name w:val="CODE Char"/>
    <w:basedOn w:val="DefaultParagraphFont"/>
    <w:link w:val="CODE"/>
    <w:rsid w:val="00433401"/>
    <w:rPr>
      <w:rFonts w:ascii="Courier New" w:eastAsiaTheme="minorHAnsi" w:hAnsi="Courier New" w:cs="Courier New"/>
      <w:b/>
      <w:sz w:val="20"/>
      <w:shd w:val="clear" w:color="auto" w:fill="D9D9D9" w:themeFill="background1" w:themeFillShade="D9"/>
      <w:lang w:eastAsia="en-US"/>
    </w:rPr>
  </w:style>
  <w:style w:type="paragraph" w:styleId="NormalWeb">
    <w:name w:val="Normal (Web)"/>
    <w:basedOn w:val="Normal"/>
    <w:uiPriority w:val="99"/>
    <w:unhideWhenUsed/>
    <w:rsid w:val="009C60E1"/>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106F7C"/>
    <w:rPr>
      <w:color w:val="0000FF"/>
      <w:u w:val="single"/>
    </w:rPr>
  </w:style>
  <w:style w:type="character" w:customStyle="1" w:styleId="Heading3Char">
    <w:name w:val="Heading 3 Char"/>
    <w:basedOn w:val="DefaultParagraphFont"/>
    <w:link w:val="Heading3"/>
    <w:uiPriority w:val="9"/>
    <w:rsid w:val="00877FEF"/>
    <w:rPr>
      <w:rFonts w:ascii="Times New Roman" w:eastAsia="Times New Roman" w:hAnsi="Times New Roman" w:cs="Times New Roman"/>
      <w:b/>
      <w:bCs/>
      <w:sz w:val="27"/>
      <w:szCs w:val="27"/>
    </w:rPr>
  </w:style>
  <w:style w:type="paragraph" w:customStyle="1" w:styleId="indent18">
    <w:name w:val="indent18"/>
    <w:basedOn w:val="Normal"/>
    <w:rsid w:val="00877FEF"/>
    <w:pPr>
      <w:spacing w:before="100" w:beforeAutospacing="1" w:after="100" w:afterAutospacing="1" w:line="240" w:lineRule="auto"/>
    </w:pPr>
    <w:rPr>
      <w:rFonts w:eastAsia="Times New Roman" w:cs="Times New Roman"/>
      <w:sz w:val="24"/>
      <w:szCs w:val="24"/>
    </w:rPr>
  </w:style>
  <w:style w:type="character" w:styleId="FollowedHyperlink">
    <w:name w:val="FollowedHyperlink"/>
    <w:basedOn w:val="DefaultParagraphFont"/>
    <w:uiPriority w:val="99"/>
    <w:semiHidden/>
    <w:unhideWhenUsed/>
    <w:rsid w:val="00877FEF"/>
    <w:rPr>
      <w:color w:val="800080"/>
      <w:u w:val="single"/>
    </w:rPr>
  </w:style>
  <w:style w:type="paragraph" w:customStyle="1" w:styleId="Code0">
    <w:name w:val="Code"/>
    <w:basedOn w:val="ListParagraph"/>
    <w:link w:val="CodeChar0"/>
    <w:qFormat/>
    <w:rsid w:val="00877FEF"/>
    <w:pPr>
      <w:pBdr>
        <w:top w:val="single" w:sz="4" w:space="1" w:color="auto"/>
        <w:left w:val="single" w:sz="4" w:space="4" w:color="auto"/>
        <w:bottom w:val="single" w:sz="4" w:space="1" w:color="auto"/>
        <w:right w:val="single" w:sz="4" w:space="4" w:color="auto"/>
      </w:pBdr>
      <w:spacing w:before="60" w:after="60" w:line="300" w:lineRule="atLeast"/>
      <w:ind w:left="0" w:right="-374"/>
    </w:pPr>
    <w:rPr>
      <w:rFonts w:ascii="Courier New" w:eastAsia="Times New Roman" w:hAnsi="Courier New"/>
      <w:szCs w:val="20"/>
      <w:lang w:val="x-none" w:eastAsia="x-none"/>
    </w:rPr>
  </w:style>
  <w:style w:type="character" w:customStyle="1" w:styleId="CodeChar0">
    <w:name w:val="Code Char"/>
    <w:link w:val="Code0"/>
    <w:rsid w:val="00877FEF"/>
    <w:rPr>
      <w:rFonts w:ascii="Courier New" w:eastAsia="Times New Roman" w:hAnsi="Courier New" w:cs="Times New Roman"/>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963118">
      <w:bodyDiv w:val="1"/>
      <w:marLeft w:val="0"/>
      <w:marRight w:val="0"/>
      <w:marTop w:val="0"/>
      <w:marBottom w:val="0"/>
      <w:divBdr>
        <w:top w:val="none" w:sz="0" w:space="0" w:color="auto"/>
        <w:left w:val="none" w:sz="0" w:space="0" w:color="auto"/>
        <w:bottom w:val="none" w:sz="0" w:space="0" w:color="auto"/>
        <w:right w:val="none" w:sz="0" w:space="0" w:color="auto"/>
      </w:divBdr>
    </w:div>
    <w:div w:id="262038660">
      <w:bodyDiv w:val="1"/>
      <w:marLeft w:val="0"/>
      <w:marRight w:val="0"/>
      <w:marTop w:val="0"/>
      <w:marBottom w:val="0"/>
      <w:divBdr>
        <w:top w:val="none" w:sz="0" w:space="0" w:color="auto"/>
        <w:left w:val="none" w:sz="0" w:space="0" w:color="auto"/>
        <w:bottom w:val="none" w:sz="0" w:space="0" w:color="auto"/>
        <w:right w:val="none" w:sz="0" w:space="0" w:color="auto"/>
      </w:divBdr>
    </w:div>
    <w:div w:id="263803588">
      <w:bodyDiv w:val="1"/>
      <w:marLeft w:val="0"/>
      <w:marRight w:val="0"/>
      <w:marTop w:val="0"/>
      <w:marBottom w:val="0"/>
      <w:divBdr>
        <w:top w:val="none" w:sz="0" w:space="0" w:color="auto"/>
        <w:left w:val="none" w:sz="0" w:space="0" w:color="auto"/>
        <w:bottom w:val="none" w:sz="0" w:space="0" w:color="auto"/>
        <w:right w:val="none" w:sz="0" w:space="0" w:color="auto"/>
      </w:divBdr>
    </w:div>
    <w:div w:id="336620864">
      <w:bodyDiv w:val="1"/>
      <w:marLeft w:val="0"/>
      <w:marRight w:val="0"/>
      <w:marTop w:val="0"/>
      <w:marBottom w:val="0"/>
      <w:divBdr>
        <w:top w:val="none" w:sz="0" w:space="0" w:color="auto"/>
        <w:left w:val="none" w:sz="0" w:space="0" w:color="auto"/>
        <w:bottom w:val="none" w:sz="0" w:space="0" w:color="auto"/>
        <w:right w:val="none" w:sz="0" w:space="0" w:color="auto"/>
      </w:divBdr>
    </w:div>
    <w:div w:id="351029780">
      <w:bodyDiv w:val="1"/>
      <w:marLeft w:val="0"/>
      <w:marRight w:val="0"/>
      <w:marTop w:val="0"/>
      <w:marBottom w:val="0"/>
      <w:divBdr>
        <w:top w:val="none" w:sz="0" w:space="0" w:color="auto"/>
        <w:left w:val="none" w:sz="0" w:space="0" w:color="auto"/>
        <w:bottom w:val="none" w:sz="0" w:space="0" w:color="auto"/>
        <w:right w:val="none" w:sz="0" w:space="0" w:color="auto"/>
      </w:divBdr>
    </w:div>
    <w:div w:id="461385488">
      <w:bodyDiv w:val="1"/>
      <w:marLeft w:val="0"/>
      <w:marRight w:val="0"/>
      <w:marTop w:val="0"/>
      <w:marBottom w:val="0"/>
      <w:divBdr>
        <w:top w:val="none" w:sz="0" w:space="0" w:color="auto"/>
        <w:left w:val="none" w:sz="0" w:space="0" w:color="auto"/>
        <w:bottom w:val="none" w:sz="0" w:space="0" w:color="auto"/>
        <w:right w:val="none" w:sz="0" w:space="0" w:color="auto"/>
      </w:divBdr>
    </w:div>
    <w:div w:id="578559893">
      <w:bodyDiv w:val="1"/>
      <w:marLeft w:val="0"/>
      <w:marRight w:val="0"/>
      <w:marTop w:val="0"/>
      <w:marBottom w:val="0"/>
      <w:divBdr>
        <w:top w:val="none" w:sz="0" w:space="0" w:color="auto"/>
        <w:left w:val="none" w:sz="0" w:space="0" w:color="auto"/>
        <w:bottom w:val="none" w:sz="0" w:space="0" w:color="auto"/>
        <w:right w:val="none" w:sz="0" w:space="0" w:color="auto"/>
      </w:divBdr>
    </w:div>
    <w:div w:id="580260964">
      <w:bodyDiv w:val="1"/>
      <w:marLeft w:val="0"/>
      <w:marRight w:val="0"/>
      <w:marTop w:val="0"/>
      <w:marBottom w:val="0"/>
      <w:divBdr>
        <w:top w:val="none" w:sz="0" w:space="0" w:color="auto"/>
        <w:left w:val="none" w:sz="0" w:space="0" w:color="auto"/>
        <w:bottom w:val="none" w:sz="0" w:space="0" w:color="auto"/>
        <w:right w:val="none" w:sz="0" w:space="0" w:color="auto"/>
      </w:divBdr>
    </w:div>
    <w:div w:id="599145918">
      <w:bodyDiv w:val="1"/>
      <w:marLeft w:val="0"/>
      <w:marRight w:val="0"/>
      <w:marTop w:val="0"/>
      <w:marBottom w:val="0"/>
      <w:divBdr>
        <w:top w:val="none" w:sz="0" w:space="0" w:color="auto"/>
        <w:left w:val="none" w:sz="0" w:space="0" w:color="auto"/>
        <w:bottom w:val="none" w:sz="0" w:space="0" w:color="auto"/>
        <w:right w:val="none" w:sz="0" w:space="0" w:color="auto"/>
      </w:divBdr>
    </w:div>
    <w:div w:id="623656509">
      <w:bodyDiv w:val="1"/>
      <w:marLeft w:val="0"/>
      <w:marRight w:val="0"/>
      <w:marTop w:val="0"/>
      <w:marBottom w:val="0"/>
      <w:divBdr>
        <w:top w:val="none" w:sz="0" w:space="0" w:color="auto"/>
        <w:left w:val="none" w:sz="0" w:space="0" w:color="auto"/>
        <w:bottom w:val="none" w:sz="0" w:space="0" w:color="auto"/>
        <w:right w:val="none" w:sz="0" w:space="0" w:color="auto"/>
      </w:divBdr>
    </w:div>
    <w:div w:id="697893927">
      <w:bodyDiv w:val="1"/>
      <w:marLeft w:val="0"/>
      <w:marRight w:val="0"/>
      <w:marTop w:val="0"/>
      <w:marBottom w:val="0"/>
      <w:divBdr>
        <w:top w:val="none" w:sz="0" w:space="0" w:color="auto"/>
        <w:left w:val="none" w:sz="0" w:space="0" w:color="auto"/>
        <w:bottom w:val="none" w:sz="0" w:space="0" w:color="auto"/>
        <w:right w:val="none" w:sz="0" w:space="0" w:color="auto"/>
      </w:divBdr>
    </w:div>
    <w:div w:id="763190666">
      <w:bodyDiv w:val="1"/>
      <w:marLeft w:val="0"/>
      <w:marRight w:val="0"/>
      <w:marTop w:val="0"/>
      <w:marBottom w:val="0"/>
      <w:divBdr>
        <w:top w:val="none" w:sz="0" w:space="0" w:color="auto"/>
        <w:left w:val="none" w:sz="0" w:space="0" w:color="auto"/>
        <w:bottom w:val="none" w:sz="0" w:space="0" w:color="auto"/>
        <w:right w:val="none" w:sz="0" w:space="0" w:color="auto"/>
      </w:divBdr>
    </w:div>
    <w:div w:id="929198769">
      <w:bodyDiv w:val="1"/>
      <w:marLeft w:val="0"/>
      <w:marRight w:val="0"/>
      <w:marTop w:val="0"/>
      <w:marBottom w:val="0"/>
      <w:divBdr>
        <w:top w:val="none" w:sz="0" w:space="0" w:color="auto"/>
        <w:left w:val="none" w:sz="0" w:space="0" w:color="auto"/>
        <w:bottom w:val="none" w:sz="0" w:space="0" w:color="auto"/>
        <w:right w:val="none" w:sz="0" w:space="0" w:color="auto"/>
      </w:divBdr>
    </w:div>
    <w:div w:id="929387070">
      <w:bodyDiv w:val="1"/>
      <w:marLeft w:val="0"/>
      <w:marRight w:val="0"/>
      <w:marTop w:val="0"/>
      <w:marBottom w:val="0"/>
      <w:divBdr>
        <w:top w:val="none" w:sz="0" w:space="0" w:color="auto"/>
        <w:left w:val="none" w:sz="0" w:space="0" w:color="auto"/>
        <w:bottom w:val="none" w:sz="0" w:space="0" w:color="auto"/>
        <w:right w:val="none" w:sz="0" w:space="0" w:color="auto"/>
      </w:divBdr>
    </w:div>
    <w:div w:id="959189207">
      <w:bodyDiv w:val="1"/>
      <w:marLeft w:val="0"/>
      <w:marRight w:val="0"/>
      <w:marTop w:val="0"/>
      <w:marBottom w:val="0"/>
      <w:divBdr>
        <w:top w:val="none" w:sz="0" w:space="0" w:color="auto"/>
        <w:left w:val="none" w:sz="0" w:space="0" w:color="auto"/>
        <w:bottom w:val="none" w:sz="0" w:space="0" w:color="auto"/>
        <w:right w:val="none" w:sz="0" w:space="0" w:color="auto"/>
      </w:divBdr>
    </w:div>
    <w:div w:id="1075055039">
      <w:bodyDiv w:val="1"/>
      <w:marLeft w:val="0"/>
      <w:marRight w:val="0"/>
      <w:marTop w:val="0"/>
      <w:marBottom w:val="0"/>
      <w:divBdr>
        <w:top w:val="none" w:sz="0" w:space="0" w:color="auto"/>
        <w:left w:val="none" w:sz="0" w:space="0" w:color="auto"/>
        <w:bottom w:val="none" w:sz="0" w:space="0" w:color="auto"/>
        <w:right w:val="none" w:sz="0" w:space="0" w:color="auto"/>
      </w:divBdr>
    </w:div>
    <w:div w:id="1075781648">
      <w:bodyDiv w:val="1"/>
      <w:marLeft w:val="0"/>
      <w:marRight w:val="0"/>
      <w:marTop w:val="0"/>
      <w:marBottom w:val="0"/>
      <w:divBdr>
        <w:top w:val="none" w:sz="0" w:space="0" w:color="auto"/>
        <w:left w:val="none" w:sz="0" w:space="0" w:color="auto"/>
        <w:bottom w:val="none" w:sz="0" w:space="0" w:color="auto"/>
        <w:right w:val="none" w:sz="0" w:space="0" w:color="auto"/>
      </w:divBdr>
    </w:div>
    <w:div w:id="1077509952">
      <w:bodyDiv w:val="1"/>
      <w:marLeft w:val="0"/>
      <w:marRight w:val="0"/>
      <w:marTop w:val="0"/>
      <w:marBottom w:val="0"/>
      <w:divBdr>
        <w:top w:val="none" w:sz="0" w:space="0" w:color="auto"/>
        <w:left w:val="none" w:sz="0" w:space="0" w:color="auto"/>
        <w:bottom w:val="none" w:sz="0" w:space="0" w:color="auto"/>
        <w:right w:val="none" w:sz="0" w:space="0" w:color="auto"/>
      </w:divBdr>
      <w:divsChild>
        <w:div w:id="1620183811">
          <w:marLeft w:val="0"/>
          <w:marRight w:val="0"/>
          <w:marTop w:val="0"/>
          <w:marBottom w:val="0"/>
          <w:divBdr>
            <w:top w:val="none" w:sz="0" w:space="0" w:color="auto"/>
            <w:left w:val="none" w:sz="0" w:space="0" w:color="auto"/>
            <w:bottom w:val="none" w:sz="0" w:space="0" w:color="auto"/>
            <w:right w:val="none" w:sz="0" w:space="0" w:color="auto"/>
          </w:divBdr>
        </w:div>
        <w:div w:id="804128984">
          <w:marLeft w:val="0"/>
          <w:marRight w:val="0"/>
          <w:marTop w:val="0"/>
          <w:marBottom w:val="0"/>
          <w:divBdr>
            <w:top w:val="none" w:sz="0" w:space="0" w:color="auto"/>
            <w:left w:val="none" w:sz="0" w:space="0" w:color="auto"/>
            <w:bottom w:val="none" w:sz="0" w:space="0" w:color="auto"/>
            <w:right w:val="none" w:sz="0" w:space="0" w:color="auto"/>
          </w:divBdr>
        </w:div>
        <w:div w:id="42751602">
          <w:marLeft w:val="0"/>
          <w:marRight w:val="0"/>
          <w:marTop w:val="0"/>
          <w:marBottom w:val="0"/>
          <w:divBdr>
            <w:top w:val="none" w:sz="0" w:space="0" w:color="auto"/>
            <w:left w:val="none" w:sz="0" w:space="0" w:color="auto"/>
            <w:bottom w:val="none" w:sz="0" w:space="0" w:color="auto"/>
            <w:right w:val="none" w:sz="0" w:space="0" w:color="auto"/>
          </w:divBdr>
        </w:div>
        <w:div w:id="233439829">
          <w:marLeft w:val="0"/>
          <w:marRight w:val="0"/>
          <w:marTop w:val="0"/>
          <w:marBottom w:val="0"/>
          <w:divBdr>
            <w:top w:val="none" w:sz="0" w:space="0" w:color="auto"/>
            <w:left w:val="none" w:sz="0" w:space="0" w:color="auto"/>
            <w:bottom w:val="none" w:sz="0" w:space="0" w:color="auto"/>
            <w:right w:val="none" w:sz="0" w:space="0" w:color="auto"/>
          </w:divBdr>
        </w:div>
        <w:div w:id="229660011">
          <w:marLeft w:val="0"/>
          <w:marRight w:val="0"/>
          <w:marTop w:val="0"/>
          <w:marBottom w:val="0"/>
          <w:divBdr>
            <w:top w:val="none" w:sz="0" w:space="0" w:color="auto"/>
            <w:left w:val="none" w:sz="0" w:space="0" w:color="auto"/>
            <w:bottom w:val="none" w:sz="0" w:space="0" w:color="auto"/>
            <w:right w:val="none" w:sz="0" w:space="0" w:color="auto"/>
          </w:divBdr>
        </w:div>
        <w:div w:id="2003968766">
          <w:marLeft w:val="0"/>
          <w:marRight w:val="0"/>
          <w:marTop w:val="0"/>
          <w:marBottom w:val="0"/>
          <w:divBdr>
            <w:top w:val="none" w:sz="0" w:space="0" w:color="auto"/>
            <w:left w:val="none" w:sz="0" w:space="0" w:color="auto"/>
            <w:bottom w:val="none" w:sz="0" w:space="0" w:color="auto"/>
            <w:right w:val="none" w:sz="0" w:space="0" w:color="auto"/>
          </w:divBdr>
        </w:div>
        <w:div w:id="1669559052">
          <w:marLeft w:val="0"/>
          <w:marRight w:val="0"/>
          <w:marTop w:val="0"/>
          <w:marBottom w:val="0"/>
          <w:divBdr>
            <w:top w:val="none" w:sz="0" w:space="0" w:color="auto"/>
            <w:left w:val="none" w:sz="0" w:space="0" w:color="auto"/>
            <w:bottom w:val="none" w:sz="0" w:space="0" w:color="auto"/>
            <w:right w:val="none" w:sz="0" w:space="0" w:color="auto"/>
          </w:divBdr>
        </w:div>
        <w:div w:id="1005284925">
          <w:marLeft w:val="0"/>
          <w:marRight w:val="0"/>
          <w:marTop w:val="0"/>
          <w:marBottom w:val="0"/>
          <w:divBdr>
            <w:top w:val="none" w:sz="0" w:space="0" w:color="auto"/>
            <w:left w:val="none" w:sz="0" w:space="0" w:color="auto"/>
            <w:bottom w:val="none" w:sz="0" w:space="0" w:color="auto"/>
            <w:right w:val="none" w:sz="0" w:space="0" w:color="auto"/>
          </w:divBdr>
        </w:div>
        <w:div w:id="431170971">
          <w:blockQuote w:val="1"/>
          <w:marLeft w:val="720"/>
          <w:marRight w:val="720"/>
          <w:marTop w:val="100"/>
          <w:marBottom w:val="100"/>
          <w:divBdr>
            <w:top w:val="none" w:sz="0" w:space="0" w:color="auto"/>
            <w:left w:val="none" w:sz="0" w:space="0" w:color="auto"/>
            <w:bottom w:val="none" w:sz="0" w:space="0" w:color="auto"/>
            <w:right w:val="none" w:sz="0" w:space="0" w:color="auto"/>
          </w:divBdr>
        </w:div>
        <w:div w:id="973757302">
          <w:marLeft w:val="0"/>
          <w:marRight w:val="0"/>
          <w:marTop w:val="0"/>
          <w:marBottom w:val="0"/>
          <w:divBdr>
            <w:top w:val="none" w:sz="0" w:space="0" w:color="auto"/>
            <w:left w:val="none" w:sz="0" w:space="0" w:color="auto"/>
            <w:bottom w:val="none" w:sz="0" w:space="0" w:color="auto"/>
            <w:right w:val="none" w:sz="0" w:space="0" w:color="auto"/>
          </w:divBdr>
        </w:div>
        <w:div w:id="877863618">
          <w:marLeft w:val="0"/>
          <w:marRight w:val="0"/>
          <w:marTop w:val="0"/>
          <w:marBottom w:val="0"/>
          <w:divBdr>
            <w:top w:val="none" w:sz="0" w:space="0" w:color="auto"/>
            <w:left w:val="none" w:sz="0" w:space="0" w:color="auto"/>
            <w:bottom w:val="none" w:sz="0" w:space="0" w:color="auto"/>
            <w:right w:val="none" w:sz="0" w:space="0" w:color="auto"/>
          </w:divBdr>
        </w:div>
        <w:div w:id="315837069">
          <w:marLeft w:val="0"/>
          <w:marRight w:val="0"/>
          <w:marTop w:val="0"/>
          <w:marBottom w:val="0"/>
          <w:divBdr>
            <w:top w:val="none" w:sz="0" w:space="0" w:color="auto"/>
            <w:left w:val="none" w:sz="0" w:space="0" w:color="auto"/>
            <w:bottom w:val="none" w:sz="0" w:space="0" w:color="auto"/>
            <w:right w:val="none" w:sz="0" w:space="0" w:color="auto"/>
          </w:divBdr>
        </w:div>
      </w:divsChild>
    </w:div>
    <w:div w:id="1104350419">
      <w:bodyDiv w:val="1"/>
      <w:marLeft w:val="0"/>
      <w:marRight w:val="0"/>
      <w:marTop w:val="0"/>
      <w:marBottom w:val="0"/>
      <w:divBdr>
        <w:top w:val="none" w:sz="0" w:space="0" w:color="auto"/>
        <w:left w:val="none" w:sz="0" w:space="0" w:color="auto"/>
        <w:bottom w:val="none" w:sz="0" w:space="0" w:color="auto"/>
        <w:right w:val="none" w:sz="0" w:space="0" w:color="auto"/>
      </w:divBdr>
    </w:div>
    <w:div w:id="1130172349">
      <w:bodyDiv w:val="1"/>
      <w:marLeft w:val="0"/>
      <w:marRight w:val="0"/>
      <w:marTop w:val="0"/>
      <w:marBottom w:val="0"/>
      <w:divBdr>
        <w:top w:val="none" w:sz="0" w:space="0" w:color="auto"/>
        <w:left w:val="none" w:sz="0" w:space="0" w:color="auto"/>
        <w:bottom w:val="none" w:sz="0" w:space="0" w:color="auto"/>
        <w:right w:val="none" w:sz="0" w:space="0" w:color="auto"/>
      </w:divBdr>
    </w:div>
    <w:div w:id="1183007785">
      <w:bodyDiv w:val="1"/>
      <w:marLeft w:val="0"/>
      <w:marRight w:val="0"/>
      <w:marTop w:val="0"/>
      <w:marBottom w:val="0"/>
      <w:divBdr>
        <w:top w:val="none" w:sz="0" w:space="0" w:color="auto"/>
        <w:left w:val="none" w:sz="0" w:space="0" w:color="auto"/>
        <w:bottom w:val="none" w:sz="0" w:space="0" w:color="auto"/>
        <w:right w:val="none" w:sz="0" w:space="0" w:color="auto"/>
      </w:divBdr>
    </w:div>
    <w:div w:id="1391882521">
      <w:bodyDiv w:val="1"/>
      <w:marLeft w:val="0"/>
      <w:marRight w:val="0"/>
      <w:marTop w:val="0"/>
      <w:marBottom w:val="0"/>
      <w:divBdr>
        <w:top w:val="none" w:sz="0" w:space="0" w:color="auto"/>
        <w:left w:val="none" w:sz="0" w:space="0" w:color="auto"/>
        <w:bottom w:val="none" w:sz="0" w:space="0" w:color="auto"/>
        <w:right w:val="none" w:sz="0" w:space="0" w:color="auto"/>
      </w:divBdr>
    </w:div>
    <w:div w:id="1409495893">
      <w:bodyDiv w:val="1"/>
      <w:marLeft w:val="0"/>
      <w:marRight w:val="0"/>
      <w:marTop w:val="0"/>
      <w:marBottom w:val="0"/>
      <w:divBdr>
        <w:top w:val="none" w:sz="0" w:space="0" w:color="auto"/>
        <w:left w:val="none" w:sz="0" w:space="0" w:color="auto"/>
        <w:bottom w:val="none" w:sz="0" w:space="0" w:color="auto"/>
        <w:right w:val="none" w:sz="0" w:space="0" w:color="auto"/>
      </w:divBdr>
    </w:div>
    <w:div w:id="1440101867">
      <w:bodyDiv w:val="1"/>
      <w:marLeft w:val="0"/>
      <w:marRight w:val="0"/>
      <w:marTop w:val="0"/>
      <w:marBottom w:val="0"/>
      <w:divBdr>
        <w:top w:val="none" w:sz="0" w:space="0" w:color="auto"/>
        <w:left w:val="none" w:sz="0" w:space="0" w:color="auto"/>
        <w:bottom w:val="none" w:sz="0" w:space="0" w:color="auto"/>
        <w:right w:val="none" w:sz="0" w:space="0" w:color="auto"/>
      </w:divBdr>
    </w:div>
    <w:div w:id="1488211184">
      <w:bodyDiv w:val="1"/>
      <w:marLeft w:val="0"/>
      <w:marRight w:val="0"/>
      <w:marTop w:val="0"/>
      <w:marBottom w:val="0"/>
      <w:divBdr>
        <w:top w:val="none" w:sz="0" w:space="0" w:color="auto"/>
        <w:left w:val="none" w:sz="0" w:space="0" w:color="auto"/>
        <w:bottom w:val="none" w:sz="0" w:space="0" w:color="auto"/>
        <w:right w:val="none" w:sz="0" w:space="0" w:color="auto"/>
      </w:divBdr>
    </w:div>
    <w:div w:id="1527140245">
      <w:bodyDiv w:val="1"/>
      <w:marLeft w:val="0"/>
      <w:marRight w:val="0"/>
      <w:marTop w:val="0"/>
      <w:marBottom w:val="0"/>
      <w:divBdr>
        <w:top w:val="none" w:sz="0" w:space="0" w:color="auto"/>
        <w:left w:val="none" w:sz="0" w:space="0" w:color="auto"/>
        <w:bottom w:val="none" w:sz="0" w:space="0" w:color="auto"/>
        <w:right w:val="none" w:sz="0" w:space="0" w:color="auto"/>
      </w:divBdr>
    </w:div>
    <w:div w:id="1639333607">
      <w:bodyDiv w:val="1"/>
      <w:marLeft w:val="0"/>
      <w:marRight w:val="0"/>
      <w:marTop w:val="0"/>
      <w:marBottom w:val="0"/>
      <w:divBdr>
        <w:top w:val="none" w:sz="0" w:space="0" w:color="auto"/>
        <w:left w:val="none" w:sz="0" w:space="0" w:color="auto"/>
        <w:bottom w:val="none" w:sz="0" w:space="0" w:color="auto"/>
        <w:right w:val="none" w:sz="0" w:space="0" w:color="auto"/>
      </w:divBdr>
    </w:div>
    <w:div w:id="1669556327">
      <w:bodyDiv w:val="1"/>
      <w:marLeft w:val="0"/>
      <w:marRight w:val="0"/>
      <w:marTop w:val="0"/>
      <w:marBottom w:val="0"/>
      <w:divBdr>
        <w:top w:val="none" w:sz="0" w:space="0" w:color="auto"/>
        <w:left w:val="none" w:sz="0" w:space="0" w:color="auto"/>
        <w:bottom w:val="none" w:sz="0" w:space="0" w:color="auto"/>
        <w:right w:val="none" w:sz="0" w:space="0" w:color="auto"/>
      </w:divBdr>
    </w:div>
    <w:div w:id="1805465083">
      <w:bodyDiv w:val="1"/>
      <w:marLeft w:val="0"/>
      <w:marRight w:val="0"/>
      <w:marTop w:val="0"/>
      <w:marBottom w:val="0"/>
      <w:divBdr>
        <w:top w:val="none" w:sz="0" w:space="0" w:color="auto"/>
        <w:left w:val="none" w:sz="0" w:space="0" w:color="auto"/>
        <w:bottom w:val="none" w:sz="0" w:space="0" w:color="auto"/>
        <w:right w:val="none" w:sz="0" w:space="0" w:color="auto"/>
      </w:divBdr>
    </w:div>
    <w:div w:id="1846091127">
      <w:bodyDiv w:val="1"/>
      <w:marLeft w:val="0"/>
      <w:marRight w:val="0"/>
      <w:marTop w:val="0"/>
      <w:marBottom w:val="0"/>
      <w:divBdr>
        <w:top w:val="none" w:sz="0" w:space="0" w:color="auto"/>
        <w:left w:val="none" w:sz="0" w:space="0" w:color="auto"/>
        <w:bottom w:val="none" w:sz="0" w:space="0" w:color="auto"/>
        <w:right w:val="none" w:sz="0" w:space="0" w:color="auto"/>
      </w:divBdr>
    </w:div>
    <w:div w:id="1849248914">
      <w:bodyDiv w:val="1"/>
      <w:marLeft w:val="0"/>
      <w:marRight w:val="0"/>
      <w:marTop w:val="0"/>
      <w:marBottom w:val="0"/>
      <w:divBdr>
        <w:top w:val="none" w:sz="0" w:space="0" w:color="auto"/>
        <w:left w:val="none" w:sz="0" w:space="0" w:color="auto"/>
        <w:bottom w:val="none" w:sz="0" w:space="0" w:color="auto"/>
        <w:right w:val="none" w:sz="0" w:space="0" w:color="auto"/>
      </w:divBdr>
    </w:div>
    <w:div w:id="1964262697">
      <w:bodyDiv w:val="1"/>
      <w:marLeft w:val="0"/>
      <w:marRight w:val="0"/>
      <w:marTop w:val="0"/>
      <w:marBottom w:val="0"/>
      <w:divBdr>
        <w:top w:val="none" w:sz="0" w:space="0" w:color="auto"/>
        <w:left w:val="none" w:sz="0" w:space="0" w:color="auto"/>
        <w:bottom w:val="none" w:sz="0" w:space="0" w:color="auto"/>
        <w:right w:val="none" w:sz="0" w:space="0" w:color="auto"/>
      </w:divBdr>
    </w:div>
    <w:div w:id="1973553304">
      <w:bodyDiv w:val="1"/>
      <w:marLeft w:val="0"/>
      <w:marRight w:val="0"/>
      <w:marTop w:val="0"/>
      <w:marBottom w:val="0"/>
      <w:divBdr>
        <w:top w:val="none" w:sz="0" w:space="0" w:color="auto"/>
        <w:left w:val="none" w:sz="0" w:space="0" w:color="auto"/>
        <w:bottom w:val="none" w:sz="0" w:space="0" w:color="auto"/>
        <w:right w:val="none" w:sz="0" w:space="0" w:color="auto"/>
      </w:divBdr>
    </w:div>
    <w:div w:id="2057192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development.info/data/Oracle/DBA_tips/Oracle11gRAC/resources/RemoveNode11gR2RACOnRHEL55/deinstall_oracle_database.txt" TargetMode="External"/><Relationship Id="rId3" Type="http://schemas.openxmlformats.org/officeDocument/2006/relationships/styles" Target="styles.xml"/><Relationship Id="rId7" Type="http://schemas.openxmlformats.org/officeDocument/2006/relationships/hyperlink" Target="http://www.idevelopment.info/data/Oracle/DBA_tips/Oracle11gRAC/CLUSTER_22.s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development.info/data/Oracle/DBA_tips/Oracle11gRAC/resources/RemoveNode11gR2RACOnRHEL55/trace.log_OraDb11g_home1_2012-05-04_12-56-14-P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idevelopment.info/data/Oracle/DBA_tips/Oracle11gRAC/resources/RemoveNode11gR2RACOnRHEL55/deinstall_grid.txt" TargetMode="External"/><Relationship Id="rId4" Type="http://schemas.openxmlformats.org/officeDocument/2006/relationships/settings" Target="settings.xml"/><Relationship Id="rId9" Type="http://schemas.openxmlformats.org/officeDocument/2006/relationships/hyperlink" Target="http://www.idevelopment.info/data/Oracle/DBA_tips/Oracle11gRAC/CLUSTER_24.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DE170-F5C0-4070-87F1-63E2807F7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1617</TotalTime>
  <Pages>22</Pages>
  <Words>5736</Words>
  <Characters>32698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Sony Vaio</cp:lastModifiedBy>
  <cp:revision>35</cp:revision>
  <dcterms:created xsi:type="dcterms:W3CDTF">2014-07-03T04:04:00Z</dcterms:created>
  <dcterms:modified xsi:type="dcterms:W3CDTF">2016-03-18T04:43:00Z</dcterms:modified>
</cp:coreProperties>
</file>